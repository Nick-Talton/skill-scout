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2276" w14:textId="77777777" w:rsidR="00B01B08" w:rsidRDefault="00B01B08" w:rsidP="00B01B08">
      <w:pPr>
        <w:jc w:val="center"/>
        <w:rPr>
          <w:sz w:val="32"/>
          <w:szCs w:val="26"/>
        </w:rPr>
      </w:pPr>
    </w:p>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1CCED1B6" w14:textId="77777777" w:rsidR="00A44B2D" w:rsidRDefault="00A44B2D" w:rsidP="00A44B2D">
      <w:pPr>
        <w:tabs>
          <w:tab w:val="left" w:pos="1700"/>
          <w:tab w:val="center" w:pos="5400"/>
        </w:tabs>
        <w:spacing w:before="120" w:after="120" w:line="276" w:lineRule="auto"/>
        <w:jc w:val="center"/>
        <w:rPr>
          <w:b/>
          <w:sz w:val="28"/>
          <w:szCs w:val="28"/>
        </w:rPr>
      </w:pPr>
      <w:r w:rsidRPr="001F3879">
        <w:rPr>
          <w:b/>
          <w:sz w:val="28"/>
          <w:szCs w:val="28"/>
        </w:rPr>
        <w:t>C</w:t>
      </w:r>
      <w:r>
        <w:rPr>
          <w:b/>
          <w:sz w:val="28"/>
          <w:szCs w:val="28"/>
        </w:rPr>
        <w:t>IO</w:t>
      </w:r>
      <w:r w:rsidRPr="001F3879">
        <w:rPr>
          <w:b/>
          <w:sz w:val="28"/>
          <w:szCs w:val="28"/>
        </w:rPr>
        <w:t xml:space="preserve"> and IT Services</w:t>
      </w:r>
      <w:r>
        <w:rPr>
          <w:b/>
          <w:sz w:val="28"/>
          <w:szCs w:val="28"/>
        </w:rPr>
        <w:t xml:space="preserve"> (CIO-T) </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390035E8" w:rsidR="00B01B08" w:rsidRPr="00B01B08" w:rsidRDefault="00C526E8" w:rsidP="00B01B08">
      <w:pPr>
        <w:jc w:val="center"/>
        <w:rPr>
          <w:sz w:val="28"/>
          <w:szCs w:val="28"/>
        </w:rPr>
      </w:pPr>
      <w:r>
        <w:rPr>
          <w:noProof/>
          <w:sz w:val="28"/>
          <w:szCs w:val="28"/>
        </w:rPr>
        <w:drawing>
          <wp:inline distT="0" distB="0" distL="0" distR="0" wp14:anchorId="0602ED76" wp14:editId="5820E4AA">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0A205421" w:rsidR="00B01B08" w:rsidRDefault="00B01B08" w:rsidP="00B01B08">
      <w:pPr>
        <w:jc w:val="center"/>
        <w:rPr>
          <w:sz w:val="28"/>
          <w:szCs w:val="28"/>
        </w:rPr>
      </w:pPr>
    </w:p>
    <w:p w14:paraId="17292D4D" w14:textId="77777777" w:rsidR="00AE1A6E" w:rsidRDefault="00AE1A6E" w:rsidP="00B01B08">
      <w:pPr>
        <w:jc w:val="center"/>
        <w:rPr>
          <w:sz w:val="28"/>
          <w:szCs w:val="28"/>
        </w:rPr>
      </w:pPr>
    </w:p>
    <w:p w14:paraId="21BB9B79" w14:textId="462ADBDC" w:rsidR="00AE1A6E" w:rsidRDefault="002C3887" w:rsidP="00AE1A6E">
      <w:pPr>
        <w:spacing w:before="120" w:after="120" w:line="276" w:lineRule="auto"/>
        <w:jc w:val="center"/>
        <w:rPr>
          <w:b/>
          <w:sz w:val="28"/>
          <w:szCs w:val="28"/>
        </w:rPr>
      </w:pPr>
      <w:r>
        <w:rPr>
          <w:b/>
          <w:sz w:val="28"/>
          <w:szCs w:val="28"/>
        </w:rPr>
        <w:t>Business Enterprise Services</w:t>
      </w:r>
      <w:r w:rsidR="007F4EF0">
        <w:rPr>
          <w:b/>
          <w:sz w:val="28"/>
          <w:szCs w:val="28"/>
        </w:rPr>
        <w:t xml:space="preserve"> </w:t>
      </w:r>
    </w:p>
    <w:p w14:paraId="354822C9" w14:textId="381A0317" w:rsidR="005D777E" w:rsidRDefault="00A73683" w:rsidP="00AE1A6E">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6275E9">
        <w:rPr>
          <w:b/>
          <w:sz w:val="28"/>
          <w:szCs w:val="28"/>
        </w:rPr>
        <w:t>00</w:t>
      </w:r>
      <w:r w:rsidR="00BD0D97">
        <w:rPr>
          <w:b/>
          <w:sz w:val="28"/>
          <w:szCs w:val="28"/>
        </w:rPr>
        <w:t>12</w:t>
      </w:r>
      <w:sdt>
        <w:sdtPr>
          <w:rPr>
            <w:b/>
            <w:sz w:val="28"/>
            <w:szCs w:val="28"/>
          </w:rPr>
          <w:id w:val="-91713599"/>
          <w:docPartObj>
            <w:docPartGallery w:val="Watermarks"/>
          </w:docPartObj>
        </w:sdtPr>
        <w:sdtEndPr/>
        <w:sdtContent/>
      </w:sdt>
    </w:p>
    <w:p w14:paraId="2B6B4AD8" w14:textId="21D74E1B" w:rsidR="00A73683" w:rsidRPr="000A6D4C" w:rsidRDefault="00A73683" w:rsidP="00AE1A6E">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E23016E" w14:textId="77777777" w:rsidR="00953B77" w:rsidRDefault="00953B77" w:rsidP="00B05A99">
      <w:pPr>
        <w:jc w:val="center"/>
        <w:rPr>
          <w:sz w:val="28"/>
          <w:szCs w:val="28"/>
        </w:rPr>
      </w:pPr>
    </w:p>
    <w:p w14:paraId="2FFAC54F" w14:textId="77777777"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356E5951" w:rsidR="00953B77" w:rsidRPr="00AE1A6E" w:rsidRDefault="00770E10" w:rsidP="00BD0D97">
      <w:pPr>
        <w:jc w:val="center"/>
        <w:rPr>
          <w:b/>
          <w:sz w:val="28"/>
          <w:szCs w:val="28"/>
        </w:rPr>
      </w:pPr>
      <w:r>
        <w:rPr>
          <w:b/>
          <w:sz w:val="28"/>
          <w:szCs w:val="28"/>
        </w:rPr>
        <w:t xml:space="preserve">30 </w:t>
      </w:r>
      <w:r w:rsidR="00376B69">
        <w:rPr>
          <w:b/>
          <w:sz w:val="28"/>
          <w:szCs w:val="28"/>
        </w:rPr>
        <w:t>April</w:t>
      </w:r>
      <w:r w:rsidR="004E0649">
        <w:rPr>
          <w:b/>
          <w:sz w:val="28"/>
          <w:szCs w:val="28"/>
        </w:rPr>
        <w:t xml:space="preserve"> 2020</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p>
    <w:p w14:paraId="52C296AE" w14:textId="77777777" w:rsidR="004419A4" w:rsidRDefault="00B01B08" w:rsidP="008F6046">
      <w:pPr>
        <w:pStyle w:val="TOC1"/>
      </w:pPr>
      <w:r>
        <w:br w:type="page"/>
      </w:r>
    </w:p>
    <w:p w14:paraId="0E1B746B" w14:textId="26A55AB6" w:rsidR="004419A4" w:rsidRDefault="000A6D4C" w:rsidP="008F6046">
      <w:pPr>
        <w:pStyle w:val="TOC1"/>
      </w:pPr>
      <w:r>
        <w:lastRenderedPageBreak/>
        <w:t>TABLE of Contents</w:t>
      </w:r>
    </w:p>
    <w:p w14:paraId="7DCC7DA1" w14:textId="7E55AEB4" w:rsidR="004E30F9"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39140581" w:history="1">
        <w:r w:rsidR="004E30F9" w:rsidRPr="008144AA">
          <w:rPr>
            <w:rStyle w:val="Hyperlink"/>
            <w:noProof/>
          </w:rPr>
          <w:t>1.0</w:t>
        </w:r>
        <w:r w:rsidR="004E30F9">
          <w:rPr>
            <w:rFonts w:asciiTheme="minorHAnsi" w:eastAsiaTheme="minorEastAsia" w:hAnsiTheme="minorHAnsi" w:cstheme="minorBidi"/>
            <w:b w:val="0"/>
            <w:bCs w:val="0"/>
            <w:caps w:val="0"/>
            <w:noProof/>
            <w:szCs w:val="22"/>
            <w:u w:val="none"/>
          </w:rPr>
          <w:tab/>
        </w:r>
        <w:r w:rsidR="004E30F9" w:rsidRPr="008144AA">
          <w:rPr>
            <w:rStyle w:val="Hyperlink"/>
            <w:noProof/>
          </w:rPr>
          <w:t>Introduction</w:t>
        </w:r>
        <w:r w:rsidR="004E30F9">
          <w:rPr>
            <w:noProof/>
            <w:webHidden/>
          </w:rPr>
          <w:tab/>
        </w:r>
        <w:r w:rsidR="004E30F9">
          <w:rPr>
            <w:noProof/>
            <w:webHidden/>
          </w:rPr>
          <w:fldChar w:fldCharType="begin"/>
        </w:r>
        <w:r w:rsidR="004E30F9">
          <w:rPr>
            <w:noProof/>
            <w:webHidden/>
          </w:rPr>
          <w:instrText xml:space="preserve"> PAGEREF _Toc39140581 \h </w:instrText>
        </w:r>
        <w:r w:rsidR="004E30F9">
          <w:rPr>
            <w:noProof/>
            <w:webHidden/>
          </w:rPr>
        </w:r>
        <w:r w:rsidR="004E30F9">
          <w:rPr>
            <w:noProof/>
            <w:webHidden/>
          </w:rPr>
          <w:fldChar w:fldCharType="separate"/>
        </w:r>
        <w:r w:rsidR="004E30F9">
          <w:rPr>
            <w:noProof/>
            <w:webHidden/>
          </w:rPr>
          <w:t>4</w:t>
        </w:r>
        <w:r w:rsidR="004E30F9">
          <w:rPr>
            <w:noProof/>
            <w:webHidden/>
          </w:rPr>
          <w:fldChar w:fldCharType="end"/>
        </w:r>
      </w:hyperlink>
    </w:p>
    <w:p w14:paraId="28FC94EE" w14:textId="3533F245" w:rsidR="004E30F9" w:rsidRDefault="00157BCC">
      <w:pPr>
        <w:pStyle w:val="TOC2"/>
        <w:tabs>
          <w:tab w:val="left" w:pos="720"/>
          <w:tab w:val="right" w:leader="dot" w:pos="9350"/>
        </w:tabs>
        <w:rPr>
          <w:rFonts w:eastAsiaTheme="minorEastAsia" w:cstheme="minorBidi"/>
          <w:smallCaps w:val="0"/>
          <w:noProof/>
          <w:sz w:val="22"/>
          <w:szCs w:val="22"/>
        </w:rPr>
      </w:pPr>
      <w:hyperlink w:anchor="_Toc39140582" w:history="1">
        <w:r w:rsidR="004E30F9" w:rsidRPr="008144AA">
          <w:rPr>
            <w:rStyle w:val="Hyperlink"/>
            <w:noProof/>
          </w:rPr>
          <w:t>1.1</w:t>
        </w:r>
        <w:r w:rsidR="004E30F9">
          <w:rPr>
            <w:rFonts w:eastAsiaTheme="minorEastAsia" w:cstheme="minorBidi"/>
            <w:smallCaps w:val="0"/>
            <w:noProof/>
            <w:sz w:val="22"/>
            <w:szCs w:val="22"/>
          </w:rPr>
          <w:tab/>
        </w:r>
        <w:r w:rsidR="004E30F9" w:rsidRPr="008144AA">
          <w:rPr>
            <w:rStyle w:val="Hyperlink"/>
            <w:noProof/>
          </w:rPr>
          <w:t>Background</w:t>
        </w:r>
        <w:r w:rsidR="004E30F9">
          <w:rPr>
            <w:noProof/>
            <w:webHidden/>
          </w:rPr>
          <w:tab/>
        </w:r>
        <w:r w:rsidR="004E30F9">
          <w:rPr>
            <w:noProof/>
            <w:webHidden/>
          </w:rPr>
          <w:fldChar w:fldCharType="begin"/>
        </w:r>
        <w:r w:rsidR="004E30F9">
          <w:rPr>
            <w:noProof/>
            <w:webHidden/>
          </w:rPr>
          <w:instrText xml:space="preserve"> PAGEREF _Toc39140582 \h </w:instrText>
        </w:r>
        <w:r w:rsidR="004E30F9">
          <w:rPr>
            <w:noProof/>
            <w:webHidden/>
          </w:rPr>
        </w:r>
        <w:r w:rsidR="004E30F9">
          <w:rPr>
            <w:noProof/>
            <w:webHidden/>
          </w:rPr>
          <w:fldChar w:fldCharType="separate"/>
        </w:r>
        <w:r w:rsidR="004E30F9">
          <w:rPr>
            <w:noProof/>
            <w:webHidden/>
          </w:rPr>
          <w:t>4</w:t>
        </w:r>
        <w:r w:rsidR="004E30F9">
          <w:rPr>
            <w:noProof/>
            <w:webHidden/>
          </w:rPr>
          <w:fldChar w:fldCharType="end"/>
        </w:r>
      </w:hyperlink>
    </w:p>
    <w:p w14:paraId="7CEA49A5" w14:textId="773585AC" w:rsidR="004E30F9" w:rsidRDefault="00157BCC">
      <w:pPr>
        <w:pStyle w:val="TOC2"/>
        <w:tabs>
          <w:tab w:val="left" w:pos="720"/>
          <w:tab w:val="right" w:leader="dot" w:pos="9350"/>
        </w:tabs>
        <w:rPr>
          <w:rFonts w:eastAsiaTheme="minorEastAsia" w:cstheme="minorBidi"/>
          <w:smallCaps w:val="0"/>
          <w:noProof/>
          <w:sz w:val="22"/>
          <w:szCs w:val="22"/>
        </w:rPr>
      </w:pPr>
      <w:hyperlink w:anchor="_Toc39140583" w:history="1">
        <w:r w:rsidR="004E30F9" w:rsidRPr="008144AA">
          <w:rPr>
            <w:rStyle w:val="Hyperlink"/>
            <w:noProof/>
          </w:rPr>
          <w:t>1.2</w:t>
        </w:r>
        <w:r w:rsidR="004E30F9">
          <w:rPr>
            <w:rFonts w:eastAsiaTheme="minorEastAsia" w:cstheme="minorBidi"/>
            <w:smallCaps w:val="0"/>
            <w:noProof/>
            <w:sz w:val="22"/>
            <w:szCs w:val="22"/>
          </w:rPr>
          <w:tab/>
        </w:r>
        <w:r w:rsidR="004E30F9" w:rsidRPr="008144AA">
          <w:rPr>
            <w:rStyle w:val="Hyperlink"/>
            <w:noProof/>
          </w:rPr>
          <w:t>Scope</w:t>
        </w:r>
        <w:r w:rsidR="004E30F9">
          <w:rPr>
            <w:noProof/>
            <w:webHidden/>
          </w:rPr>
          <w:tab/>
        </w:r>
        <w:r w:rsidR="004E30F9">
          <w:rPr>
            <w:noProof/>
            <w:webHidden/>
          </w:rPr>
          <w:fldChar w:fldCharType="begin"/>
        </w:r>
        <w:r w:rsidR="004E30F9">
          <w:rPr>
            <w:noProof/>
            <w:webHidden/>
          </w:rPr>
          <w:instrText xml:space="preserve"> PAGEREF _Toc39140583 \h </w:instrText>
        </w:r>
        <w:r w:rsidR="004E30F9">
          <w:rPr>
            <w:noProof/>
            <w:webHidden/>
          </w:rPr>
        </w:r>
        <w:r w:rsidR="004E30F9">
          <w:rPr>
            <w:noProof/>
            <w:webHidden/>
          </w:rPr>
          <w:fldChar w:fldCharType="separate"/>
        </w:r>
        <w:r w:rsidR="004E30F9">
          <w:rPr>
            <w:noProof/>
            <w:webHidden/>
          </w:rPr>
          <w:t>4</w:t>
        </w:r>
        <w:r w:rsidR="004E30F9">
          <w:rPr>
            <w:noProof/>
            <w:webHidden/>
          </w:rPr>
          <w:fldChar w:fldCharType="end"/>
        </w:r>
      </w:hyperlink>
    </w:p>
    <w:p w14:paraId="43184151" w14:textId="46C242A8" w:rsidR="004E30F9" w:rsidRDefault="00157BCC">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9140584" w:history="1">
        <w:r w:rsidR="004E30F9" w:rsidRPr="008144AA">
          <w:rPr>
            <w:rStyle w:val="Hyperlink"/>
            <w:noProof/>
          </w:rPr>
          <w:t>2.0</w:t>
        </w:r>
        <w:r w:rsidR="004E30F9">
          <w:rPr>
            <w:rFonts w:asciiTheme="minorHAnsi" w:eastAsiaTheme="minorEastAsia" w:hAnsiTheme="minorHAnsi" w:cstheme="minorBidi"/>
            <w:b w:val="0"/>
            <w:bCs w:val="0"/>
            <w:caps w:val="0"/>
            <w:noProof/>
            <w:szCs w:val="22"/>
            <w:u w:val="none"/>
          </w:rPr>
          <w:tab/>
        </w:r>
        <w:r w:rsidR="004E30F9" w:rsidRPr="008144AA">
          <w:rPr>
            <w:rStyle w:val="Hyperlink"/>
            <w:noProof/>
          </w:rPr>
          <w:t>Applicable Documents</w:t>
        </w:r>
        <w:r w:rsidR="004E30F9">
          <w:rPr>
            <w:noProof/>
            <w:webHidden/>
          </w:rPr>
          <w:tab/>
        </w:r>
        <w:r w:rsidR="004E30F9">
          <w:rPr>
            <w:noProof/>
            <w:webHidden/>
          </w:rPr>
          <w:fldChar w:fldCharType="begin"/>
        </w:r>
        <w:r w:rsidR="004E30F9">
          <w:rPr>
            <w:noProof/>
            <w:webHidden/>
          </w:rPr>
          <w:instrText xml:space="preserve"> PAGEREF _Toc39140584 \h </w:instrText>
        </w:r>
        <w:r w:rsidR="004E30F9">
          <w:rPr>
            <w:noProof/>
            <w:webHidden/>
          </w:rPr>
        </w:r>
        <w:r w:rsidR="004E30F9">
          <w:rPr>
            <w:noProof/>
            <w:webHidden/>
          </w:rPr>
          <w:fldChar w:fldCharType="separate"/>
        </w:r>
        <w:r w:rsidR="004E30F9">
          <w:rPr>
            <w:noProof/>
            <w:webHidden/>
          </w:rPr>
          <w:t>7</w:t>
        </w:r>
        <w:r w:rsidR="004E30F9">
          <w:rPr>
            <w:noProof/>
            <w:webHidden/>
          </w:rPr>
          <w:fldChar w:fldCharType="end"/>
        </w:r>
      </w:hyperlink>
    </w:p>
    <w:p w14:paraId="148E9C5E" w14:textId="146D89A8" w:rsidR="004E30F9" w:rsidRDefault="00157BCC">
      <w:pPr>
        <w:pStyle w:val="TOC2"/>
        <w:tabs>
          <w:tab w:val="left" w:pos="720"/>
          <w:tab w:val="right" w:leader="dot" w:pos="9350"/>
        </w:tabs>
        <w:rPr>
          <w:rFonts w:eastAsiaTheme="minorEastAsia" w:cstheme="minorBidi"/>
          <w:smallCaps w:val="0"/>
          <w:noProof/>
          <w:sz w:val="22"/>
          <w:szCs w:val="22"/>
        </w:rPr>
      </w:pPr>
      <w:hyperlink w:anchor="_Toc39140585" w:history="1">
        <w:r w:rsidR="004E30F9" w:rsidRPr="008144AA">
          <w:rPr>
            <w:rStyle w:val="Hyperlink"/>
            <w:noProof/>
          </w:rPr>
          <w:t>2.1</w:t>
        </w:r>
        <w:r w:rsidR="004E30F9">
          <w:rPr>
            <w:rFonts w:eastAsiaTheme="minorEastAsia" w:cstheme="minorBidi"/>
            <w:smallCaps w:val="0"/>
            <w:noProof/>
            <w:sz w:val="22"/>
            <w:szCs w:val="22"/>
          </w:rPr>
          <w:tab/>
        </w:r>
        <w:r w:rsidR="004E30F9" w:rsidRPr="008144AA">
          <w:rPr>
            <w:rStyle w:val="Hyperlink"/>
            <w:noProof/>
          </w:rPr>
          <w:t>Compliance Documents</w:t>
        </w:r>
        <w:r w:rsidR="004E30F9">
          <w:rPr>
            <w:noProof/>
            <w:webHidden/>
          </w:rPr>
          <w:tab/>
        </w:r>
        <w:r w:rsidR="004E30F9">
          <w:rPr>
            <w:noProof/>
            <w:webHidden/>
          </w:rPr>
          <w:fldChar w:fldCharType="begin"/>
        </w:r>
        <w:r w:rsidR="004E30F9">
          <w:rPr>
            <w:noProof/>
            <w:webHidden/>
          </w:rPr>
          <w:instrText xml:space="preserve"> PAGEREF _Toc39140585 \h </w:instrText>
        </w:r>
        <w:r w:rsidR="004E30F9">
          <w:rPr>
            <w:noProof/>
            <w:webHidden/>
          </w:rPr>
        </w:r>
        <w:r w:rsidR="004E30F9">
          <w:rPr>
            <w:noProof/>
            <w:webHidden/>
          </w:rPr>
          <w:fldChar w:fldCharType="separate"/>
        </w:r>
        <w:r w:rsidR="004E30F9">
          <w:rPr>
            <w:noProof/>
            <w:webHidden/>
          </w:rPr>
          <w:t>7</w:t>
        </w:r>
        <w:r w:rsidR="004E30F9">
          <w:rPr>
            <w:noProof/>
            <w:webHidden/>
          </w:rPr>
          <w:fldChar w:fldCharType="end"/>
        </w:r>
      </w:hyperlink>
    </w:p>
    <w:p w14:paraId="3E1170C1" w14:textId="70C96752" w:rsidR="004E30F9" w:rsidRDefault="00157BCC">
      <w:pPr>
        <w:pStyle w:val="TOC2"/>
        <w:tabs>
          <w:tab w:val="left" w:pos="720"/>
          <w:tab w:val="right" w:leader="dot" w:pos="9350"/>
        </w:tabs>
        <w:rPr>
          <w:rFonts w:eastAsiaTheme="minorEastAsia" w:cstheme="minorBidi"/>
          <w:smallCaps w:val="0"/>
          <w:noProof/>
          <w:sz w:val="22"/>
          <w:szCs w:val="22"/>
        </w:rPr>
      </w:pPr>
      <w:hyperlink w:anchor="_Toc39140586" w:history="1">
        <w:r w:rsidR="004E30F9" w:rsidRPr="008144AA">
          <w:rPr>
            <w:rStyle w:val="Hyperlink"/>
            <w:noProof/>
          </w:rPr>
          <w:t>2.2</w:t>
        </w:r>
        <w:r w:rsidR="004E30F9">
          <w:rPr>
            <w:rFonts w:eastAsiaTheme="minorEastAsia" w:cstheme="minorBidi"/>
            <w:smallCaps w:val="0"/>
            <w:noProof/>
            <w:sz w:val="22"/>
            <w:szCs w:val="22"/>
          </w:rPr>
          <w:tab/>
        </w:r>
        <w:r w:rsidR="004E30F9" w:rsidRPr="008144AA">
          <w:rPr>
            <w:rStyle w:val="Hyperlink"/>
            <w:noProof/>
          </w:rPr>
          <w:t>Reference Documents</w:t>
        </w:r>
        <w:r w:rsidR="004E30F9">
          <w:rPr>
            <w:noProof/>
            <w:webHidden/>
          </w:rPr>
          <w:tab/>
        </w:r>
        <w:r w:rsidR="004E30F9">
          <w:rPr>
            <w:noProof/>
            <w:webHidden/>
          </w:rPr>
          <w:fldChar w:fldCharType="begin"/>
        </w:r>
        <w:r w:rsidR="004E30F9">
          <w:rPr>
            <w:noProof/>
            <w:webHidden/>
          </w:rPr>
          <w:instrText xml:space="preserve"> PAGEREF _Toc39140586 \h </w:instrText>
        </w:r>
        <w:r w:rsidR="004E30F9">
          <w:rPr>
            <w:noProof/>
            <w:webHidden/>
          </w:rPr>
        </w:r>
        <w:r w:rsidR="004E30F9">
          <w:rPr>
            <w:noProof/>
            <w:webHidden/>
          </w:rPr>
          <w:fldChar w:fldCharType="separate"/>
        </w:r>
        <w:r w:rsidR="004E30F9">
          <w:rPr>
            <w:noProof/>
            <w:webHidden/>
          </w:rPr>
          <w:t>9</w:t>
        </w:r>
        <w:r w:rsidR="004E30F9">
          <w:rPr>
            <w:noProof/>
            <w:webHidden/>
          </w:rPr>
          <w:fldChar w:fldCharType="end"/>
        </w:r>
      </w:hyperlink>
    </w:p>
    <w:p w14:paraId="3E1F7534" w14:textId="66BB115D" w:rsidR="004E30F9" w:rsidRDefault="00157BCC">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9140587" w:history="1">
        <w:r w:rsidR="004E30F9" w:rsidRPr="008144AA">
          <w:rPr>
            <w:rStyle w:val="Hyperlink"/>
            <w:noProof/>
          </w:rPr>
          <w:t>3.0</w:t>
        </w:r>
        <w:r w:rsidR="004E30F9">
          <w:rPr>
            <w:rFonts w:asciiTheme="minorHAnsi" w:eastAsiaTheme="minorEastAsia" w:hAnsiTheme="minorHAnsi" w:cstheme="minorBidi"/>
            <w:b w:val="0"/>
            <w:bCs w:val="0"/>
            <w:caps w:val="0"/>
            <w:noProof/>
            <w:szCs w:val="22"/>
            <w:u w:val="none"/>
          </w:rPr>
          <w:tab/>
        </w:r>
        <w:r w:rsidR="004E30F9" w:rsidRPr="008144AA">
          <w:rPr>
            <w:rStyle w:val="Hyperlink"/>
            <w:noProof/>
          </w:rPr>
          <w:t>Description of Work</w:t>
        </w:r>
        <w:r w:rsidR="004E30F9">
          <w:rPr>
            <w:noProof/>
            <w:webHidden/>
          </w:rPr>
          <w:tab/>
        </w:r>
        <w:r w:rsidR="004E30F9">
          <w:rPr>
            <w:noProof/>
            <w:webHidden/>
          </w:rPr>
          <w:fldChar w:fldCharType="begin"/>
        </w:r>
        <w:r w:rsidR="004E30F9">
          <w:rPr>
            <w:noProof/>
            <w:webHidden/>
          </w:rPr>
          <w:instrText xml:space="preserve"> PAGEREF _Toc39140587 \h </w:instrText>
        </w:r>
        <w:r w:rsidR="004E30F9">
          <w:rPr>
            <w:noProof/>
            <w:webHidden/>
          </w:rPr>
        </w:r>
        <w:r w:rsidR="004E30F9">
          <w:rPr>
            <w:noProof/>
            <w:webHidden/>
          </w:rPr>
          <w:fldChar w:fldCharType="separate"/>
        </w:r>
        <w:r w:rsidR="004E30F9">
          <w:rPr>
            <w:noProof/>
            <w:webHidden/>
          </w:rPr>
          <w:t>10</w:t>
        </w:r>
        <w:r w:rsidR="004E30F9">
          <w:rPr>
            <w:noProof/>
            <w:webHidden/>
          </w:rPr>
          <w:fldChar w:fldCharType="end"/>
        </w:r>
      </w:hyperlink>
    </w:p>
    <w:p w14:paraId="57E0249B" w14:textId="5AC64067" w:rsidR="004E30F9" w:rsidRDefault="00157BCC">
      <w:pPr>
        <w:pStyle w:val="TOC2"/>
        <w:tabs>
          <w:tab w:val="left" w:pos="720"/>
          <w:tab w:val="right" w:leader="dot" w:pos="9350"/>
        </w:tabs>
        <w:rPr>
          <w:rFonts w:eastAsiaTheme="minorEastAsia" w:cstheme="minorBidi"/>
          <w:smallCaps w:val="0"/>
          <w:noProof/>
          <w:sz w:val="22"/>
          <w:szCs w:val="22"/>
        </w:rPr>
      </w:pPr>
      <w:hyperlink w:anchor="_Toc39140588" w:history="1">
        <w:r w:rsidR="004E30F9" w:rsidRPr="008144AA">
          <w:rPr>
            <w:rStyle w:val="Hyperlink"/>
            <w:noProof/>
          </w:rPr>
          <w:t>3.1</w:t>
        </w:r>
        <w:r w:rsidR="004E30F9">
          <w:rPr>
            <w:rFonts w:eastAsiaTheme="minorEastAsia" w:cstheme="minorBidi"/>
            <w:smallCaps w:val="0"/>
            <w:noProof/>
            <w:sz w:val="22"/>
            <w:szCs w:val="22"/>
          </w:rPr>
          <w:tab/>
        </w:r>
        <w:r w:rsidR="004E30F9" w:rsidRPr="008144AA">
          <w:rPr>
            <w:rStyle w:val="Hyperlink"/>
            <w:noProof/>
          </w:rPr>
          <w:t>Enterprise and Solutions Architecture Engineering Support</w:t>
        </w:r>
        <w:r w:rsidR="004E30F9">
          <w:rPr>
            <w:noProof/>
            <w:webHidden/>
          </w:rPr>
          <w:tab/>
        </w:r>
        <w:r w:rsidR="004E30F9">
          <w:rPr>
            <w:noProof/>
            <w:webHidden/>
          </w:rPr>
          <w:fldChar w:fldCharType="begin"/>
        </w:r>
        <w:r w:rsidR="004E30F9">
          <w:rPr>
            <w:noProof/>
            <w:webHidden/>
          </w:rPr>
          <w:instrText xml:space="preserve"> PAGEREF _Toc39140588 \h </w:instrText>
        </w:r>
        <w:r w:rsidR="004E30F9">
          <w:rPr>
            <w:noProof/>
            <w:webHidden/>
          </w:rPr>
        </w:r>
        <w:r w:rsidR="004E30F9">
          <w:rPr>
            <w:noProof/>
            <w:webHidden/>
          </w:rPr>
          <w:fldChar w:fldCharType="separate"/>
        </w:r>
        <w:r w:rsidR="004E30F9">
          <w:rPr>
            <w:noProof/>
            <w:webHidden/>
          </w:rPr>
          <w:t>10</w:t>
        </w:r>
        <w:r w:rsidR="004E30F9">
          <w:rPr>
            <w:noProof/>
            <w:webHidden/>
          </w:rPr>
          <w:fldChar w:fldCharType="end"/>
        </w:r>
      </w:hyperlink>
    </w:p>
    <w:p w14:paraId="4CE92A8B" w14:textId="002B006A"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89" w:history="1">
        <w:r w:rsidR="004E30F9" w:rsidRPr="008144AA">
          <w:rPr>
            <w:rStyle w:val="Hyperlink"/>
            <w:noProof/>
          </w:rPr>
          <w:t>3.1.1</w:t>
        </w:r>
        <w:r w:rsidR="004E30F9">
          <w:rPr>
            <w:rFonts w:eastAsiaTheme="minorEastAsia" w:cstheme="minorBidi"/>
            <w:i w:val="0"/>
            <w:iCs w:val="0"/>
            <w:noProof/>
            <w:sz w:val="22"/>
            <w:szCs w:val="22"/>
          </w:rPr>
          <w:tab/>
        </w:r>
        <w:r w:rsidR="004E30F9" w:rsidRPr="008144AA">
          <w:rPr>
            <w:rStyle w:val="Hyperlink"/>
            <w:noProof/>
          </w:rPr>
          <w:t>Enterprise Architecture Support</w:t>
        </w:r>
        <w:r w:rsidR="004E30F9">
          <w:rPr>
            <w:noProof/>
            <w:webHidden/>
          </w:rPr>
          <w:tab/>
        </w:r>
        <w:r w:rsidR="004E30F9">
          <w:rPr>
            <w:noProof/>
            <w:webHidden/>
          </w:rPr>
          <w:fldChar w:fldCharType="begin"/>
        </w:r>
        <w:r w:rsidR="004E30F9">
          <w:rPr>
            <w:noProof/>
            <w:webHidden/>
          </w:rPr>
          <w:instrText xml:space="preserve"> PAGEREF _Toc39140589 \h </w:instrText>
        </w:r>
        <w:r w:rsidR="004E30F9">
          <w:rPr>
            <w:noProof/>
            <w:webHidden/>
          </w:rPr>
        </w:r>
        <w:r w:rsidR="004E30F9">
          <w:rPr>
            <w:noProof/>
            <w:webHidden/>
          </w:rPr>
          <w:fldChar w:fldCharType="separate"/>
        </w:r>
        <w:r w:rsidR="004E30F9">
          <w:rPr>
            <w:noProof/>
            <w:webHidden/>
          </w:rPr>
          <w:t>11</w:t>
        </w:r>
        <w:r w:rsidR="004E30F9">
          <w:rPr>
            <w:noProof/>
            <w:webHidden/>
          </w:rPr>
          <w:fldChar w:fldCharType="end"/>
        </w:r>
      </w:hyperlink>
    </w:p>
    <w:p w14:paraId="28120757" w14:textId="343FD246"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0" w:history="1">
        <w:r w:rsidR="004E30F9" w:rsidRPr="008144AA">
          <w:rPr>
            <w:rStyle w:val="Hyperlink"/>
            <w:noProof/>
          </w:rPr>
          <w:t>3.1.2</w:t>
        </w:r>
        <w:r w:rsidR="004E30F9">
          <w:rPr>
            <w:rFonts w:eastAsiaTheme="minorEastAsia" w:cstheme="minorBidi"/>
            <w:i w:val="0"/>
            <w:iCs w:val="0"/>
            <w:noProof/>
            <w:sz w:val="22"/>
            <w:szCs w:val="22"/>
          </w:rPr>
          <w:tab/>
        </w:r>
        <w:r w:rsidR="004E30F9" w:rsidRPr="008144AA">
          <w:rPr>
            <w:rStyle w:val="Hyperlink"/>
            <w:noProof/>
          </w:rPr>
          <w:t>Program and Solutions-level Architecture Support</w:t>
        </w:r>
        <w:r w:rsidR="004E30F9">
          <w:rPr>
            <w:noProof/>
            <w:webHidden/>
          </w:rPr>
          <w:tab/>
        </w:r>
        <w:r w:rsidR="004E30F9">
          <w:rPr>
            <w:noProof/>
            <w:webHidden/>
          </w:rPr>
          <w:fldChar w:fldCharType="begin"/>
        </w:r>
        <w:r w:rsidR="004E30F9">
          <w:rPr>
            <w:noProof/>
            <w:webHidden/>
          </w:rPr>
          <w:instrText xml:space="preserve"> PAGEREF _Toc39140590 \h </w:instrText>
        </w:r>
        <w:r w:rsidR="004E30F9">
          <w:rPr>
            <w:noProof/>
            <w:webHidden/>
          </w:rPr>
        </w:r>
        <w:r w:rsidR="004E30F9">
          <w:rPr>
            <w:noProof/>
            <w:webHidden/>
          </w:rPr>
          <w:fldChar w:fldCharType="separate"/>
        </w:r>
        <w:r w:rsidR="004E30F9">
          <w:rPr>
            <w:noProof/>
            <w:webHidden/>
          </w:rPr>
          <w:t>14</w:t>
        </w:r>
        <w:r w:rsidR="004E30F9">
          <w:rPr>
            <w:noProof/>
            <w:webHidden/>
          </w:rPr>
          <w:fldChar w:fldCharType="end"/>
        </w:r>
      </w:hyperlink>
    </w:p>
    <w:p w14:paraId="56B05D36" w14:textId="5172A697"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1" w:history="1">
        <w:r w:rsidR="004E30F9" w:rsidRPr="008144AA">
          <w:rPr>
            <w:rStyle w:val="Hyperlink"/>
            <w:noProof/>
          </w:rPr>
          <w:t>3.1.3</w:t>
        </w:r>
        <w:r w:rsidR="004E30F9">
          <w:rPr>
            <w:rFonts w:eastAsiaTheme="minorEastAsia" w:cstheme="minorBidi"/>
            <w:i w:val="0"/>
            <w:iCs w:val="0"/>
            <w:noProof/>
            <w:sz w:val="22"/>
            <w:szCs w:val="22"/>
          </w:rPr>
          <w:tab/>
        </w:r>
        <w:r w:rsidR="004E30F9" w:rsidRPr="008144AA">
          <w:rPr>
            <w:rStyle w:val="Hyperlink"/>
            <w:noProof/>
          </w:rPr>
          <w:t>Executable Technical Roadmap Development and Support</w:t>
        </w:r>
        <w:r w:rsidR="004E30F9">
          <w:rPr>
            <w:noProof/>
            <w:webHidden/>
          </w:rPr>
          <w:tab/>
        </w:r>
        <w:r w:rsidR="004E30F9">
          <w:rPr>
            <w:noProof/>
            <w:webHidden/>
          </w:rPr>
          <w:fldChar w:fldCharType="begin"/>
        </w:r>
        <w:r w:rsidR="004E30F9">
          <w:rPr>
            <w:noProof/>
            <w:webHidden/>
          </w:rPr>
          <w:instrText xml:space="preserve"> PAGEREF _Toc39140591 \h </w:instrText>
        </w:r>
        <w:r w:rsidR="004E30F9">
          <w:rPr>
            <w:noProof/>
            <w:webHidden/>
          </w:rPr>
        </w:r>
        <w:r w:rsidR="004E30F9">
          <w:rPr>
            <w:noProof/>
            <w:webHidden/>
          </w:rPr>
          <w:fldChar w:fldCharType="separate"/>
        </w:r>
        <w:r w:rsidR="004E30F9">
          <w:rPr>
            <w:noProof/>
            <w:webHidden/>
          </w:rPr>
          <w:t>15</w:t>
        </w:r>
        <w:r w:rsidR="004E30F9">
          <w:rPr>
            <w:noProof/>
            <w:webHidden/>
          </w:rPr>
          <w:fldChar w:fldCharType="end"/>
        </w:r>
      </w:hyperlink>
    </w:p>
    <w:p w14:paraId="46F4BAD5" w14:textId="2FF148A1"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2" w:history="1">
        <w:r w:rsidR="004E30F9" w:rsidRPr="008144AA">
          <w:rPr>
            <w:rStyle w:val="Hyperlink"/>
            <w:noProof/>
          </w:rPr>
          <w:t>3.1.4</w:t>
        </w:r>
        <w:r w:rsidR="004E30F9">
          <w:rPr>
            <w:rFonts w:eastAsiaTheme="minorEastAsia" w:cstheme="minorBidi"/>
            <w:i w:val="0"/>
            <w:iCs w:val="0"/>
            <w:noProof/>
            <w:sz w:val="22"/>
            <w:szCs w:val="22"/>
          </w:rPr>
          <w:tab/>
        </w:r>
        <w:r w:rsidR="004E30F9" w:rsidRPr="008144AA">
          <w:rPr>
            <w:rStyle w:val="Hyperlink"/>
            <w:noProof/>
          </w:rPr>
          <w:t>Business Architecture Support</w:t>
        </w:r>
        <w:r w:rsidR="004E30F9">
          <w:rPr>
            <w:noProof/>
            <w:webHidden/>
          </w:rPr>
          <w:tab/>
        </w:r>
        <w:r w:rsidR="004E30F9">
          <w:rPr>
            <w:noProof/>
            <w:webHidden/>
          </w:rPr>
          <w:fldChar w:fldCharType="begin"/>
        </w:r>
        <w:r w:rsidR="004E30F9">
          <w:rPr>
            <w:noProof/>
            <w:webHidden/>
          </w:rPr>
          <w:instrText xml:space="preserve"> PAGEREF _Toc39140592 \h </w:instrText>
        </w:r>
        <w:r w:rsidR="004E30F9">
          <w:rPr>
            <w:noProof/>
            <w:webHidden/>
          </w:rPr>
        </w:r>
        <w:r w:rsidR="004E30F9">
          <w:rPr>
            <w:noProof/>
            <w:webHidden/>
          </w:rPr>
          <w:fldChar w:fldCharType="separate"/>
        </w:r>
        <w:r w:rsidR="004E30F9">
          <w:rPr>
            <w:noProof/>
            <w:webHidden/>
          </w:rPr>
          <w:t>16</w:t>
        </w:r>
        <w:r w:rsidR="004E30F9">
          <w:rPr>
            <w:noProof/>
            <w:webHidden/>
          </w:rPr>
          <w:fldChar w:fldCharType="end"/>
        </w:r>
      </w:hyperlink>
    </w:p>
    <w:p w14:paraId="35B04B88" w14:textId="731B3A06"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3" w:history="1">
        <w:r w:rsidR="004E30F9" w:rsidRPr="008144AA">
          <w:rPr>
            <w:rStyle w:val="Hyperlink"/>
            <w:noProof/>
          </w:rPr>
          <w:t>3.1.5</w:t>
        </w:r>
        <w:r w:rsidR="004E30F9">
          <w:rPr>
            <w:rFonts w:eastAsiaTheme="minorEastAsia" w:cstheme="minorBidi"/>
            <w:i w:val="0"/>
            <w:iCs w:val="0"/>
            <w:noProof/>
            <w:sz w:val="22"/>
            <w:szCs w:val="22"/>
          </w:rPr>
          <w:tab/>
        </w:r>
        <w:r w:rsidR="004E30F9" w:rsidRPr="008144AA">
          <w:rPr>
            <w:rStyle w:val="Hyperlink"/>
            <w:noProof/>
          </w:rPr>
          <w:t>Data Architecture/Data Services Architecture Support</w:t>
        </w:r>
        <w:r w:rsidR="004E30F9">
          <w:rPr>
            <w:noProof/>
            <w:webHidden/>
          </w:rPr>
          <w:tab/>
        </w:r>
        <w:r w:rsidR="004E30F9">
          <w:rPr>
            <w:noProof/>
            <w:webHidden/>
          </w:rPr>
          <w:fldChar w:fldCharType="begin"/>
        </w:r>
        <w:r w:rsidR="004E30F9">
          <w:rPr>
            <w:noProof/>
            <w:webHidden/>
          </w:rPr>
          <w:instrText xml:space="preserve"> PAGEREF _Toc39140593 \h </w:instrText>
        </w:r>
        <w:r w:rsidR="004E30F9">
          <w:rPr>
            <w:noProof/>
            <w:webHidden/>
          </w:rPr>
        </w:r>
        <w:r w:rsidR="004E30F9">
          <w:rPr>
            <w:noProof/>
            <w:webHidden/>
          </w:rPr>
          <w:fldChar w:fldCharType="separate"/>
        </w:r>
        <w:r w:rsidR="004E30F9">
          <w:rPr>
            <w:noProof/>
            <w:webHidden/>
          </w:rPr>
          <w:t>17</w:t>
        </w:r>
        <w:r w:rsidR="004E30F9">
          <w:rPr>
            <w:noProof/>
            <w:webHidden/>
          </w:rPr>
          <w:fldChar w:fldCharType="end"/>
        </w:r>
      </w:hyperlink>
    </w:p>
    <w:p w14:paraId="474E6531" w14:textId="48632C8D"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4" w:history="1">
        <w:r w:rsidR="004E30F9" w:rsidRPr="008144AA">
          <w:rPr>
            <w:rStyle w:val="Hyperlink"/>
            <w:noProof/>
          </w:rPr>
          <w:t>3.1.6</w:t>
        </w:r>
        <w:r w:rsidR="004E30F9">
          <w:rPr>
            <w:rFonts w:eastAsiaTheme="minorEastAsia" w:cstheme="minorBidi"/>
            <w:i w:val="0"/>
            <w:iCs w:val="0"/>
            <w:noProof/>
            <w:sz w:val="22"/>
            <w:szCs w:val="22"/>
          </w:rPr>
          <w:tab/>
        </w:r>
        <w:r w:rsidR="004E30F9" w:rsidRPr="008144AA">
          <w:rPr>
            <w:rStyle w:val="Hyperlink"/>
            <w:noProof/>
          </w:rPr>
          <w:t>Network Architecture and Engineering Support</w:t>
        </w:r>
        <w:r w:rsidR="004E30F9">
          <w:rPr>
            <w:noProof/>
            <w:webHidden/>
          </w:rPr>
          <w:tab/>
        </w:r>
        <w:r w:rsidR="004E30F9">
          <w:rPr>
            <w:noProof/>
            <w:webHidden/>
          </w:rPr>
          <w:fldChar w:fldCharType="begin"/>
        </w:r>
        <w:r w:rsidR="004E30F9">
          <w:rPr>
            <w:noProof/>
            <w:webHidden/>
          </w:rPr>
          <w:instrText xml:space="preserve"> PAGEREF _Toc39140594 \h </w:instrText>
        </w:r>
        <w:r w:rsidR="004E30F9">
          <w:rPr>
            <w:noProof/>
            <w:webHidden/>
          </w:rPr>
        </w:r>
        <w:r w:rsidR="004E30F9">
          <w:rPr>
            <w:noProof/>
            <w:webHidden/>
          </w:rPr>
          <w:fldChar w:fldCharType="separate"/>
        </w:r>
        <w:r w:rsidR="004E30F9">
          <w:rPr>
            <w:noProof/>
            <w:webHidden/>
          </w:rPr>
          <w:t>18</w:t>
        </w:r>
        <w:r w:rsidR="004E30F9">
          <w:rPr>
            <w:noProof/>
            <w:webHidden/>
          </w:rPr>
          <w:fldChar w:fldCharType="end"/>
        </w:r>
      </w:hyperlink>
    </w:p>
    <w:p w14:paraId="258CD8E7" w14:textId="6DEDF85F"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5" w:history="1">
        <w:r w:rsidR="004E30F9" w:rsidRPr="008144AA">
          <w:rPr>
            <w:rStyle w:val="Hyperlink"/>
            <w:noProof/>
          </w:rPr>
          <w:t>3.1.7</w:t>
        </w:r>
        <w:r w:rsidR="004E30F9">
          <w:rPr>
            <w:rFonts w:eastAsiaTheme="minorEastAsia" w:cstheme="minorBidi"/>
            <w:i w:val="0"/>
            <w:iCs w:val="0"/>
            <w:noProof/>
            <w:sz w:val="22"/>
            <w:szCs w:val="22"/>
          </w:rPr>
          <w:tab/>
        </w:r>
        <w:r w:rsidR="004E30F9" w:rsidRPr="008144AA">
          <w:rPr>
            <w:rStyle w:val="Hyperlink"/>
            <w:noProof/>
          </w:rPr>
          <w:t>Security Architecture and Engineering Support</w:t>
        </w:r>
        <w:r w:rsidR="004E30F9">
          <w:rPr>
            <w:noProof/>
            <w:webHidden/>
          </w:rPr>
          <w:tab/>
        </w:r>
        <w:r w:rsidR="004E30F9">
          <w:rPr>
            <w:noProof/>
            <w:webHidden/>
          </w:rPr>
          <w:fldChar w:fldCharType="begin"/>
        </w:r>
        <w:r w:rsidR="004E30F9">
          <w:rPr>
            <w:noProof/>
            <w:webHidden/>
          </w:rPr>
          <w:instrText xml:space="preserve"> PAGEREF _Toc39140595 \h </w:instrText>
        </w:r>
        <w:r w:rsidR="004E30F9">
          <w:rPr>
            <w:noProof/>
            <w:webHidden/>
          </w:rPr>
        </w:r>
        <w:r w:rsidR="004E30F9">
          <w:rPr>
            <w:noProof/>
            <w:webHidden/>
          </w:rPr>
          <w:fldChar w:fldCharType="separate"/>
        </w:r>
        <w:r w:rsidR="004E30F9">
          <w:rPr>
            <w:noProof/>
            <w:webHidden/>
          </w:rPr>
          <w:t>18</w:t>
        </w:r>
        <w:r w:rsidR="004E30F9">
          <w:rPr>
            <w:noProof/>
            <w:webHidden/>
          </w:rPr>
          <w:fldChar w:fldCharType="end"/>
        </w:r>
      </w:hyperlink>
    </w:p>
    <w:p w14:paraId="2769D010" w14:textId="6DD16742" w:rsidR="004E30F9" w:rsidRDefault="00157BCC">
      <w:pPr>
        <w:pStyle w:val="TOC2"/>
        <w:tabs>
          <w:tab w:val="left" w:pos="720"/>
          <w:tab w:val="right" w:leader="dot" w:pos="9350"/>
        </w:tabs>
        <w:rPr>
          <w:rFonts w:eastAsiaTheme="minorEastAsia" w:cstheme="minorBidi"/>
          <w:smallCaps w:val="0"/>
          <w:noProof/>
          <w:sz w:val="22"/>
          <w:szCs w:val="22"/>
        </w:rPr>
      </w:pPr>
      <w:hyperlink w:anchor="_Toc39140596" w:history="1">
        <w:r w:rsidR="004E30F9" w:rsidRPr="008144AA">
          <w:rPr>
            <w:rStyle w:val="Hyperlink"/>
            <w:noProof/>
          </w:rPr>
          <w:t>3.2</w:t>
        </w:r>
        <w:r w:rsidR="004E30F9">
          <w:rPr>
            <w:rFonts w:eastAsiaTheme="minorEastAsia" w:cstheme="minorBidi"/>
            <w:smallCaps w:val="0"/>
            <w:noProof/>
            <w:sz w:val="22"/>
            <w:szCs w:val="22"/>
          </w:rPr>
          <w:tab/>
        </w:r>
        <w:r w:rsidR="004E30F9" w:rsidRPr="008144AA">
          <w:rPr>
            <w:rStyle w:val="Hyperlink"/>
            <w:noProof/>
          </w:rPr>
          <w:t>Requirements Engineering</w:t>
        </w:r>
        <w:r w:rsidR="004E30F9">
          <w:rPr>
            <w:noProof/>
            <w:webHidden/>
          </w:rPr>
          <w:tab/>
        </w:r>
        <w:r w:rsidR="004E30F9">
          <w:rPr>
            <w:noProof/>
            <w:webHidden/>
          </w:rPr>
          <w:fldChar w:fldCharType="begin"/>
        </w:r>
        <w:r w:rsidR="004E30F9">
          <w:rPr>
            <w:noProof/>
            <w:webHidden/>
          </w:rPr>
          <w:instrText xml:space="preserve"> PAGEREF _Toc39140596 \h </w:instrText>
        </w:r>
        <w:r w:rsidR="004E30F9">
          <w:rPr>
            <w:noProof/>
            <w:webHidden/>
          </w:rPr>
        </w:r>
        <w:r w:rsidR="004E30F9">
          <w:rPr>
            <w:noProof/>
            <w:webHidden/>
          </w:rPr>
          <w:fldChar w:fldCharType="separate"/>
        </w:r>
        <w:r w:rsidR="004E30F9">
          <w:rPr>
            <w:noProof/>
            <w:webHidden/>
          </w:rPr>
          <w:t>19</w:t>
        </w:r>
        <w:r w:rsidR="004E30F9">
          <w:rPr>
            <w:noProof/>
            <w:webHidden/>
          </w:rPr>
          <w:fldChar w:fldCharType="end"/>
        </w:r>
      </w:hyperlink>
    </w:p>
    <w:p w14:paraId="215FCDDB" w14:textId="23C9D5E8"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7" w:history="1">
        <w:r w:rsidR="004E30F9" w:rsidRPr="008144AA">
          <w:rPr>
            <w:rStyle w:val="Hyperlink"/>
            <w:noProof/>
          </w:rPr>
          <w:t>3.2.1</w:t>
        </w:r>
        <w:r w:rsidR="004E30F9">
          <w:rPr>
            <w:rFonts w:eastAsiaTheme="minorEastAsia" w:cstheme="minorBidi"/>
            <w:i w:val="0"/>
            <w:iCs w:val="0"/>
            <w:noProof/>
            <w:sz w:val="22"/>
            <w:szCs w:val="22"/>
          </w:rPr>
          <w:tab/>
        </w:r>
        <w:r w:rsidR="004E30F9" w:rsidRPr="008144AA">
          <w:rPr>
            <w:rStyle w:val="Hyperlink"/>
            <w:noProof/>
          </w:rPr>
          <w:t>High-Level Requirements Engineering Support</w:t>
        </w:r>
        <w:r w:rsidR="004E30F9">
          <w:rPr>
            <w:noProof/>
            <w:webHidden/>
          </w:rPr>
          <w:tab/>
        </w:r>
        <w:r w:rsidR="004E30F9">
          <w:rPr>
            <w:noProof/>
            <w:webHidden/>
          </w:rPr>
          <w:fldChar w:fldCharType="begin"/>
        </w:r>
        <w:r w:rsidR="004E30F9">
          <w:rPr>
            <w:noProof/>
            <w:webHidden/>
          </w:rPr>
          <w:instrText xml:space="preserve"> PAGEREF _Toc39140597 \h </w:instrText>
        </w:r>
        <w:r w:rsidR="004E30F9">
          <w:rPr>
            <w:noProof/>
            <w:webHidden/>
          </w:rPr>
        </w:r>
        <w:r w:rsidR="004E30F9">
          <w:rPr>
            <w:noProof/>
            <w:webHidden/>
          </w:rPr>
          <w:fldChar w:fldCharType="separate"/>
        </w:r>
        <w:r w:rsidR="004E30F9">
          <w:rPr>
            <w:noProof/>
            <w:webHidden/>
          </w:rPr>
          <w:t>19</w:t>
        </w:r>
        <w:r w:rsidR="004E30F9">
          <w:rPr>
            <w:noProof/>
            <w:webHidden/>
          </w:rPr>
          <w:fldChar w:fldCharType="end"/>
        </w:r>
      </w:hyperlink>
    </w:p>
    <w:p w14:paraId="73690E71" w14:textId="3F3423B5"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8" w:history="1">
        <w:r w:rsidR="004E30F9" w:rsidRPr="008144AA">
          <w:rPr>
            <w:rStyle w:val="Hyperlink"/>
            <w:noProof/>
          </w:rPr>
          <w:t>3.2.2</w:t>
        </w:r>
        <w:r w:rsidR="004E30F9">
          <w:rPr>
            <w:rFonts w:eastAsiaTheme="minorEastAsia" w:cstheme="minorBidi"/>
            <w:i w:val="0"/>
            <w:iCs w:val="0"/>
            <w:noProof/>
            <w:sz w:val="22"/>
            <w:szCs w:val="22"/>
          </w:rPr>
          <w:tab/>
        </w:r>
        <w:r w:rsidR="004E30F9" w:rsidRPr="008144AA">
          <w:rPr>
            <w:rStyle w:val="Hyperlink"/>
            <w:noProof/>
          </w:rPr>
          <w:t>Capabilities Requirement Analysis (Legacy Requirement) Support</w:t>
        </w:r>
        <w:r w:rsidR="004E30F9">
          <w:rPr>
            <w:noProof/>
            <w:webHidden/>
          </w:rPr>
          <w:tab/>
        </w:r>
        <w:r w:rsidR="004E30F9">
          <w:rPr>
            <w:noProof/>
            <w:webHidden/>
          </w:rPr>
          <w:fldChar w:fldCharType="begin"/>
        </w:r>
        <w:r w:rsidR="004E30F9">
          <w:rPr>
            <w:noProof/>
            <w:webHidden/>
          </w:rPr>
          <w:instrText xml:space="preserve"> PAGEREF _Toc39140598 \h </w:instrText>
        </w:r>
        <w:r w:rsidR="004E30F9">
          <w:rPr>
            <w:noProof/>
            <w:webHidden/>
          </w:rPr>
        </w:r>
        <w:r w:rsidR="004E30F9">
          <w:rPr>
            <w:noProof/>
            <w:webHidden/>
          </w:rPr>
          <w:fldChar w:fldCharType="separate"/>
        </w:r>
        <w:r w:rsidR="004E30F9">
          <w:rPr>
            <w:noProof/>
            <w:webHidden/>
          </w:rPr>
          <w:t>21</w:t>
        </w:r>
        <w:r w:rsidR="004E30F9">
          <w:rPr>
            <w:noProof/>
            <w:webHidden/>
          </w:rPr>
          <w:fldChar w:fldCharType="end"/>
        </w:r>
      </w:hyperlink>
    </w:p>
    <w:p w14:paraId="205BF49F" w14:textId="1D251BB3" w:rsidR="004E30F9" w:rsidRDefault="00157BCC">
      <w:pPr>
        <w:pStyle w:val="TOC3"/>
        <w:tabs>
          <w:tab w:val="left" w:pos="1200"/>
          <w:tab w:val="right" w:leader="dot" w:pos="9350"/>
        </w:tabs>
        <w:rPr>
          <w:rFonts w:eastAsiaTheme="minorEastAsia" w:cstheme="minorBidi"/>
          <w:i w:val="0"/>
          <w:iCs w:val="0"/>
          <w:noProof/>
          <w:sz w:val="22"/>
          <w:szCs w:val="22"/>
        </w:rPr>
      </w:pPr>
      <w:hyperlink w:anchor="_Toc39140599" w:history="1">
        <w:r w:rsidR="004E30F9" w:rsidRPr="008144AA">
          <w:rPr>
            <w:rStyle w:val="Hyperlink"/>
            <w:noProof/>
          </w:rPr>
          <w:t>3.2.3</w:t>
        </w:r>
        <w:r w:rsidR="004E30F9">
          <w:rPr>
            <w:rFonts w:eastAsiaTheme="minorEastAsia" w:cstheme="minorBidi"/>
            <w:i w:val="0"/>
            <w:iCs w:val="0"/>
            <w:noProof/>
            <w:sz w:val="22"/>
            <w:szCs w:val="22"/>
          </w:rPr>
          <w:tab/>
        </w:r>
        <w:r w:rsidR="004E30F9" w:rsidRPr="008144AA">
          <w:rPr>
            <w:rStyle w:val="Hyperlink"/>
            <w:noProof/>
          </w:rPr>
          <w:t>Interface/Service Definition Support</w:t>
        </w:r>
        <w:r w:rsidR="004E30F9">
          <w:rPr>
            <w:noProof/>
            <w:webHidden/>
          </w:rPr>
          <w:tab/>
        </w:r>
        <w:r w:rsidR="004E30F9">
          <w:rPr>
            <w:noProof/>
            <w:webHidden/>
          </w:rPr>
          <w:fldChar w:fldCharType="begin"/>
        </w:r>
        <w:r w:rsidR="004E30F9">
          <w:rPr>
            <w:noProof/>
            <w:webHidden/>
          </w:rPr>
          <w:instrText xml:space="preserve"> PAGEREF _Toc39140599 \h </w:instrText>
        </w:r>
        <w:r w:rsidR="004E30F9">
          <w:rPr>
            <w:noProof/>
            <w:webHidden/>
          </w:rPr>
        </w:r>
        <w:r w:rsidR="004E30F9">
          <w:rPr>
            <w:noProof/>
            <w:webHidden/>
          </w:rPr>
          <w:fldChar w:fldCharType="separate"/>
        </w:r>
        <w:r w:rsidR="004E30F9">
          <w:rPr>
            <w:noProof/>
            <w:webHidden/>
          </w:rPr>
          <w:t>22</w:t>
        </w:r>
        <w:r w:rsidR="004E30F9">
          <w:rPr>
            <w:noProof/>
            <w:webHidden/>
          </w:rPr>
          <w:fldChar w:fldCharType="end"/>
        </w:r>
      </w:hyperlink>
    </w:p>
    <w:p w14:paraId="02C43D13" w14:textId="6A0821AA"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00" w:history="1">
        <w:r w:rsidR="004E30F9" w:rsidRPr="008144AA">
          <w:rPr>
            <w:rStyle w:val="Hyperlink"/>
            <w:noProof/>
          </w:rPr>
          <w:t>3.2.4</w:t>
        </w:r>
        <w:r w:rsidR="004E30F9">
          <w:rPr>
            <w:rFonts w:eastAsiaTheme="minorEastAsia" w:cstheme="minorBidi"/>
            <w:i w:val="0"/>
            <w:iCs w:val="0"/>
            <w:noProof/>
            <w:sz w:val="22"/>
            <w:szCs w:val="22"/>
          </w:rPr>
          <w:tab/>
        </w:r>
        <w:r w:rsidR="004E30F9" w:rsidRPr="008144AA">
          <w:rPr>
            <w:rStyle w:val="Hyperlink"/>
            <w:noProof/>
          </w:rPr>
          <w:t xml:space="preserve">External Site Architecture Transition (ESAT) </w:t>
        </w:r>
        <w:r w:rsidR="004E30F9">
          <w:rPr>
            <w:noProof/>
            <w:webHidden/>
          </w:rPr>
          <w:tab/>
        </w:r>
        <w:r w:rsidR="004E30F9">
          <w:rPr>
            <w:noProof/>
            <w:webHidden/>
          </w:rPr>
          <w:fldChar w:fldCharType="begin"/>
        </w:r>
        <w:r w:rsidR="004E30F9">
          <w:rPr>
            <w:noProof/>
            <w:webHidden/>
          </w:rPr>
          <w:instrText xml:space="preserve"> PAGEREF _Toc39140600 \h </w:instrText>
        </w:r>
        <w:r w:rsidR="004E30F9">
          <w:rPr>
            <w:noProof/>
            <w:webHidden/>
          </w:rPr>
        </w:r>
        <w:r w:rsidR="004E30F9">
          <w:rPr>
            <w:noProof/>
            <w:webHidden/>
          </w:rPr>
          <w:fldChar w:fldCharType="separate"/>
        </w:r>
        <w:r w:rsidR="004E30F9">
          <w:rPr>
            <w:noProof/>
            <w:webHidden/>
          </w:rPr>
          <w:t>22</w:t>
        </w:r>
        <w:r w:rsidR="004E30F9">
          <w:rPr>
            <w:noProof/>
            <w:webHidden/>
          </w:rPr>
          <w:fldChar w:fldCharType="end"/>
        </w:r>
      </w:hyperlink>
    </w:p>
    <w:p w14:paraId="3D67B60E" w14:textId="22DDAF18" w:rsidR="004E30F9" w:rsidRDefault="00157BCC">
      <w:pPr>
        <w:pStyle w:val="TOC2"/>
        <w:tabs>
          <w:tab w:val="left" w:pos="720"/>
          <w:tab w:val="right" w:leader="dot" w:pos="9350"/>
        </w:tabs>
        <w:rPr>
          <w:rFonts w:eastAsiaTheme="minorEastAsia" w:cstheme="minorBidi"/>
          <w:smallCaps w:val="0"/>
          <w:noProof/>
          <w:sz w:val="22"/>
          <w:szCs w:val="22"/>
        </w:rPr>
      </w:pPr>
      <w:hyperlink w:anchor="_Toc39140601" w:history="1">
        <w:r w:rsidR="004E30F9" w:rsidRPr="008144AA">
          <w:rPr>
            <w:rStyle w:val="Hyperlink"/>
            <w:noProof/>
          </w:rPr>
          <w:t>3.3</w:t>
        </w:r>
        <w:r w:rsidR="004E30F9">
          <w:rPr>
            <w:rFonts w:eastAsiaTheme="minorEastAsia" w:cstheme="minorBidi"/>
            <w:smallCaps w:val="0"/>
            <w:noProof/>
            <w:sz w:val="22"/>
            <w:szCs w:val="22"/>
          </w:rPr>
          <w:tab/>
        </w:r>
        <w:r w:rsidR="004E30F9" w:rsidRPr="008144AA">
          <w:rPr>
            <w:rStyle w:val="Hyperlink"/>
            <w:noProof/>
          </w:rPr>
          <w:t>Enterprise Integration Engineering (Cross Organization and Program Offices)</w:t>
        </w:r>
        <w:r w:rsidR="004E30F9">
          <w:rPr>
            <w:noProof/>
            <w:webHidden/>
          </w:rPr>
          <w:tab/>
        </w:r>
        <w:r w:rsidR="004E30F9">
          <w:rPr>
            <w:noProof/>
            <w:webHidden/>
          </w:rPr>
          <w:fldChar w:fldCharType="begin"/>
        </w:r>
        <w:r w:rsidR="004E30F9">
          <w:rPr>
            <w:noProof/>
            <w:webHidden/>
          </w:rPr>
          <w:instrText xml:space="preserve"> PAGEREF _Toc39140601 \h </w:instrText>
        </w:r>
        <w:r w:rsidR="004E30F9">
          <w:rPr>
            <w:noProof/>
            <w:webHidden/>
          </w:rPr>
        </w:r>
        <w:r w:rsidR="004E30F9">
          <w:rPr>
            <w:noProof/>
            <w:webHidden/>
          </w:rPr>
          <w:fldChar w:fldCharType="separate"/>
        </w:r>
        <w:r w:rsidR="004E30F9">
          <w:rPr>
            <w:noProof/>
            <w:webHidden/>
          </w:rPr>
          <w:t>23</w:t>
        </w:r>
        <w:r w:rsidR="004E30F9">
          <w:rPr>
            <w:noProof/>
            <w:webHidden/>
          </w:rPr>
          <w:fldChar w:fldCharType="end"/>
        </w:r>
      </w:hyperlink>
    </w:p>
    <w:p w14:paraId="4EBFFABF" w14:textId="5654DE1F"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02" w:history="1">
        <w:r w:rsidR="004E30F9" w:rsidRPr="008144AA">
          <w:rPr>
            <w:rStyle w:val="Hyperlink"/>
            <w:noProof/>
          </w:rPr>
          <w:t>3.3.1</w:t>
        </w:r>
        <w:r w:rsidR="004E30F9">
          <w:rPr>
            <w:rFonts w:eastAsiaTheme="minorEastAsia" w:cstheme="minorBidi"/>
            <w:i w:val="0"/>
            <w:iCs w:val="0"/>
            <w:noProof/>
            <w:sz w:val="22"/>
            <w:szCs w:val="22"/>
          </w:rPr>
          <w:tab/>
        </w:r>
        <w:r w:rsidR="004E30F9" w:rsidRPr="008144AA">
          <w:rPr>
            <w:rStyle w:val="Hyperlink"/>
            <w:noProof/>
          </w:rPr>
          <w:t>Enterprise Coordination of Integration Support</w:t>
        </w:r>
        <w:r w:rsidR="004E30F9">
          <w:rPr>
            <w:noProof/>
            <w:webHidden/>
          </w:rPr>
          <w:tab/>
        </w:r>
        <w:r w:rsidR="004E30F9">
          <w:rPr>
            <w:noProof/>
            <w:webHidden/>
          </w:rPr>
          <w:fldChar w:fldCharType="begin"/>
        </w:r>
        <w:r w:rsidR="004E30F9">
          <w:rPr>
            <w:noProof/>
            <w:webHidden/>
          </w:rPr>
          <w:instrText xml:space="preserve"> PAGEREF _Toc39140602 \h </w:instrText>
        </w:r>
        <w:r w:rsidR="004E30F9">
          <w:rPr>
            <w:noProof/>
            <w:webHidden/>
          </w:rPr>
        </w:r>
        <w:r w:rsidR="004E30F9">
          <w:rPr>
            <w:noProof/>
            <w:webHidden/>
          </w:rPr>
          <w:fldChar w:fldCharType="separate"/>
        </w:r>
        <w:r w:rsidR="004E30F9">
          <w:rPr>
            <w:noProof/>
            <w:webHidden/>
          </w:rPr>
          <w:t>24</w:t>
        </w:r>
        <w:r w:rsidR="004E30F9">
          <w:rPr>
            <w:noProof/>
            <w:webHidden/>
          </w:rPr>
          <w:fldChar w:fldCharType="end"/>
        </w:r>
      </w:hyperlink>
    </w:p>
    <w:p w14:paraId="3603630E" w14:textId="48EC7121"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03" w:history="1">
        <w:r w:rsidR="004E30F9" w:rsidRPr="008144AA">
          <w:rPr>
            <w:rStyle w:val="Hyperlink"/>
            <w:noProof/>
          </w:rPr>
          <w:t>3.3.2</w:t>
        </w:r>
        <w:r w:rsidR="004E30F9">
          <w:rPr>
            <w:rFonts w:eastAsiaTheme="minorEastAsia" w:cstheme="minorBidi"/>
            <w:i w:val="0"/>
            <w:iCs w:val="0"/>
            <w:noProof/>
            <w:sz w:val="22"/>
            <w:szCs w:val="22"/>
          </w:rPr>
          <w:tab/>
        </w:r>
        <w:r w:rsidR="004E30F9" w:rsidRPr="008144AA">
          <w:rPr>
            <w:rStyle w:val="Hyperlink"/>
            <w:noProof/>
          </w:rPr>
          <w:t>Enterprise Integration and Modernization Support</w:t>
        </w:r>
        <w:r w:rsidR="004E30F9">
          <w:rPr>
            <w:noProof/>
            <w:webHidden/>
          </w:rPr>
          <w:tab/>
        </w:r>
        <w:r w:rsidR="004E30F9">
          <w:rPr>
            <w:noProof/>
            <w:webHidden/>
          </w:rPr>
          <w:fldChar w:fldCharType="begin"/>
        </w:r>
        <w:r w:rsidR="004E30F9">
          <w:rPr>
            <w:noProof/>
            <w:webHidden/>
          </w:rPr>
          <w:instrText xml:space="preserve"> PAGEREF _Toc39140603 \h </w:instrText>
        </w:r>
        <w:r w:rsidR="004E30F9">
          <w:rPr>
            <w:noProof/>
            <w:webHidden/>
          </w:rPr>
        </w:r>
        <w:r w:rsidR="004E30F9">
          <w:rPr>
            <w:noProof/>
            <w:webHidden/>
          </w:rPr>
          <w:fldChar w:fldCharType="separate"/>
        </w:r>
        <w:r w:rsidR="004E30F9">
          <w:rPr>
            <w:noProof/>
            <w:webHidden/>
          </w:rPr>
          <w:t>25</w:t>
        </w:r>
        <w:r w:rsidR="004E30F9">
          <w:rPr>
            <w:noProof/>
            <w:webHidden/>
          </w:rPr>
          <w:fldChar w:fldCharType="end"/>
        </w:r>
      </w:hyperlink>
    </w:p>
    <w:p w14:paraId="3AFBD89E" w14:textId="03ACDD19"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04" w:history="1">
        <w:r w:rsidR="004E30F9" w:rsidRPr="008144AA">
          <w:rPr>
            <w:rStyle w:val="Hyperlink"/>
            <w:noProof/>
          </w:rPr>
          <w:t>3.3.3</w:t>
        </w:r>
        <w:r w:rsidR="004E30F9">
          <w:rPr>
            <w:rFonts w:eastAsiaTheme="minorEastAsia" w:cstheme="minorBidi"/>
            <w:i w:val="0"/>
            <w:iCs w:val="0"/>
            <w:noProof/>
            <w:sz w:val="22"/>
            <w:szCs w:val="22"/>
          </w:rPr>
          <w:tab/>
        </w:r>
        <w:r w:rsidR="004E30F9" w:rsidRPr="008144AA">
          <w:rPr>
            <w:rStyle w:val="Hyperlink"/>
            <w:noProof/>
          </w:rPr>
          <w:t xml:space="preserve">NGA Test Organization Support </w:t>
        </w:r>
        <w:r w:rsidR="004E30F9">
          <w:rPr>
            <w:noProof/>
            <w:webHidden/>
          </w:rPr>
          <w:tab/>
        </w:r>
        <w:r w:rsidR="004E30F9">
          <w:rPr>
            <w:noProof/>
            <w:webHidden/>
          </w:rPr>
          <w:fldChar w:fldCharType="begin"/>
        </w:r>
        <w:r w:rsidR="004E30F9">
          <w:rPr>
            <w:noProof/>
            <w:webHidden/>
          </w:rPr>
          <w:instrText xml:space="preserve"> PAGEREF _Toc39140604 \h </w:instrText>
        </w:r>
        <w:r w:rsidR="004E30F9">
          <w:rPr>
            <w:noProof/>
            <w:webHidden/>
          </w:rPr>
        </w:r>
        <w:r w:rsidR="004E30F9">
          <w:rPr>
            <w:noProof/>
            <w:webHidden/>
          </w:rPr>
          <w:fldChar w:fldCharType="separate"/>
        </w:r>
        <w:r w:rsidR="004E30F9">
          <w:rPr>
            <w:noProof/>
            <w:webHidden/>
          </w:rPr>
          <w:t>26</w:t>
        </w:r>
        <w:r w:rsidR="004E30F9">
          <w:rPr>
            <w:noProof/>
            <w:webHidden/>
          </w:rPr>
          <w:fldChar w:fldCharType="end"/>
        </w:r>
      </w:hyperlink>
    </w:p>
    <w:p w14:paraId="6AB1F8A4" w14:textId="43075C68" w:rsidR="004E30F9" w:rsidRDefault="00157BCC">
      <w:pPr>
        <w:pStyle w:val="TOC2"/>
        <w:tabs>
          <w:tab w:val="left" w:pos="720"/>
          <w:tab w:val="right" w:leader="dot" w:pos="9350"/>
        </w:tabs>
        <w:rPr>
          <w:rFonts w:eastAsiaTheme="minorEastAsia" w:cstheme="minorBidi"/>
          <w:smallCaps w:val="0"/>
          <w:noProof/>
          <w:sz w:val="22"/>
          <w:szCs w:val="22"/>
        </w:rPr>
      </w:pPr>
      <w:hyperlink w:anchor="_Toc39140605" w:history="1">
        <w:r w:rsidR="004E30F9" w:rsidRPr="008144AA">
          <w:rPr>
            <w:rStyle w:val="Hyperlink"/>
            <w:noProof/>
          </w:rPr>
          <w:t>3.4</w:t>
        </w:r>
        <w:r w:rsidR="004E30F9">
          <w:rPr>
            <w:rFonts w:eastAsiaTheme="minorEastAsia" w:cstheme="minorBidi"/>
            <w:smallCaps w:val="0"/>
            <w:noProof/>
            <w:sz w:val="22"/>
            <w:szCs w:val="22"/>
          </w:rPr>
          <w:tab/>
        </w:r>
        <w:r w:rsidR="004E30F9" w:rsidRPr="008144AA">
          <w:rPr>
            <w:rStyle w:val="Hyperlink"/>
            <w:noProof/>
          </w:rPr>
          <w:t>Enterprise Architecture as a Service</w:t>
        </w:r>
        <w:r w:rsidR="004E30F9">
          <w:rPr>
            <w:noProof/>
            <w:webHidden/>
          </w:rPr>
          <w:tab/>
        </w:r>
        <w:r w:rsidR="004E30F9">
          <w:rPr>
            <w:noProof/>
            <w:webHidden/>
          </w:rPr>
          <w:fldChar w:fldCharType="begin"/>
        </w:r>
        <w:r w:rsidR="004E30F9">
          <w:rPr>
            <w:noProof/>
            <w:webHidden/>
          </w:rPr>
          <w:instrText xml:space="preserve"> PAGEREF _Toc39140605 \h </w:instrText>
        </w:r>
        <w:r w:rsidR="004E30F9">
          <w:rPr>
            <w:noProof/>
            <w:webHidden/>
          </w:rPr>
        </w:r>
        <w:r w:rsidR="004E30F9">
          <w:rPr>
            <w:noProof/>
            <w:webHidden/>
          </w:rPr>
          <w:fldChar w:fldCharType="separate"/>
        </w:r>
        <w:r w:rsidR="004E30F9">
          <w:rPr>
            <w:noProof/>
            <w:webHidden/>
          </w:rPr>
          <w:t>28</w:t>
        </w:r>
        <w:r w:rsidR="004E30F9">
          <w:rPr>
            <w:noProof/>
            <w:webHidden/>
          </w:rPr>
          <w:fldChar w:fldCharType="end"/>
        </w:r>
      </w:hyperlink>
    </w:p>
    <w:p w14:paraId="489CA436" w14:textId="447EDCCE"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06" w:history="1">
        <w:r w:rsidR="004E30F9" w:rsidRPr="008144AA">
          <w:rPr>
            <w:rStyle w:val="Hyperlink"/>
            <w:noProof/>
          </w:rPr>
          <w:t>3.4.1</w:t>
        </w:r>
        <w:r w:rsidR="004E30F9">
          <w:rPr>
            <w:rFonts w:eastAsiaTheme="minorEastAsia" w:cstheme="minorBidi"/>
            <w:i w:val="0"/>
            <w:iCs w:val="0"/>
            <w:noProof/>
            <w:sz w:val="22"/>
            <w:szCs w:val="22"/>
          </w:rPr>
          <w:tab/>
        </w:r>
        <w:r w:rsidR="004E30F9" w:rsidRPr="008144AA">
          <w:rPr>
            <w:rStyle w:val="Hyperlink"/>
            <w:noProof/>
          </w:rPr>
          <w:t>Capabilities-based Analysis</w:t>
        </w:r>
        <w:r w:rsidR="004E30F9">
          <w:rPr>
            <w:noProof/>
            <w:webHidden/>
          </w:rPr>
          <w:tab/>
        </w:r>
        <w:r w:rsidR="004E30F9">
          <w:rPr>
            <w:noProof/>
            <w:webHidden/>
          </w:rPr>
          <w:fldChar w:fldCharType="begin"/>
        </w:r>
        <w:r w:rsidR="004E30F9">
          <w:rPr>
            <w:noProof/>
            <w:webHidden/>
          </w:rPr>
          <w:instrText xml:space="preserve"> PAGEREF _Toc39140606 \h </w:instrText>
        </w:r>
        <w:r w:rsidR="004E30F9">
          <w:rPr>
            <w:noProof/>
            <w:webHidden/>
          </w:rPr>
        </w:r>
        <w:r w:rsidR="004E30F9">
          <w:rPr>
            <w:noProof/>
            <w:webHidden/>
          </w:rPr>
          <w:fldChar w:fldCharType="separate"/>
        </w:r>
        <w:r w:rsidR="004E30F9">
          <w:rPr>
            <w:noProof/>
            <w:webHidden/>
          </w:rPr>
          <w:t>29</w:t>
        </w:r>
        <w:r w:rsidR="004E30F9">
          <w:rPr>
            <w:noProof/>
            <w:webHidden/>
          </w:rPr>
          <w:fldChar w:fldCharType="end"/>
        </w:r>
      </w:hyperlink>
    </w:p>
    <w:p w14:paraId="3C549664" w14:textId="16E149FF"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07" w:history="1">
        <w:r w:rsidR="004E30F9" w:rsidRPr="008144AA">
          <w:rPr>
            <w:rStyle w:val="Hyperlink"/>
            <w:noProof/>
          </w:rPr>
          <w:t>3.4.2</w:t>
        </w:r>
        <w:r w:rsidR="004E30F9">
          <w:rPr>
            <w:rFonts w:eastAsiaTheme="minorEastAsia" w:cstheme="minorBidi"/>
            <w:i w:val="0"/>
            <w:iCs w:val="0"/>
            <w:noProof/>
            <w:sz w:val="22"/>
            <w:szCs w:val="22"/>
          </w:rPr>
          <w:tab/>
        </w:r>
        <w:r w:rsidR="004E30F9" w:rsidRPr="008144AA">
          <w:rPr>
            <w:rStyle w:val="Hyperlink"/>
            <w:noProof/>
          </w:rPr>
          <w:t>Business Engineering (Pre-Acquisition Engineering)</w:t>
        </w:r>
        <w:r w:rsidR="004E30F9">
          <w:rPr>
            <w:noProof/>
            <w:webHidden/>
          </w:rPr>
          <w:tab/>
        </w:r>
        <w:r w:rsidR="004E30F9">
          <w:rPr>
            <w:noProof/>
            <w:webHidden/>
          </w:rPr>
          <w:fldChar w:fldCharType="begin"/>
        </w:r>
        <w:r w:rsidR="004E30F9">
          <w:rPr>
            <w:noProof/>
            <w:webHidden/>
          </w:rPr>
          <w:instrText xml:space="preserve"> PAGEREF _Toc39140607 \h </w:instrText>
        </w:r>
        <w:r w:rsidR="004E30F9">
          <w:rPr>
            <w:noProof/>
            <w:webHidden/>
          </w:rPr>
        </w:r>
        <w:r w:rsidR="004E30F9">
          <w:rPr>
            <w:noProof/>
            <w:webHidden/>
          </w:rPr>
          <w:fldChar w:fldCharType="separate"/>
        </w:r>
        <w:r w:rsidR="004E30F9">
          <w:rPr>
            <w:noProof/>
            <w:webHidden/>
          </w:rPr>
          <w:t>30</w:t>
        </w:r>
        <w:r w:rsidR="004E30F9">
          <w:rPr>
            <w:noProof/>
            <w:webHidden/>
          </w:rPr>
          <w:fldChar w:fldCharType="end"/>
        </w:r>
      </w:hyperlink>
    </w:p>
    <w:p w14:paraId="141A4DF3" w14:textId="5A0CE17A"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08" w:history="1">
        <w:r w:rsidR="004E30F9" w:rsidRPr="008144AA">
          <w:rPr>
            <w:rStyle w:val="Hyperlink"/>
            <w:noProof/>
          </w:rPr>
          <w:t>3.4.3</w:t>
        </w:r>
        <w:r w:rsidR="004E30F9">
          <w:rPr>
            <w:rFonts w:eastAsiaTheme="minorEastAsia" w:cstheme="minorBidi"/>
            <w:i w:val="0"/>
            <w:iCs w:val="0"/>
            <w:noProof/>
            <w:sz w:val="22"/>
            <w:szCs w:val="22"/>
          </w:rPr>
          <w:tab/>
        </w:r>
        <w:r w:rsidR="004E30F9" w:rsidRPr="008144AA">
          <w:rPr>
            <w:rStyle w:val="Hyperlink"/>
            <w:noProof/>
          </w:rPr>
          <w:t>AoAs, Trade Studies, and Engineering Assessments</w:t>
        </w:r>
        <w:r w:rsidR="004E30F9">
          <w:rPr>
            <w:noProof/>
            <w:webHidden/>
          </w:rPr>
          <w:tab/>
        </w:r>
        <w:r w:rsidR="004E30F9">
          <w:rPr>
            <w:noProof/>
            <w:webHidden/>
          </w:rPr>
          <w:fldChar w:fldCharType="begin"/>
        </w:r>
        <w:r w:rsidR="004E30F9">
          <w:rPr>
            <w:noProof/>
            <w:webHidden/>
          </w:rPr>
          <w:instrText xml:space="preserve"> PAGEREF _Toc39140608 \h </w:instrText>
        </w:r>
        <w:r w:rsidR="004E30F9">
          <w:rPr>
            <w:noProof/>
            <w:webHidden/>
          </w:rPr>
        </w:r>
        <w:r w:rsidR="004E30F9">
          <w:rPr>
            <w:noProof/>
            <w:webHidden/>
          </w:rPr>
          <w:fldChar w:fldCharType="separate"/>
        </w:r>
        <w:r w:rsidR="004E30F9">
          <w:rPr>
            <w:noProof/>
            <w:webHidden/>
          </w:rPr>
          <w:t>30</w:t>
        </w:r>
        <w:r w:rsidR="004E30F9">
          <w:rPr>
            <w:noProof/>
            <w:webHidden/>
          </w:rPr>
          <w:fldChar w:fldCharType="end"/>
        </w:r>
      </w:hyperlink>
    </w:p>
    <w:p w14:paraId="502D3207" w14:textId="0D5F4B33" w:rsidR="004E30F9" w:rsidRDefault="00157BCC">
      <w:pPr>
        <w:pStyle w:val="TOC2"/>
        <w:tabs>
          <w:tab w:val="left" w:pos="720"/>
          <w:tab w:val="right" w:leader="dot" w:pos="9350"/>
        </w:tabs>
        <w:rPr>
          <w:rFonts w:eastAsiaTheme="minorEastAsia" w:cstheme="minorBidi"/>
          <w:smallCaps w:val="0"/>
          <w:noProof/>
          <w:sz w:val="22"/>
          <w:szCs w:val="22"/>
        </w:rPr>
      </w:pPr>
      <w:hyperlink w:anchor="_Toc39140609" w:history="1">
        <w:r w:rsidR="004E30F9" w:rsidRPr="008144AA">
          <w:rPr>
            <w:rStyle w:val="Hyperlink"/>
            <w:noProof/>
          </w:rPr>
          <w:t>3.5</w:t>
        </w:r>
        <w:r w:rsidR="004E30F9">
          <w:rPr>
            <w:rFonts w:eastAsiaTheme="minorEastAsia" w:cstheme="minorBidi"/>
            <w:smallCaps w:val="0"/>
            <w:noProof/>
            <w:sz w:val="22"/>
            <w:szCs w:val="22"/>
          </w:rPr>
          <w:tab/>
        </w:r>
        <w:r w:rsidR="004E30F9" w:rsidRPr="008144AA">
          <w:rPr>
            <w:rStyle w:val="Hyperlink"/>
            <w:noProof/>
          </w:rPr>
          <w:t>Modeling, Simulation &amp; Analysis (MS&amp;A)</w:t>
        </w:r>
        <w:r w:rsidR="004E30F9">
          <w:rPr>
            <w:noProof/>
            <w:webHidden/>
          </w:rPr>
          <w:tab/>
        </w:r>
        <w:r w:rsidR="004E30F9">
          <w:rPr>
            <w:noProof/>
            <w:webHidden/>
          </w:rPr>
          <w:fldChar w:fldCharType="begin"/>
        </w:r>
        <w:r w:rsidR="004E30F9">
          <w:rPr>
            <w:noProof/>
            <w:webHidden/>
          </w:rPr>
          <w:instrText xml:space="preserve"> PAGEREF _Toc39140609 \h </w:instrText>
        </w:r>
        <w:r w:rsidR="004E30F9">
          <w:rPr>
            <w:noProof/>
            <w:webHidden/>
          </w:rPr>
        </w:r>
        <w:r w:rsidR="004E30F9">
          <w:rPr>
            <w:noProof/>
            <w:webHidden/>
          </w:rPr>
          <w:fldChar w:fldCharType="separate"/>
        </w:r>
        <w:r w:rsidR="004E30F9">
          <w:rPr>
            <w:noProof/>
            <w:webHidden/>
          </w:rPr>
          <w:t>31</w:t>
        </w:r>
        <w:r w:rsidR="004E30F9">
          <w:rPr>
            <w:noProof/>
            <w:webHidden/>
          </w:rPr>
          <w:fldChar w:fldCharType="end"/>
        </w:r>
      </w:hyperlink>
    </w:p>
    <w:p w14:paraId="70E50CB5" w14:textId="761ABD58" w:rsidR="004E30F9" w:rsidRDefault="00157BCC">
      <w:pPr>
        <w:pStyle w:val="TOC2"/>
        <w:tabs>
          <w:tab w:val="left" w:pos="720"/>
          <w:tab w:val="right" w:leader="dot" w:pos="9350"/>
        </w:tabs>
        <w:rPr>
          <w:rFonts w:eastAsiaTheme="minorEastAsia" w:cstheme="minorBidi"/>
          <w:smallCaps w:val="0"/>
          <w:noProof/>
          <w:sz w:val="22"/>
          <w:szCs w:val="22"/>
        </w:rPr>
      </w:pPr>
      <w:hyperlink w:anchor="_Toc39140610" w:history="1">
        <w:r w:rsidR="004E30F9" w:rsidRPr="008144AA">
          <w:rPr>
            <w:rStyle w:val="Hyperlink"/>
            <w:noProof/>
          </w:rPr>
          <w:t>3.6</w:t>
        </w:r>
        <w:r w:rsidR="004E30F9">
          <w:rPr>
            <w:rFonts w:eastAsiaTheme="minorEastAsia" w:cstheme="minorBidi"/>
            <w:smallCaps w:val="0"/>
            <w:noProof/>
            <w:sz w:val="22"/>
            <w:szCs w:val="22"/>
          </w:rPr>
          <w:tab/>
        </w:r>
        <w:r w:rsidR="004E30F9" w:rsidRPr="008144AA">
          <w:rPr>
            <w:rStyle w:val="Hyperlink"/>
            <w:noProof/>
          </w:rPr>
          <w:t>Program Management</w:t>
        </w:r>
        <w:r w:rsidR="004E30F9">
          <w:rPr>
            <w:noProof/>
            <w:webHidden/>
          </w:rPr>
          <w:tab/>
        </w:r>
        <w:r w:rsidR="004E30F9">
          <w:rPr>
            <w:noProof/>
            <w:webHidden/>
          </w:rPr>
          <w:fldChar w:fldCharType="begin"/>
        </w:r>
        <w:r w:rsidR="004E30F9">
          <w:rPr>
            <w:noProof/>
            <w:webHidden/>
          </w:rPr>
          <w:instrText xml:space="preserve"> PAGEREF _Toc39140610 \h </w:instrText>
        </w:r>
        <w:r w:rsidR="004E30F9">
          <w:rPr>
            <w:noProof/>
            <w:webHidden/>
          </w:rPr>
        </w:r>
        <w:r w:rsidR="004E30F9">
          <w:rPr>
            <w:noProof/>
            <w:webHidden/>
          </w:rPr>
          <w:fldChar w:fldCharType="separate"/>
        </w:r>
        <w:r w:rsidR="004E30F9">
          <w:rPr>
            <w:noProof/>
            <w:webHidden/>
          </w:rPr>
          <w:t>34</w:t>
        </w:r>
        <w:r w:rsidR="004E30F9">
          <w:rPr>
            <w:noProof/>
            <w:webHidden/>
          </w:rPr>
          <w:fldChar w:fldCharType="end"/>
        </w:r>
      </w:hyperlink>
    </w:p>
    <w:p w14:paraId="1E25779D" w14:textId="69DF64E5" w:rsidR="004E30F9" w:rsidRDefault="00157BCC">
      <w:pPr>
        <w:pStyle w:val="TOC2"/>
        <w:tabs>
          <w:tab w:val="left" w:pos="720"/>
          <w:tab w:val="right" w:leader="dot" w:pos="9350"/>
        </w:tabs>
        <w:rPr>
          <w:rFonts w:eastAsiaTheme="minorEastAsia" w:cstheme="minorBidi"/>
          <w:smallCaps w:val="0"/>
          <w:noProof/>
          <w:sz w:val="22"/>
          <w:szCs w:val="22"/>
        </w:rPr>
      </w:pPr>
      <w:hyperlink w:anchor="_Toc39140611" w:history="1">
        <w:r w:rsidR="004E30F9" w:rsidRPr="008144AA">
          <w:rPr>
            <w:rStyle w:val="Hyperlink"/>
            <w:noProof/>
          </w:rPr>
          <w:t>3.7</w:t>
        </w:r>
        <w:r w:rsidR="004E30F9">
          <w:rPr>
            <w:rFonts w:eastAsiaTheme="minorEastAsia" w:cstheme="minorBidi"/>
            <w:smallCaps w:val="0"/>
            <w:noProof/>
            <w:sz w:val="22"/>
            <w:szCs w:val="22"/>
          </w:rPr>
          <w:tab/>
        </w:r>
        <w:r w:rsidR="004E30F9" w:rsidRPr="008144AA">
          <w:rPr>
            <w:rStyle w:val="Hyperlink"/>
            <w:noProof/>
          </w:rPr>
          <w:t>Transition</w:t>
        </w:r>
        <w:r w:rsidR="004E30F9">
          <w:rPr>
            <w:noProof/>
            <w:webHidden/>
          </w:rPr>
          <w:tab/>
        </w:r>
        <w:r w:rsidR="004E30F9">
          <w:rPr>
            <w:noProof/>
            <w:webHidden/>
          </w:rPr>
          <w:fldChar w:fldCharType="begin"/>
        </w:r>
        <w:r w:rsidR="004E30F9">
          <w:rPr>
            <w:noProof/>
            <w:webHidden/>
          </w:rPr>
          <w:instrText xml:space="preserve"> PAGEREF _Toc39140611 \h </w:instrText>
        </w:r>
        <w:r w:rsidR="004E30F9">
          <w:rPr>
            <w:noProof/>
            <w:webHidden/>
          </w:rPr>
        </w:r>
        <w:r w:rsidR="004E30F9">
          <w:rPr>
            <w:noProof/>
            <w:webHidden/>
          </w:rPr>
          <w:fldChar w:fldCharType="separate"/>
        </w:r>
        <w:r w:rsidR="004E30F9">
          <w:rPr>
            <w:noProof/>
            <w:webHidden/>
          </w:rPr>
          <w:t>34</w:t>
        </w:r>
        <w:r w:rsidR="004E30F9">
          <w:rPr>
            <w:noProof/>
            <w:webHidden/>
          </w:rPr>
          <w:fldChar w:fldCharType="end"/>
        </w:r>
      </w:hyperlink>
    </w:p>
    <w:p w14:paraId="1E6A7F41" w14:textId="334028DA"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12" w:history="1">
        <w:r w:rsidR="004E30F9" w:rsidRPr="008144AA">
          <w:rPr>
            <w:rStyle w:val="Hyperlink"/>
            <w:noProof/>
          </w:rPr>
          <w:t>3.7.1</w:t>
        </w:r>
        <w:r w:rsidR="004E30F9">
          <w:rPr>
            <w:rFonts w:eastAsiaTheme="minorEastAsia" w:cstheme="minorBidi"/>
            <w:i w:val="0"/>
            <w:iCs w:val="0"/>
            <w:noProof/>
            <w:sz w:val="22"/>
            <w:szCs w:val="22"/>
          </w:rPr>
          <w:tab/>
        </w:r>
        <w:r w:rsidR="004E30F9" w:rsidRPr="008144AA">
          <w:rPr>
            <w:rStyle w:val="Hyperlink"/>
            <w:noProof/>
          </w:rPr>
          <w:t>Transition Plan</w:t>
        </w:r>
        <w:r w:rsidR="004E30F9">
          <w:rPr>
            <w:noProof/>
            <w:webHidden/>
          </w:rPr>
          <w:tab/>
        </w:r>
        <w:r w:rsidR="004E30F9">
          <w:rPr>
            <w:noProof/>
            <w:webHidden/>
          </w:rPr>
          <w:fldChar w:fldCharType="begin"/>
        </w:r>
        <w:r w:rsidR="004E30F9">
          <w:rPr>
            <w:noProof/>
            <w:webHidden/>
          </w:rPr>
          <w:instrText xml:space="preserve"> PAGEREF _Toc39140612 \h </w:instrText>
        </w:r>
        <w:r w:rsidR="004E30F9">
          <w:rPr>
            <w:noProof/>
            <w:webHidden/>
          </w:rPr>
        </w:r>
        <w:r w:rsidR="004E30F9">
          <w:rPr>
            <w:noProof/>
            <w:webHidden/>
          </w:rPr>
          <w:fldChar w:fldCharType="separate"/>
        </w:r>
        <w:r w:rsidR="004E30F9">
          <w:rPr>
            <w:noProof/>
            <w:webHidden/>
          </w:rPr>
          <w:t>34</w:t>
        </w:r>
        <w:r w:rsidR="004E30F9">
          <w:rPr>
            <w:noProof/>
            <w:webHidden/>
          </w:rPr>
          <w:fldChar w:fldCharType="end"/>
        </w:r>
      </w:hyperlink>
    </w:p>
    <w:p w14:paraId="76A0A372" w14:textId="72BCE38D"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13" w:history="1">
        <w:r w:rsidR="004E30F9" w:rsidRPr="008144AA">
          <w:rPr>
            <w:rStyle w:val="Hyperlink"/>
            <w:noProof/>
          </w:rPr>
          <w:t>3.7.2</w:t>
        </w:r>
        <w:r w:rsidR="004E30F9">
          <w:rPr>
            <w:rFonts w:eastAsiaTheme="minorEastAsia" w:cstheme="minorBidi"/>
            <w:i w:val="0"/>
            <w:iCs w:val="0"/>
            <w:noProof/>
            <w:sz w:val="22"/>
            <w:szCs w:val="22"/>
          </w:rPr>
          <w:tab/>
        </w:r>
        <w:r w:rsidR="004E30F9" w:rsidRPr="008144AA">
          <w:rPr>
            <w:rStyle w:val="Hyperlink"/>
            <w:noProof/>
          </w:rPr>
          <w:t>Transition Closeout</w:t>
        </w:r>
        <w:r w:rsidR="004E30F9">
          <w:rPr>
            <w:noProof/>
            <w:webHidden/>
          </w:rPr>
          <w:tab/>
        </w:r>
        <w:r w:rsidR="004E30F9">
          <w:rPr>
            <w:noProof/>
            <w:webHidden/>
          </w:rPr>
          <w:fldChar w:fldCharType="begin"/>
        </w:r>
        <w:r w:rsidR="004E30F9">
          <w:rPr>
            <w:noProof/>
            <w:webHidden/>
          </w:rPr>
          <w:instrText xml:space="preserve"> PAGEREF _Toc39140613 \h </w:instrText>
        </w:r>
        <w:r w:rsidR="004E30F9">
          <w:rPr>
            <w:noProof/>
            <w:webHidden/>
          </w:rPr>
        </w:r>
        <w:r w:rsidR="004E30F9">
          <w:rPr>
            <w:noProof/>
            <w:webHidden/>
          </w:rPr>
          <w:fldChar w:fldCharType="separate"/>
        </w:r>
        <w:r w:rsidR="004E30F9">
          <w:rPr>
            <w:noProof/>
            <w:webHidden/>
          </w:rPr>
          <w:t>35</w:t>
        </w:r>
        <w:r w:rsidR="004E30F9">
          <w:rPr>
            <w:noProof/>
            <w:webHidden/>
          </w:rPr>
          <w:fldChar w:fldCharType="end"/>
        </w:r>
      </w:hyperlink>
    </w:p>
    <w:p w14:paraId="0BAB4D85" w14:textId="3372D304" w:rsidR="004E30F9" w:rsidRDefault="00157BCC">
      <w:pPr>
        <w:pStyle w:val="TOC2"/>
        <w:tabs>
          <w:tab w:val="left" w:pos="720"/>
          <w:tab w:val="right" w:leader="dot" w:pos="9350"/>
        </w:tabs>
        <w:rPr>
          <w:rFonts w:eastAsiaTheme="minorEastAsia" w:cstheme="minorBidi"/>
          <w:smallCaps w:val="0"/>
          <w:noProof/>
          <w:sz w:val="22"/>
          <w:szCs w:val="22"/>
        </w:rPr>
      </w:pPr>
      <w:hyperlink w:anchor="_Toc39140614" w:history="1">
        <w:r w:rsidR="004E30F9" w:rsidRPr="008144AA">
          <w:rPr>
            <w:rStyle w:val="Hyperlink"/>
            <w:noProof/>
          </w:rPr>
          <w:t>3.8</w:t>
        </w:r>
        <w:r w:rsidR="004E30F9">
          <w:rPr>
            <w:rFonts w:eastAsiaTheme="minorEastAsia" w:cstheme="minorBidi"/>
            <w:smallCaps w:val="0"/>
            <w:noProof/>
            <w:sz w:val="22"/>
            <w:szCs w:val="22"/>
          </w:rPr>
          <w:tab/>
        </w:r>
        <w:r w:rsidR="004E30F9" w:rsidRPr="008144AA">
          <w:rPr>
            <w:rStyle w:val="Hyperlink"/>
            <w:noProof/>
          </w:rPr>
          <w:t>Deliverables</w:t>
        </w:r>
        <w:r w:rsidR="004E30F9">
          <w:rPr>
            <w:noProof/>
            <w:webHidden/>
          </w:rPr>
          <w:tab/>
        </w:r>
        <w:r w:rsidR="004E30F9">
          <w:rPr>
            <w:noProof/>
            <w:webHidden/>
          </w:rPr>
          <w:fldChar w:fldCharType="begin"/>
        </w:r>
        <w:r w:rsidR="004E30F9">
          <w:rPr>
            <w:noProof/>
            <w:webHidden/>
          </w:rPr>
          <w:instrText xml:space="preserve"> PAGEREF _Toc39140614 \h </w:instrText>
        </w:r>
        <w:r w:rsidR="004E30F9">
          <w:rPr>
            <w:noProof/>
            <w:webHidden/>
          </w:rPr>
        </w:r>
        <w:r w:rsidR="004E30F9">
          <w:rPr>
            <w:noProof/>
            <w:webHidden/>
          </w:rPr>
          <w:fldChar w:fldCharType="separate"/>
        </w:r>
        <w:r w:rsidR="004E30F9">
          <w:rPr>
            <w:noProof/>
            <w:webHidden/>
          </w:rPr>
          <w:t>36</w:t>
        </w:r>
        <w:r w:rsidR="004E30F9">
          <w:rPr>
            <w:noProof/>
            <w:webHidden/>
          </w:rPr>
          <w:fldChar w:fldCharType="end"/>
        </w:r>
      </w:hyperlink>
    </w:p>
    <w:p w14:paraId="45C99998" w14:textId="3295C1BB"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15" w:history="1">
        <w:r w:rsidR="004E30F9" w:rsidRPr="008144AA">
          <w:rPr>
            <w:rStyle w:val="Hyperlink"/>
            <w:noProof/>
          </w:rPr>
          <w:t>3.8.1</w:t>
        </w:r>
        <w:r w:rsidR="004E30F9">
          <w:rPr>
            <w:rFonts w:eastAsiaTheme="minorEastAsia" w:cstheme="minorBidi"/>
            <w:i w:val="0"/>
            <w:iCs w:val="0"/>
            <w:noProof/>
            <w:sz w:val="22"/>
            <w:szCs w:val="22"/>
          </w:rPr>
          <w:tab/>
        </w:r>
        <w:r w:rsidR="004E30F9" w:rsidRPr="008144AA">
          <w:rPr>
            <w:rStyle w:val="Hyperlink"/>
            <w:noProof/>
          </w:rPr>
          <w:t>Kick-Off Meeting</w:t>
        </w:r>
        <w:r w:rsidR="004E30F9">
          <w:rPr>
            <w:noProof/>
            <w:webHidden/>
          </w:rPr>
          <w:tab/>
        </w:r>
        <w:r w:rsidR="004E30F9">
          <w:rPr>
            <w:noProof/>
            <w:webHidden/>
          </w:rPr>
          <w:fldChar w:fldCharType="begin"/>
        </w:r>
        <w:r w:rsidR="004E30F9">
          <w:rPr>
            <w:noProof/>
            <w:webHidden/>
          </w:rPr>
          <w:instrText xml:space="preserve"> PAGEREF _Toc39140615 \h </w:instrText>
        </w:r>
        <w:r w:rsidR="004E30F9">
          <w:rPr>
            <w:noProof/>
            <w:webHidden/>
          </w:rPr>
        </w:r>
        <w:r w:rsidR="004E30F9">
          <w:rPr>
            <w:noProof/>
            <w:webHidden/>
          </w:rPr>
          <w:fldChar w:fldCharType="separate"/>
        </w:r>
        <w:r w:rsidR="004E30F9">
          <w:rPr>
            <w:noProof/>
            <w:webHidden/>
          </w:rPr>
          <w:t>36</w:t>
        </w:r>
        <w:r w:rsidR="004E30F9">
          <w:rPr>
            <w:noProof/>
            <w:webHidden/>
          </w:rPr>
          <w:fldChar w:fldCharType="end"/>
        </w:r>
      </w:hyperlink>
    </w:p>
    <w:p w14:paraId="6216317C" w14:textId="6E0169CC"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16" w:history="1">
        <w:r w:rsidR="004E30F9" w:rsidRPr="008144AA">
          <w:rPr>
            <w:rStyle w:val="Hyperlink"/>
            <w:noProof/>
          </w:rPr>
          <w:t>3.8.2</w:t>
        </w:r>
        <w:r w:rsidR="004E30F9">
          <w:rPr>
            <w:rFonts w:eastAsiaTheme="minorEastAsia" w:cstheme="minorBidi"/>
            <w:i w:val="0"/>
            <w:iCs w:val="0"/>
            <w:noProof/>
            <w:sz w:val="22"/>
            <w:szCs w:val="22"/>
          </w:rPr>
          <w:tab/>
        </w:r>
        <w:r w:rsidR="004E30F9" w:rsidRPr="008144AA">
          <w:rPr>
            <w:rStyle w:val="Hyperlink"/>
            <w:noProof/>
          </w:rPr>
          <w:t>Weekly Meetings</w:t>
        </w:r>
        <w:r w:rsidR="004E30F9">
          <w:rPr>
            <w:noProof/>
            <w:webHidden/>
          </w:rPr>
          <w:tab/>
        </w:r>
        <w:r w:rsidR="004E30F9">
          <w:rPr>
            <w:noProof/>
            <w:webHidden/>
          </w:rPr>
          <w:fldChar w:fldCharType="begin"/>
        </w:r>
        <w:r w:rsidR="004E30F9">
          <w:rPr>
            <w:noProof/>
            <w:webHidden/>
          </w:rPr>
          <w:instrText xml:space="preserve"> PAGEREF _Toc39140616 \h </w:instrText>
        </w:r>
        <w:r w:rsidR="004E30F9">
          <w:rPr>
            <w:noProof/>
            <w:webHidden/>
          </w:rPr>
        </w:r>
        <w:r w:rsidR="004E30F9">
          <w:rPr>
            <w:noProof/>
            <w:webHidden/>
          </w:rPr>
          <w:fldChar w:fldCharType="separate"/>
        </w:r>
        <w:r w:rsidR="004E30F9">
          <w:rPr>
            <w:noProof/>
            <w:webHidden/>
          </w:rPr>
          <w:t>36</w:t>
        </w:r>
        <w:r w:rsidR="004E30F9">
          <w:rPr>
            <w:noProof/>
            <w:webHidden/>
          </w:rPr>
          <w:fldChar w:fldCharType="end"/>
        </w:r>
      </w:hyperlink>
    </w:p>
    <w:p w14:paraId="08755703" w14:textId="4A1F1C7E"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17" w:history="1">
        <w:r w:rsidR="004E30F9" w:rsidRPr="008144AA">
          <w:rPr>
            <w:rStyle w:val="Hyperlink"/>
            <w:noProof/>
          </w:rPr>
          <w:t>3.8.3</w:t>
        </w:r>
        <w:r w:rsidR="004E30F9">
          <w:rPr>
            <w:rFonts w:eastAsiaTheme="minorEastAsia" w:cstheme="minorBidi"/>
            <w:i w:val="0"/>
            <w:iCs w:val="0"/>
            <w:noProof/>
            <w:sz w:val="22"/>
            <w:szCs w:val="22"/>
          </w:rPr>
          <w:tab/>
        </w:r>
        <w:r w:rsidR="004E30F9" w:rsidRPr="008144AA">
          <w:rPr>
            <w:rStyle w:val="Hyperlink"/>
            <w:noProof/>
          </w:rPr>
          <w:t>Quarterly Reviews</w:t>
        </w:r>
        <w:r w:rsidR="004E30F9">
          <w:rPr>
            <w:noProof/>
            <w:webHidden/>
          </w:rPr>
          <w:tab/>
        </w:r>
        <w:r w:rsidR="004E30F9">
          <w:rPr>
            <w:noProof/>
            <w:webHidden/>
          </w:rPr>
          <w:fldChar w:fldCharType="begin"/>
        </w:r>
        <w:r w:rsidR="004E30F9">
          <w:rPr>
            <w:noProof/>
            <w:webHidden/>
          </w:rPr>
          <w:instrText xml:space="preserve"> PAGEREF _Toc39140617 \h </w:instrText>
        </w:r>
        <w:r w:rsidR="004E30F9">
          <w:rPr>
            <w:noProof/>
            <w:webHidden/>
          </w:rPr>
        </w:r>
        <w:r w:rsidR="004E30F9">
          <w:rPr>
            <w:noProof/>
            <w:webHidden/>
          </w:rPr>
          <w:fldChar w:fldCharType="separate"/>
        </w:r>
        <w:r w:rsidR="004E30F9">
          <w:rPr>
            <w:noProof/>
            <w:webHidden/>
          </w:rPr>
          <w:t>36</w:t>
        </w:r>
        <w:r w:rsidR="004E30F9">
          <w:rPr>
            <w:noProof/>
            <w:webHidden/>
          </w:rPr>
          <w:fldChar w:fldCharType="end"/>
        </w:r>
      </w:hyperlink>
    </w:p>
    <w:p w14:paraId="1897D653" w14:textId="341C43D9"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18" w:history="1">
        <w:r w:rsidR="004E30F9" w:rsidRPr="008144AA">
          <w:rPr>
            <w:rStyle w:val="Hyperlink"/>
            <w:noProof/>
          </w:rPr>
          <w:t>3.8.4</w:t>
        </w:r>
        <w:r w:rsidR="004E30F9">
          <w:rPr>
            <w:rFonts w:eastAsiaTheme="minorEastAsia" w:cstheme="minorBidi"/>
            <w:i w:val="0"/>
            <w:iCs w:val="0"/>
            <w:noProof/>
            <w:sz w:val="22"/>
            <w:szCs w:val="22"/>
          </w:rPr>
          <w:tab/>
        </w:r>
        <w:r w:rsidR="004E30F9" w:rsidRPr="008144AA">
          <w:rPr>
            <w:rStyle w:val="Hyperlink"/>
            <w:noProof/>
          </w:rPr>
          <w:t>Monthly Financial Report (MFR)</w:t>
        </w:r>
        <w:r w:rsidR="004E30F9">
          <w:rPr>
            <w:noProof/>
            <w:webHidden/>
          </w:rPr>
          <w:tab/>
        </w:r>
        <w:r w:rsidR="004E30F9">
          <w:rPr>
            <w:noProof/>
            <w:webHidden/>
          </w:rPr>
          <w:fldChar w:fldCharType="begin"/>
        </w:r>
        <w:r w:rsidR="004E30F9">
          <w:rPr>
            <w:noProof/>
            <w:webHidden/>
          </w:rPr>
          <w:instrText xml:space="preserve"> PAGEREF _Toc39140618 \h </w:instrText>
        </w:r>
        <w:r w:rsidR="004E30F9">
          <w:rPr>
            <w:noProof/>
            <w:webHidden/>
          </w:rPr>
        </w:r>
        <w:r w:rsidR="004E30F9">
          <w:rPr>
            <w:noProof/>
            <w:webHidden/>
          </w:rPr>
          <w:fldChar w:fldCharType="separate"/>
        </w:r>
        <w:r w:rsidR="004E30F9">
          <w:rPr>
            <w:noProof/>
            <w:webHidden/>
          </w:rPr>
          <w:t>37</w:t>
        </w:r>
        <w:r w:rsidR="004E30F9">
          <w:rPr>
            <w:noProof/>
            <w:webHidden/>
          </w:rPr>
          <w:fldChar w:fldCharType="end"/>
        </w:r>
      </w:hyperlink>
    </w:p>
    <w:p w14:paraId="1405E587" w14:textId="7E5C21F1"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19" w:history="1">
        <w:r w:rsidR="004E30F9" w:rsidRPr="008144AA">
          <w:rPr>
            <w:rStyle w:val="Hyperlink"/>
            <w:noProof/>
          </w:rPr>
          <w:t>3.8.5</w:t>
        </w:r>
        <w:r w:rsidR="004E30F9">
          <w:rPr>
            <w:rFonts w:eastAsiaTheme="minorEastAsia" w:cstheme="minorBidi"/>
            <w:i w:val="0"/>
            <w:iCs w:val="0"/>
            <w:noProof/>
            <w:sz w:val="22"/>
            <w:szCs w:val="22"/>
          </w:rPr>
          <w:tab/>
        </w:r>
        <w:r w:rsidR="004E30F9" w:rsidRPr="008144AA">
          <w:rPr>
            <w:rStyle w:val="Hyperlink"/>
            <w:noProof/>
          </w:rPr>
          <w:t>Monthly Staffing Report (MSR)</w:t>
        </w:r>
        <w:r w:rsidR="004E30F9">
          <w:rPr>
            <w:noProof/>
            <w:webHidden/>
          </w:rPr>
          <w:tab/>
        </w:r>
        <w:r w:rsidR="004E30F9">
          <w:rPr>
            <w:noProof/>
            <w:webHidden/>
          </w:rPr>
          <w:fldChar w:fldCharType="begin"/>
        </w:r>
        <w:r w:rsidR="004E30F9">
          <w:rPr>
            <w:noProof/>
            <w:webHidden/>
          </w:rPr>
          <w:instrText xml:space="preserve"> PAGEREF _Toc39140619 \h </w:instrText>
        </w:r>
        <w:r w:rsidR="004E30F9">
          <w:rPr>
            <w:noProof/>
            <w:webHidden/>
          </w:rPr>
        </w:r>
        <w:r w:rsidR="004E30F9">
          <w:rPr>
            <w:noProof/>
            <w:webHidden/>
          </w:rPr>
          <w:fldChar w:fldCharType="separate"/>
        </w:r>
        <w:r w:rsidR="004E30F9">
          <w:rPr>
            <w:noProof/>
            <w:webHidden/>
          </w:rPr>
          <w:t>37</w:t>
        </w:r>
        <w:r w:rsidR="004E30F9">
          <w:rPr>
            <w:noProof/>
            <w:webHidden/>
          </w:rPr>
          <w:fldChar w:fldCharType="end"/>
        </w:r>
      </w:hyperlink>
    </w:p>
    <w:p w14:paraId="4143286F" w14:textId="4F790588"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20" w:history="1">
        <w:r w:rsidR="004E30F9" w:rsidRPr="008144AA">
          <w:rPr>
            <w:rStyle w:val="Hyperlink"/>
            <w:noProof/>
          </w:rPr>
          <w:t>3.8.6</w:t>
        </w:r>
        <w:r w:rsidR="004E30F9">
          <w:rPr>
            <w:rFonts w:eastAsiaTheme="minorEastAsia" w:cstheme="minorBidi"/>
            <w:i w:val="0"/>
            <w:iCs w:val="0"/>
            <w:noProof/>
            <w:sz w:val="22"/>
            <w:szCs w:val="22"/>
          </w:rPr>
          <w:tab/>
        </w:r>
        <w:r w:rsidR="004E30F9" w:rsidRPr="008144AA">
          <w:rPr>
            <w:rStyle w:val="Hyperlink"/>
            <w:noProof/>
          </w:rPr>
          <w:t>Monthly Activity Report (MAR)</w:t>
        </w:r>
        <w:r w:rsidR="004E30F9">
          <w:rPr>
            <w:noProof/>
            <w:webHidden/>
          </w:rPr>
          <w:tab/>
        </w:r>
        <w:r w:rsidR="004E30F9">
          <w:rPr>
            <w:noProof/>
            <w:webHidden/>
          </w:rPr>
          <w:fldChar w:fldCharType="begin"/>
        </w:r>
        <w:r w:rsidR="004E30F9">
          <w:rPr>
            <w:noProof/>
            <w:webHidden/>
          </w:rPr>
          <w:instrText xml:space="preserve"> PAGEREF _Toc39140620 \h </w:instrText>
        </w:r>
        <w:r w:rsidR="004E30F9">
          <w:rPr>
            <w:noProof/>
            <w:webHidden/>
          </w:rPr>
        </w:r>
        <w:r w:rsidR="004E30F9">
          <w:rPr>
            <w:noProof/>
            <w:webHidden/>
          </w:rPr>
          <w:fldChar w:fldCharType="separate"/>
        </w:r>
        <w:r w:rsidR="004E30F9">
          <w:rPr>
            <w:noProof/>
            <w:webHidden/>
          </w:rPr>
          <w:t>37</w:t>
        </w:r>
        <w:r w:rsidR="004E30F9">
          <w:rPr>
            <w:noProof/>
            <w:webHidden/>
          </w:rPr>
          <w:fldChar w:fldCharType="end"/>
        </w:r>
      </w:hyperlink>
    </w:p>
    <w:p w14:paraId="48731399" w14:textId="1F29F0E9"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21" w:history="1">
        <w:r w:rsidR="004E30F9" w:rsidRPr="008144AA">
          <w:rPr>
            <w:rStyle w:val="Hyperlink"/>
            <w:noProof/>
          </w:rPr>
          <w:t>3.8.7</w:t>
        </w:r>
        <w:r w:rsidR="004E30F9">
          <w:rPr>
            <w:rFonts w:eastAsiaTheme="minorEastAsia" w:cstheme="minorBidi"/>
            <w:i w:val="0"/>
            <w:iCs w:val="0"/>
            <w:noProof/>
            <w:sz w:val="22"/>
            <w:szCs w:val="22"/>
          </w:rPr>
          <w:tab/>
        </w:r>
        <w:r w:rsidR="004E30F9" w:rsidRPr="008144AA">
          <w:rPr>
            <w:rStyle w:val="Hyperlink"/>
            <w:noProof/>
          </w:rPr>
          <w:t>Technical Exchange Meetings (TEM)</w:t>
        </w:r>
        <w:r w:rsidR="004E30F9">
          <w:rPr>
            <w:noProof/>
            <w:webHidden/>
          </w:rPr>
          <w:tab/>
        </w:r>
        <w:r w:rsidR="004E30F9">
          <w:rPr>
            <w:noProof/>
            <w:webHidden/>
          </w:rPr>
          <w:fldChar w:fldCharType="begin"/>
        </w:r>
        <w:r w:rsidR="004E30F9">
          <w:rPr>
            <w:noProof/>
            <w:webHidden/>
          </w:rPr>
          <w:instrText xml:space="preserve"> PAGEREF _Toc39140621 \h </w:instrText>
        </w:r>
        <w:r w:rsidR="004E30F9">
          <w:rPr>
            <w:noProof/>
            <w:webHidden/>
          </w:rPr>
        </w:r>
        <w:r w:rsidR="004E30F9">
          <w:rPr>
            <w:noProof/>
            <w:webHidden/>
          </w:rPr>
          <w:fldChar w:fldCharType="separate"/>
        </w:r>
        <w:r w:rsidR="004E30F9">
          <w:rPr>
            <w:noProof/>
            <w:webHidden/>
          </w:rPr>
          <w:t>38</w:t>
        </w:r>
        <w:r w:rsidR="004E30F9">
          <w:rPr>
            <w:noProof/>
            <w:webHidden/>
          </w:rPr>
          <w:fldChar w:fldCharType="end"/>
        </w:r>
      </w:hyperlink>
    </w:p>
    <w:p w14:paraId="01C3B64B" w14:textId="4BF41C74" w:rsidR="004E30F9" w:rsidRDefault="00157BCC">
      <w:pPr>
        <w:pStyle w:val="TOC3"/>
        <w:tabs>
          <w:tab w:val="left" w:pos="1200"/>
          <w:tab w:val="right" w:leader="dot" w:pos="9350"/>
        </w:tabs>
        <w:rPr>
          <w:rFonts w:eastAsiaTheme="minorEastAsia" w:cstheme="minorBidi"/>
          <w:i w:val="0"/>
          <w:iCs w:val="0"/>
          <w:noProof/>
          <w:sz w:val="22"/>
          <w:szCs w:val="22"/>
        </w:rPr>
      </w:pPr>
      <w:hyperlink w:anchor="_Toc39140622" w:history="1">
        <w:r w:rsidR="004E30F9" w:rsidRPr="008144AA">
          <w:rPr>
            <w:rStyle w:val="Hyperlink"/>
            <w:noProof/>
          </w:rPr>
          <w:t>3.8.8</w:t>
        </w:r>
        <w:r w:rsidR="004E30F9">
          <w:rPr>
            <w:rFonts w:eastAsiaTheme="minorEastAsia" w:cstheme="minorBidi"/>
            <w:i w:val="0"/>
            <w:iCs w:val="0"/>
            <w:noProof/>
            <w:sz w:val="22"/>
            <w:szCs w:val="22"/>
          </w:rPr>
          <w:tab/>
        </w:r>
        <w:r w:rsidR="004E30F9" w:rsidRPr="008144AA">
          <w:rPr>
            <w:rStyle w:val="Hyperlink"/>
            <w:noProof/>
          </w:rPr>
          <w:t>CDRL Matrix</w:t>
        </w:r>
        <w:r w:rsidR="004E30F9">
          <w:rPr>
            <w:noProof/>
            <w:webHidden/>
          </w:rPr>
          <w:tab/>
        </w:r>
        <w:r w:rsidR="004E30F9">
          <w:rPr>
            <w:noProof/>
            <w:webHidden/>
          </w:rPr>
          <w:fldChar w:fldCharType="begin"/>
        </w:r>
        <w:r w:rsidR="004E30F9">
          <w:rPr>
            <w:noProof/>
            <w:webHidden/>
          </w:rPr>
          <w:instrText xml:space="preserve"> PAGEREF _Toc39140622 \h </w:instrText>
        </w:r>
        <w:r w:rsidR="004E30F9">
          <w:rPr>
            <w:noProof/>
            <w:webHidden/>
          </w:rPr>
        </w:r>
        <w:r w:rsidR="004E30F9">
          <w:rPr>
            <w:noProof/>
            <w:webHidden/>
          </w:rPr>
          <w:fldChar w:fldCharType="separate"/>
        </w:r>
        <w:r w:rsidR="004E30F9">
          <w:rPr>
            <w:noProof/>
            <w:webHidden/>
          </w:rPr>
          <w:t>38</w:t>
        </w:r>
        <w:r w:rsidR="004E30F9">
          <w:rPr>
            <w:noProof/>
            <w:webHidden/>
          </w:rPr>
          <w:fldChar w:fldCharType="end"/>
        </w:r>
      </w:hyperlink>
    </w:p>
    <w:p w14:paraId="4C350954" w14:textId="6E019A33" w:rsidR="004E30F9" w:rsidRDefault="00157BCC">
      <w:pPr>
        <w:pStyle w:val="TOC2"/>
        <w:tabs>
          <w:tab w:val="left" w:pos="720"/>
          <w:tab w:val="right" w:leader="dot" w:pos="9350"/>
        </w:tabs>
        <w:rPr>
          <w:rFonts w:eastAsiaTheme="minorEastAsia" w:cstheme="minorBidi"/>
          <w:smallCaps w:val="0"/>
          <w:noProof/>
          <w:sz w:val="22"/>
          <w:szCs w:val="22"/>
        </w:rPr>
      </w:pPr>
      <w:hyperlink w:anchor="_Toc39140623" w:history="1">
        <w:r w:rsidR="004E30F9" w:rsidRPr="008144AA">
          <w:rPr>
            <w:rStyle w:val="Hyperlink"/>
            <w:noProof/>
          </w:rPr>
          <w:t>3.9</w:t>
        </w:r>
        <w:r w:rsidR="004E30F9">
          <w:rPr>
            <w:rFonts w:eastAsiaTheme="minorEastAsia" w:cstheme="minorBidi"/>
            <w:smallCaps w:val="0"/>
            <w:noProof/>
            <w:sz w:val="22"/>
            <w:szCs w:val="22"/>
          </w:rPr>
          <w:tab/>
        </w:r>
        <w:r w:rsidR="004E30F9" w:rsidRPr="008144AA">
          <w:rPr>
            <w:rStyle w:val="Hyperlink"/>
            <w:noProof/>
          </w:rPr>
          <w:t>Labor</w:t>
        </w:r>
        <w:r w:rsidR="004E30F9">
          <w:rPr>
            <w:noProof/>
            <w:webHidden/>
          </w:rPr>
          <w:tab/>
        </w:r>
        <w:r w:rsidR="004E30F9">
          <w:rPr>
            <w:noProof/>
            <w:webHidden/>
          </w:rPr>
          <w:fldChar w:fldCharType="begin"/>
        </w:r>
        <w:r w:rsidR="004E30F9">
          <w:rPr>
            <w:noProof/>
            <w:webHidden/>
          </w:rPr>
          <w:instrText xml:space="preserve"> PAGEREF _Toc39140623 \h </w:instrText>
        </w:r>
        <w:r w:rsidR="004E30F9">
          <w:rPr>
            <w:noProof/>
            <w:webHidden/>
          </w:rPr>
        </w:r>
        <w:r w:rsidR="004E30F9">
          <w:rPr>
            <w:noProof/>
            <w:webHidden/>
          </w:rPr>
          <w:fldChar w:fldCharType="separate"/>
        </w:r>
        <w:r w:rsidR="004E30F9">
          <w:rPr>
            <w:noProof/>
            <w:webHidden/>
          </w:rPr>
          <w:t>39</w:t>
        </w:r>
        <w:r w:rsidR="004E30F9">
          <w:rPr>
            <w:noProof/>
            <w:webHidden/>
          </w:rPr>
          <w:fldChar w:fldCharType="end"/>
        </w:r>
      </w:hyperlink>
    </w:p>
    <w:p w14:paraId="29B3AA32" w14:textId="25F8E2F9" w:rsidR="004E30F9" w:rsidRDefault="00157BCC">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9140624" w:history="1">
        <w:r w:rsidR="004E30F9" w:rsidRPr="008144AA">
          <w:rPr>
            <w:rStyle w:val="Hyperlink"/>
            <w:noProof/>
          </w:rPr>
          <w:t>4.0</w:t>
        </w:r>
        <w:r w:rsidR="004E30F9">
          <w:rPr>
            <w:rFonts w:asciiTheme="minorHAnsi" w:eastAsiaTheme="minorEastAsia" w:hAnsiTheme="minorHAnsi" w:cstheme="minorBidi"/>
            <w:b w:val="0"/>
            <w:bCs w:val="0"/>
            <w:caps w:val="0"/>
            <w:noProof/>
            <w:szCs w:val="22"/>
            <w:u w:val="none"/>
          </w:rPr>
          <w:tab/>
        </w:r>
        <w:r w:rsidR="004E30F9" w:rsidRPr="008144AA">
          <w:rPr>
            <w:rStyle w:val="Hyperlink"/>
            <w:noProof/>
          </w:rPr>
          <w:t>General Provisions</w:t>
        </w:r>
        <w:r w:rsidR="004E30F9">
          <w:rPr>
            <w:noProof/>
            <w:webHidden/>
          </w:rPr>
          <w:tab/>
        </w:r>
        <w:r w:rsidR="004E30F9">
          <w:rPr>
            <w:noProof/>
            <w:webHidden/>
          </w:rPr>
          <w:fldChar w:fldCharType="begin"/>
        </w:r>
        <w:r w:rsidR="004E30F9">
          <w:rPr>
            <w:noProof/>
            <w:webHidden/>
          </w:rPr>
          <w:instrText xml:space="preserve"> PAGEREF _Toc39140624 \h </w:instrText>
        </w:r>
        <w:r w:rsidR="004E30F9">
          <w:rPr>
            <w:noProof/>
            <w:webHidden/>
          </w:rPr>
        </w:r>
        <w:r w:rsidR="004E30F9">
          <w:rPr>
            <w:noProof/>
            <w:webHidden/>
          </w:rPr>
          <w:fldChar w:fldCharType="separate"/>
        </w:r>
        <w:r w:rsidR="004E30F9">
          <w:rPr>
            <w:noProof/>
            <w:webHidden/>
          </w:rPr>
          <w:t>39</w:t>
        </w:r>
        <w:r w:rsidR="004E30F9">
          <w:rPr>
            <w:noProof/>
            <w:webHidden/>
          </w:rPr>
          <w:fldChar w:fldCharType="end"/>
        </w:r>
      </w:hyperlink>
    </w:p>
    <w:p w14:paraId="6C950000" w14:textId="265AC3AC" w:rsidR="004E30F9" w:rsidRDefault="00157BCC">
      <w:pPr>
        <w:pStyle w:val="TOC2"/>
        <w:tabs>
          <w:tab w:val="left" w:pos="720"/>
          <w:tab w:val="right" w:leader="dot" w:pos="9350"/>
        </w:tabs>
        <w:rPr>
          <w:rFonts w:eastAsiaTheme="minorEastAsia" w:cstheme="minorBidi"/>
          <w:smallCaps w:val="0"/>
          <w:noProof/>
          <w:sz w:val="22"/>
          <w:szCs w:val="22"/>
        </w:rPr>
      </w:pPr>
      <w:hyperlink w:anchor="_Toc39140625" w:history="1">
        <w:r w:rsidR="004E30F9" w:rsidRPr="008144AA">
          <w:rPr>
            <w:rStyle w:val="Hyperlink"/>
            <w:noProof/>
          </w:rPr>
          <w:t>4.1</w:t>
        </w:r>
        <w:r w:rsidR="004E30F9">
          <w:rPr>
            <w:rFonts w:eastAsiaTheme="minorEastAsia" w:cstheme="minorBidi"/>
            <w:smallCaps w:val="0"/>
            <w:noProof/>
            <w:sz w:val="22"/>
            <w:szCs w:val="22"/>
          </w:rPr>
          <w:tab/>
        </w:r>
        <w:r w:rsidR="004E30F9" w:rsidRPr="008144AA">
          <w:rPr>
            <w:rStyle w:val="Hyperlink"/>
            <w:noProof/>
          </w:rPr>
          <w:t>Primary Place of Performance</w:t>
        </w:r>
        <w:r w:rsidR="004E30F9">
          <w:rPr>
            <w:noProof/>
            <w:webHidden/>
          </w:rPr>
          <w:tab/>
        </w:r>
        <w:r w:rsidR="004E30F9">
          <w:rPr>
            <w:noProof/>
            <w:webHidden/>
          </w:rPr>
          <w:fldChar w:fldCharType="begin"/>
        </w:r>
        <w:r w:rsidR="004E30F9">
          <w:rPr>
            <w:noProof/>
            <w:webHidden/>
          </w:rPr>
          <w:instrText xml:space="preserve"> PAGEREF _Toc39140625 \h </w:instrText>
        </w:r>
        <w:r w:rsidR="004E30F9">
          <w:rPr>
            <w:noProof/>
            <w:webHidden/>
          </w:rPr>
        </w:r>
        <w:r w:rsidR="004E30F9">
          <w:rPr>
            <w:noProof/>
            <w:webHidden/>
          </w:rPr>
          <w:fldChar w:fldCharType="separate"/>
        </w:r>
        <w:r w:rsidR="004E30F9">
          <w:rPr>
            <w:noProof/>
            <w:webHidden/>
          </w:rPr>
          <w:t>39</w:t>
        </w:r>
        <w:r w:rsidR="004E30F9">
          <w:rPr>
            <w:noProof/>
            <w:webHidden/>
          </w:rPr>
          <w:fldChar w:fldCharType="end"/>
        </w:r>
      </w:hyperlink>
    </w:p>
    <w:p w14:paraId="2B2DF6EA" w14:textId="232C9605" w:rsidR="004E30F9" w:rsidRDefault="00157BCC">
      <w:pPr>
        <w:pStyle w:val="TOC2"/>
        <w:tabs>
          <w:tab w:val="left" w:pos="720"/>
          <w:tab w:val="right" w:leader="dot" w:pos="9350"/>
        </w:tabs>
        <w:rPr>
          <w:rFonts w:eastAsiaTheme="minorEastAsia" w:cstheme="minorBidi"/>
          <w:smallCaps w:val="0"/>
          <w:noProof/>
          <w:sz w:val="22"/>
          <w:szCs w:val="22"/>
        </w:rPr>
      </w:pPr>
      <w:hyperlink w:anchor="_Toc39140626" w:history="1">
        <w:r w:rsidR="004E30F9" w:rsidRPr="008144AA">
          <w:rPr>
            <w:rStyle w:val="Hyperlink"/>
            <w:noProof/>
          </w:rPr>
          <w:t>4.2</w:t>
        </w:r>
        <w:r w:rsidR="004E30F9">
          <w:rPr>
            <w:rFonts w:eastAsiaTheme="minorEastAsia" w:cstheme="minorBidi"/>
            <w:smallCaps w:val="0"/>
            <w:noProof/>
            <w:sz w:val="22"/>
            <w:szCs w:val="22"/>
          </w:rPr>
          <w:tab/>
        </w:r>
        <w:r w:rsidR="004E30F9" w:rsidRPr="008144AA">
          <w:rPr>
            <w:rStyle w:val="Hyperlink"/>
            <w:noProof/>
          </w:rPr>
          <w:t>Government Furnished Property (GFP)</w:t>
        </w:r>
        <w:r w:rsidR="004E30F9">
          <w:rPr>
            <w:noProof/>
            <w:webHidden/>
          </w:rPr>
          <w:tab/>
        </w:r>
        <w:r w:rsidR="004E30F9">
          <w:rPr>
            <w:noProof/>
            <w:webHidden/>
          </w:rPr>
          <w:fldChar w:fldCharType="begin"/>
        </w:r>
        <w:r w:rsidR="004E30F9">
          <w:rPr>
            <w:noProof/>
            <w:webHidden/>
          </w:rPr>
          <w:instrText xml:space="preserve"> PAGEREF _Toc39140626 \h </w:instrText>
        </w:r>
        <w:r w:rsidR="004E30F9">
          <w:rPr>
            <w:noProof/>
            <w:webHidden/>
          </w:rPr>
        </w:r>
        <w:r w:rsidR="004E30F9">
          <w:rPr>
            <w:noProof/>
            <w:webHidden/>
          </w:rPr>
          <w:fldChar w:fldCharType="separate"/>
        </w:r>
        <w:r w:rsidR="004E30F9">
          <w:rPr>
            <w:noProof/>
            <w:webHidden/>
          </w:rPr>
          <w:t>39</w:t>
        </w:r>
        <w:r w:rsidR="004E30F9">
          <w:rPr>
            <w:noProof/>
            <w:webHidden/>
          </w:rPr>
          <w:fldChar w:fldCharType="end"/>
        </w:r>
      </w:hyperlink>
    </w:p>
    <w:p w14:paraId="1D662CAD" w14:textId="48A42622" w:rsidR="004E30F9" w:rsidRDefault="00157BCC">
      <w:pPr>
        <w:pStyle w:val="TOC2"/>
        <w:tabs>
          <w:tab w:val="left" w:pos="720"/>
          <w:tab w:val="right" w:leader="dot" w:pos="9350"/>
        </w:tabs>
        <w:rPr>
          <w:rFonts w:eastAsiaTheme="minorEastAsia" w:cstheme="minorBidi"/>
          <w:smallCaps w:val="0"/>
          <w:noProof/>
          <w:sz w:val="22"/>
          <w:szCs w:val="22"/>
        </w:rPr>
      </w:pPr>
      <w:hyperlink w:anchor="_Toc39140627" w:history="1">
        <w:r w:rsidR="004E30F9" w:rsidRPr="008144AA">
          <w:rPr>
            <w:rStyle w:val="Hyperlink"/>
            <w:noProof/>
          </w:rPr>
          <w:t>4.3</w:t>
        </w:r>
        <w:r w:rsidR="004E30F9">
          <w:rPr>
            <w:rFonts w:eastAsiaTheme="minorEastAsia" w:cstheme="minorBidi"/>
            <w:smallCaps w:val="0"/>
            <w:noProof/>
            <w:sz w:val="22"/>
            <w:szCs w:val="22"/>
          </w:rPr>
          <w:tab/>
        </w:r>
        <w:r w:rsidR="004E30F9" w:rsidRPr="008144AA">
          <w:rPr>
            <w:rStyle w:val="Hyperlink"/>
            <w:noProof/>
          </w:rPr>
          <w:t>Foreign Contacts</w:t>
        </w:r>
        <w:r w:rsidR="004E30F9">
          <w:rPr>
            <w:noProof/>
            <w:webHidden/>
          </w:rPr>
          <w:tab/>
        </w:r>
        <w:r w:rsidR="004E30F9">
          <w:rPr>
            <w:noProof/>
            <w:webHidden/>
          </w:rPr>
          <w:fldChar w:fldCharType="begin"/>
        </w:r>
        <w:r w:rsidR="004E30F9">
          <w:rPr>
            <w:noProof/>
            <w:webHidden/>
          </w:rPr>
          <w:instrText xml:space="preserve"> PAGEREF _Toc39140627 \h </w:instrText>
        </w:r>
        <w:r w:rsidR="004E30F9">
          <w:rPr>
            <w:noProof/>
            <w:webHidden/>
          </w:rPr>
        </w:r>
        <w:r w:rsidR="004E30F9">
          <w:rPr>
            <w:noProof/>
            <w:webHidden/>
          </w:rPr>
          <w:fldChar w:fldCharType="separate"/>
        </w:r>
        <w:r w:rsidR="004E30F9">
          <w:rPr>
            <w:noProof/>
            <w:webHidden/>
          </w:rPr>
          <w:t>40</w:t>
        </w:r>
        <w:r w:rsidR="004E30F9">
          <w:rPr>
            <w:noProof/>
            <w:webHidden/>
          </w:rPr>
          <w:fldChar w:fldCharType="end"/>
        </w:r>
      </w:hyperlink>
    </w:p>
    <w:p w14:paraId="73CCAF21" w14:textId="6D86F96B" w:rsidR="004E30F9" w:rsidRDefault="00157BCC">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9140628" w:history="1">
        <w:r w:rsidR="004E30F9" w:rsidRPr="008144AA">
          <w:rPr>
            <w:rStyle w:val="Hyperlink"/>
            <w:noProof/>
          </w:rPr>
          <w:t>5.0</w:t>
        </w:r>
        <w:r w:rsidR="004E30F9">
          <w:rPr>
            <w:rFonts w:asciiTheme="minorHAnsi" w:eastAsiaTheme="minorEastAsia" w:hAnsiTheme="minorHAnsi" w:cstheme="minorBidi"/>
            <w:b w:val="0"/>
            <w:bCs w:val="0"/>
            <w:caps w:val="0"/>
            <w:noProof/>
            <w:szCs w:val="22"/>
            <w:u w:val="none"/>
          </w:rPr>
          <w:tab/>
        </w:r>
        <w:r w:rsidR="004E30F9" w:rsidRPr="008144AA">
          <w:rPr>
            <w:rStyle w:val="Hyperlink"/>
            <w:noProof/>
          </w:rPr>
          <w:t>Security</w:t>
        </w:r>
        <w:r w:rsidR="004E30F9">
          <w:rPr>
            <w:noProof/>
            <w:webHidden/>
          </w:rPr>
          <w:tab/>
        </w:r>
        <w:r w:rsidR="004E30F9">
          <w:rPr>
            <w:noProof/>
            <w:webHidden/>
          </w:rPr>
          <w:fldChar w:fldCharType="begin"/>
        </w:r>
        <w:r w:rsidR="004E30F9">
          <w:rPr>
            <w:noProof/>
            <w:webHidden/>
          </w:rPr>
          <w:instrText xml:space="preserve"> PAGEREF _Toc39140628 \h </w:instrText>
        </w:r>
        <w:r w:rsidR="004E30F9">
          <w:rPr>
            <w:noProof/>
            <w:webHidden/>
          </w:rPr>
        </w:r>
        <w:r w:rsidR="004E30F9">
          <w:rPr>
            <w:noProof/>
            <w:webHidden/>
          </w:rPr>
          <w:fldChar w:fldCharType="separate"/>
        </w:r>
        <w:r w:rsidR="004E30F9">
          <w:rPr>
            <w:noProof/>
            <w:webHidden/>
          </w:rPr>
          <w:t>40</w:t>
        </w:r>
        <w:r w:rsidR="004E30F9">
          <w:rPr>
            <w:noProof/>
            <w:webHidden/>
          </w:rPr>
          <w:fldChar w:fldCharType="end"/>
        </w:r>
      </w:hyperlink>
    </w:p>
    <w:p w14:paraId="0E676D5E" w14:textId="54C675D9" w:rsidR="004E30F9" w:rsidRDefault="00157BCC">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9140629" w:history="1">
        <w:r w:rsidR="004E30F9" w:rsidRPr="008144AA">
          <w:rPr>
            <w:rStyle w:val="Hyperlink"/>
            <w:noProof/>
          </w:rPr>
          <w:t>6.0</w:t>
        </w:r>
        <w:r w:rsidR="004E30F9">
          <w:rPr>
            <w:rFonts w:asciiTheme="minorHAnsi" w:eastAsiaTheme="minorEastAsia" w:hAnsiTheme="minorHAnsi" w:cstheme="minorBidi"/>
            <w:b w:val="0"/>
            <w:bCs w:val="0"/>
            <w:caps w:val="0"/>
            <w:noProof/>
            <w:szCs w:val="22"/>
            <w:u w:val="none"/>
          </w:rPr>
          <w:tab/>
        </w:r>
        <w:r w:rsidR="004E30F9" w:rsidRPr="008144AA">
          <w:rPr>
            <w:rStyle w:val="Hyperlink"/>
            <w:noProof/>
          </w:rPr>
          <w:t>Key Personnel</w:t>
        </w:r>
        <w:r w:rsidR="004E30F9">
          <w:rPr>
            <w:noProof/>
            <w:webHidden/>
          </w:rPr>
          <w:tab/>
        </w:r>
        <w:r w:rsidR="004E30F9">
          <w:rPr>
            <w:noProof/>
            <w:webHidden/>
          </w:rPr>
          <w:fldChar w:fldCharType="begin"/>
        </w:r>
        <w:r w:rsidR="004E30F9">
          <w:rPr>
            <w:noProof/>
            <w:webHidden/>
          </w:rPr>
          <w:instrText xml:space="preserve"> PAGEREF _Toc39140629 \h </w:instrText>
        </w:r>
        <w:r w:rsidR="004E30F9">
          <w:rPr>
            <w:noProof/>
            <w:webHidden/>
          </w:rPr>
        </w:r>
        <w:r w:rsidR="004E30F9">
          <w:rPr>
            <w:noProof/>
            <w:webHidden/>
          </w:rPr>
          <w:fldChar w:fldCharType="separate"/>
        </w:r>
        <w:r w:rsidR="004E30F9">
          <w:rPr>
            <w:noProof/>
            <w:webHidden/>
          </w:rPr>
          <w:t>40</w:t>
        </w:r>
        <w:r w:rsidR="004E30F9">
          <w:rPr>
            <w:noProof/>
            <w:webHidden/>
          </w:rPr>
          <w:fldChar w:fldCharType="end"/>
        </w:r>
      </w:hyperlink>
    </w:p>
    <w:p w14:paraId="30DB63AD" w14:textId="099B2EE5" w:rsidR="004E30F9" w:rsidRDefault="00157BCC">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9140630" w:history="1">
        <w:r w:rsidR="004E30F9" w:rsidRPr="008144AA">
          <w:rPr>
            <w:rStyle w:val="Hyperlink"/>
            <w:noProof/>
          </w:rPr>
          <w:t>7.0</w:t>
        </w:r>
        <w:r w:rsidR="004E30F9">
          <w:rPr>
            <w:rFonts w:asciiTheme="minorHAnsi" w:eastAsiaTheme="minorEastAsia" w:hAnsiTheme="minorHAnsi" w:cstheme="minorBidi"/>
            <w:b w:val="0"/>
            <w:bCs w:val="0"/>
            <w:caps w:val="0"/>
            <w:noProof/>
            <w:szCs w:val="22"/>
            <w:u w:val="none"/>
          </w:rPr>
          <w:tab/>
        </w:r>
        <w:r w:rsidR="004E30F9" w:rsidRPr="008144AA">
          <w:rPr>
            <w:rStyle w:val="Hyperlink"/>
            <w:noProof/>
          </w:rPr>
          <w:t>Travel and Other Direct Costs (ODCs)</w:t>
        </w:r>
        <w:r w:rsidR="004E30F9">
          <w:rPr>
            <w:noProof/>
            <w:webHidden/>
          </w:rPr>
          <w:tab/>
        </w:r>
        <w:r w:rsidR="004E30F9">
          <w:rPr>
            <w:noProof/>
            <w:webHidden/>
          </w:rPr>
          <w:fldChar w:fldCharType="begin"/>
        </w:r>
        <w:r w:rsidR="004E30F9">
          <w:rPr>
            <w:noProof/>
            <w:webHidden/>
          </w:rPr>
          <w:instrText xml:space="preserve"> PAGEREF _Toc39140630 \h </w:instrText>
        </w:r>
        <w:r w:rsidR="004E30F9">
          <w:rPr>
            <w:noProof/>
            <w:webHidden/>
          </w:rPr>
        </w:r>
        <w:r w:rsidR="004E30F9">
          <w:rPr>
            <w:noProof/>
            <w:webHidden/>
          </w:rPr>
          <w:fldChar w:fldCharType="separate"/>
        </w:r>
        <w:r w:rsidR="004E30F9">
          <w:rPr>
            <w:noProof/>
            <w:webHidden/>
          </w:rPr>
          <w:t>41</w:t>
        </w:r>
        <w:r w:rsidR="004E30F9">
          <w:rPr>
            <w:noProof/>
            <w:webHidden/>
          </w:rPr>
          <w:fldChar w:fldCharType="end"/>
        </w:r>
      </w:hyperlink>
    </w:p>
    <w:p w14:paraId="6B8BA3FC" w14:textId="7CC03049" w:rsidR="004E30F9" w:rsidRDefault="00157BCC">
      <w:pPr>
        <w:pStyle w:val="TOC1"/>
        <w:tabs>
          <w:tab w:val="right" w:leader="dot" w:pos="9350"/>
        </w:tabs>
        <w:rPr>
          <w:rFonts w:asciiTheme="minorHAnsi" w:eastAsiaTheme="minorEastAsia" w:hAnsiTheme="minorHAnsi" w:cstheme="minorBidi"/>
          <w:b w:val="0"/>
          <w:bCs w:val="0"/>
          <w:caps w:val="0"/>
          <w:noProof/>
          <w:szCs w:val="22"/>
          <w:u w:val="none"/>
        </w:rPr>
      </w:pPr>
      <w:hyperlink w:anchor="_Toc39140631" w:history="1">
        <w:r w:rsidR="004E30F9" w:rsidRPr="008144AA">
          <w:rPr>
            <w:rStyle w:val="Hyperlink"/>
            <w:noProof/>
          </w:rPr>
          <w:t>Appendix A:  Anticipated Support Requirements</w:t>
        </w:r>
        <w:r w:rsidR="004E30F9">
          <w:rPr>
            <w:noProof/>
            <w:webHidden/>
          </w:rPr>
          <w:tab/>
        </w:r>
        <w:r w:rsidR="004E30F9">
          <w:rPr>
            <w:noProof/>
            <w:webHidden/>
          </w:rPr>
          <w:fldChar w:fldCharType="begin"/>
        </w:r>
        <w:r w:rsidR="004E30F9">
          <w:rPr>
            <w:noProof/>
            <w:webHidden/>
          </w:rPr>
          <w:instrText xml:space="preserve"> PAGEREF _Toc39140631 \h </w:instrText>
        </w:r>
        <w:r w:rsidR="004E30F9">
          <w:rPr>
            <w:noProof/>
            <w:webHidden/>
          </w:rPr>
        </w:r>
        <w:r w:rsidR="004E30F9">
          <w:rPr>
            <w:noProof/>
            <w:webHidden/>
          </w:rPr>
          <w:fldChar w:fldCharType="separate"/>
        </w:r>
        <w:r w:rsidR="004E30F9">
          <w:rPr>
            <w:noProof/>
            <w:webHidden/>
          </w:rPr>
          <w:t>42</w:t>
        </w:r>
        <w:r w:rsidR="004E30F9">
          <w:rPr>
            <w:noProof/>
            <w:webHidden/>
          </w:rPr>
          <w:fldChar w:fldCharType="end"/>
        </w:r>
      </w:hyperlink>
    </w:p>
    <w:p w14:paraId="671EE6F7" w14:textId="3F23A72B" w:rsidR="004E30F9" w:rsidRDefault="00157BCC">
      <w:pPr>
        <w:pStyle w:val="TOC1"/>
        <w:tabs>
          <w:tab w:val="right" w:leader="dot" w:pos="9350"/>
        </w:tabs>
        <w:rPr>
          <w:rFonts w:asciiTheme="minorHAnsi" w:eastAsiaTheme="minorEastAsia" w:hAnsiTheme="minorHAnsi" w:cstheme="minorBidi"/>
          <w:b w:val="0"/>
          <w:bCs w:val="0"/>
          <w:caps w:val="0"/>
          <w:noProof/>
          <w:szCs w:val="22"/>
          <w:u w:val="none"/>
        </w:rPr>
      </w:pPr>
      <w:hyperlink w:anchor="_Toc39140632" w:history="1">
        <w:r w:rsidR="004E30F9" w:rsidRPr="008144AA">
          <w:rPr>
            <w:rStyle w:val="Hyperlink"/>
            <w:noProof/>
          </w:rPr>
          <w:t>Appendix B:  Position Descriptions</w:t>
        </w:r>
        <w:r w:rsidR="004E30F9">
          <w:rPr>
            <w:noProof/>
            <w:webHidden/>
          </w:rPr>
          <w:tab/>
        </w:r>
        <w:r w:rsidR="004E30F9">
          <w:rPr>
            <w:noProof/>
            <w:webHidden/>
          </w:rPr>
          <w:fldChar w:fldCharType="begin"/>
        </w:r>
        <w:r w:rsidR="004E30F9">
          <w:rPr>
            <w:noProof/>
            <w:webHidden/>
          </w:rPr>
          <w:instrText xml:space="preserve"> PAGEREF _Toc39140632 \h </w:instrText>
        </w:r>
        <w:r w:rsidR="004E30F9">
          <w:rPr>
            <w:noProof/>
            <w:webHidden/>
          </w:rPr>
        </w:r>
        <w:r w:rsidR="004E30F9">
          <w:rPr>
            <w:noProof/>
            <w:webHidden/>
          </w:rPr>
          <w:fldChar w:fldCharType="separate"/>
        </w:r>
        <w:r w:rsidR="004E30F9">
          <w:rPr>
            <w:noProof/>
            <w:webHidden/>
          </w:rPr>
          <w:t>45</w:t>
        </w:r>
        <w:r w:rsidR="004E30F9">
          <w:rPr>
            <w:noProof/>
            <w:webHidden/>
          </w:rPr>
          <w:fldChar w:fldCharType="end"/>
        </w:r>
      </w:hyperlink>
    </w:p>
    <w:p w14:paraId="7BF21D5D" w14:textId="0C0431A2" w:rsidR="00B01B08" w:rsidRDefault="00820B27" w:rsidP="00B01B08">
      <w:pPr>
        <w:jc w:val="center"/>
        <w:rPr>
          <w:sz w:val="28"/>
          <w:szCs w:val="28"/>
        </w:rPr>
      </w:pPr>
      <w:r>
        <w:rPr>
          <w:sz w:val="28"/>
          <w:szCs w:val="28"/>
        </w:rPr>
        <w:fldChar w:fldCharType="end"/>
      </w:r>
    </w:p>
    <w:p w14:paraId="125D6D87" w14:textId="77777777" w:rsidR="00B01B08" w:rsidRPr="00BD0D97" w:rsidRDefault="00B01B08" w:rsidP="00BA1F36">
      <w:pPr>
        <w:pStyle w:val="Heading1"/>
        <w:ind w:hanging="720"/>
      </w:pPr>
      <w:r>
        <w:br w:type="page"/>
      </w:r>
      <w:bookmarkStart w:id="0" w:name="_Toc410389255"/>
      <w:bookmarkStart w:id="1" w:name="_Toc39140581"/>
      <w:r w:rsidR="00C84D34" w:rsidRPr="00BD0D97">
        <w:lastRenderedPageBreak/>
        <w:t>Introduction</w:t>
      </w:r>
      <w:bookmarkEnd w:id="0"/>
      <w:bookmarkEnd w:id="1"/>
    </w:p>
    <w:p w14:paraId="253F8785" w14:textId="156A39E5" w:rsidR="00F96E27" w:rsidRPr="00BD0D97" w:rsidRDefault="00A94E91" w:rsidP="00A94E91">
      <w:pPr>
        <w:spacing w:before="120" w:after="120" w:line="276" w:lineRule="auto"/>
      </w:pPr>
      <w:r w:rsidRPr="00BD0D97">
        <w:t xml:space="preserve">This Statement of Work (SOW) supports a Task Order (TO) procurement of Systems Engineering and </w:t>
      </w:r>
      <w:r w:rsidR="002104C6" w:rsidRPr="00BD0D97">
        <w:t xml:space="preserve">Integration (SE&amp;I) </w:t>
      </w:r>
      <w:r w:rsidRPr="00BD0D97">
        <w:t xml:space="preserve">support </w:t>
      </w:r>
      <w:r w:rsidR="007E7B10" w:rsidRPr="00BD0D97">
        <w:t xml:space="preserve">for </w:t>
      </w:r>
      <w:r w:rsidR="00623419">
        <w:t xml:space="preserve">the </w:t>
      </w:r>
      <w:r w:rsidR="002C3887" w:rsidRPr="00BD0D97">
        <w:t>Business Enterprise Service Division (TFB/BES) within the Future Experience Office (TF)</w:t>
      </w:r>
      <w:r w:rsidR="0085784B" w:rsidRPr="00BD0D97">
        <w:t>.</w:t>
      </w:r>
      <w:r w:rsidR="007E7B10" w:rsidRPr="00BD0D97">
        <w:t xml:space="preserve"> </w:t>
      </w:r>
      <w:r w:rsidR="007238B5" w:rsidRPr="00BD0D97">
        <w:t>Introduction, background, objectives</w:t>
      </w:r>
      <w:r w:rsidR="00B85684">
        <w:t>,</w:t>
      </w:r>
      <w:r w:rsidR="007238B5" w:rsidRPr="00BD0D97">
        <w:t xml:space="preserve"> and scope material</w:t>
      </w:r>
      <w:r w:rsidR="00223418" w:rsidRPr="00BD0D97">
        <w:t xml:space="preserve"> contained in the</w:t>
      </w:r>
      <w:r w:rsidR="00620265" w:rsidRPr="00BD0D97">
        <w:t xml:space="preserve"> </w:t>
      </w:r>
      <w:r w:rsidR="00223418" w:rsidRPr="00BD0D97">
        <w:t>B</w:t>
      </w:r>
      <w:r w:rsidR="00620265" w:rsidRPr="00BD0D97">
        <w:t xml:space="preserve">ase </w:t>
      </w:r>
      <w:r w:rsidRPr="00BD0D97">
        <w:t>NEE SOW</w:t>
      </w:r>
      <w:r w:rsidR="00620265" w:rsidRPr="00BD0D97">
        <w:t xml:space="preserve"> </w:t>
      </w:r>
      <w:r w:rsidR="00DF386F">
        <w:t>apply</w:t>
      </w:r>
      <w:r w:rsidR="00620265" w:rsidRPr="00BD0D97">
        <w:t xml:space="preserve"> to this </w:t>
      </w:r>
      <w:r w:rsidR="00B70C7F" w:rsidRPr="00BD0D97">
        <w:t>T</w:t>
      </w:r>
      <w:r w:rsidRPr="00BD0D97">
        <w:t>O</w:t>
      </w:r>
      <w:r w:rsidR="00B70C7F" w:rsidRPr="00BD0D97">
        <w:t>.</w:t>
      </w:r>
      <w:r w:rsidR="006275E9" w:rsidRPr="00BD0D97">
        <w:t xml:space="preserve"> </w:t>
      </w:r>
      <w:r w:rsidRPr="00BD0D97">
        <w:t xml:space="preserve">The contractor shall provide all appropriate support to assist </w:t>
      </w:r>
      <w:r w:rsidR="00DF386F">
        <w:t xml:space="preserve">the </w:t>
      </w:r>
      <w:r w:rsidRPr="00BD0D97">
        <w:t>accomplishment of the requirements stated below.</w:t>
      </w:r>
    </w:p>
    <w:p w14:paraId="113ECAFE" w14:textId="73A4AB9D" w:rsidR="00D13103" w:rsidRPr="00BD0D97" w:rsidRDefault="007163E7" w:rsidP="00384C99">
      <w:pPr>
        <w:pStyle w:val="Heading2"/>
      </w:pPr>
      <w:bookmarkStart w:id="2" w:name="_Toc39140582"/>
      <w:bookmarkStart w:id="3" w:name="_Toc410389256"/>
      <w:r w:rsidRPr="00BD0D97">
        <w:t>Backgroun</w:t>
      </w:r>
      <w:r w:rsidR="00D13103" w:rsidRPr="00BD0D97">
        <w:t>d</w:t>
      </w:r>
      <w:bookmarkEnd w:id="2"/>
    </w:p>
    <w:p w14:paraId="0DB80E2B" w14:textId="52E1EA15" w:rsidR="00276526" w:rsidRPr="00BD0D97" w:rsidRDefault="002C3887" w:rsidP="002C3887">
      <w:bookmarkStart w:id="4" w:name="_Hlk508812020"/>
      <w:r w:rsidRPr="00BD0D97">
        <w:t xml:space="preserve">NGA’s Business Enterprise Service (BES) Division </w:t>
      </w:r>
      <w:bookmarkEnd w:id="4"/>
      <w:r w:rsidRPr="00BD0D97">
        <w:t xml:space="preserve">is responsible for supporting corporate business applications and systems that service the agency over a broad range of business areas. BES provides IT Service Management Application Life Cycle Support for NGA’s Corporate Business entities (COTS and GOTS) that enable the mission, ensure business processes are defined and executed, functional timelines are met, and that corporate data and system integration, analysis, and visualization is achieved while maintaining the highest electronic security protection of Personnel Identifiable Information (PII) and Protected Health Information (PHI).   </w:t>
      </w:r>
      <w:r w:rsidR="00276526" w:rsidRPr="00BD0D97">
        <w:t>By centralizing all corporate business application support and configuration management this will enable the BES Division on obtaining a desired future vision of enhanced and integrated service offerings.</w:t>
      </w:r>
    </w:p>
    <w:p w14:paraId="20986B7B" w14:textId="021BE495" w:rsidR="00276526" w:rsidRDefault="00276526" w:rsidP="002C3887"/>
    <w:p w14:paraId="5D843285" w14:textId="32D9A3B9" w:rsidR="0062247C" w:rsidRPr="00BD0D97" w:rsidRDefault="000B74AA" w:rsidP="002946C8">
      <w:r>
        <w:t xml:space="preserve">As an inherent </w:t>
      </w:r>
      <w:r w:rsidR="007565B0">
        <w:t xml:space="preserve">mission and </w:t>
      </w:r>
      <w:r>
        <w:t xml:space="preserve">function of CIO-T, TFB/BES has the responsibility to codify and instantiate the </w:t>
      </w:r>
      <w:r w:rsidR="007565B0">
        <w:t xml:space="preserve">overarching </w:t>
      </w:r>
      <w:r>
        <w:t xml:space="preserve">NGA Corporate Enterprise Architecture and provide value enterprise engineering and integration services on corporate </w:t>
      </w:r>
      <w:r w:rsidR="007565B0">
        <w:t>business applications and systems supporting all of NGA.</w:t>
      </w:r>
      <w:r w:rsidR="00BA40F7">
        <w:t xml:space="preserve"> The overarching NGA Corporate Enterprise Architecture provides guidance and tiered accountability to the lower level architectures (segment/program and solution architectures).</w:t>
      </w:r>
    </w:p>
    <w:p w14:paraId="58B9F892" w14:textId="0B1B7978" w:rsidR="00D13103" w:rsidRPr="00BD0D97" w:rsidRDefault="00276526" w:rsidP="00384C99">
      <w:pPr>
        <w:pStyle w:val="Heading2"/>
      </w:pPr>
      <w:bookmarkStart w:id="5" w:name="_Toc39140583"/>
      <w:bookmarkStart w:id="6" w:name="_Toc410389264"/>
      <w:bookmarkEnd w:id="3"/>
      <w:r w:rsidRPr="00BD0D97">
        <w:t>Scope</w:t>
      </w:r>
      <w:bookmarkEnd w:id="5"/>
    </w:p>
    <w:p w14:paraId="02E81DF5" w14:textId="77777777" w:rsidR="00872695" w:rsidRDefault="00961CA1" w:rsidP="00A46F83">
      <w:pPr>
        <w:spacing w:before="120" w:after="120" w:line="276" w:lineRule="auto"/>
        <w:rPr>
          <w:color w:val="000000" w:themeColor="text1"/>
        </w:rPr>
      </w:pPr>
      <w:bookmarkStart w:id="7" w:name="_Toc268607565"/>
      <w:bookmarkEnd w:id="6"/>
      <w:r w:rsidRPr="00BD0D97">
        <w:t xml:space="preserve">The Contractor shall perform </w:t>
      </w:r>
      <w:r w:rsidR="00CC33E6" w:rsidRPr="00BD0D97">
        <w:t xml:space="preserve">non-conflicted </w:t>
      </w:r>
      <w:r w:rsidR="00276526" w:rsidRPr="00BD0D97">
        <w:t>enterprise architecture</w:t>
      </w:r>
      <w:r w:rsidR="00CC33E6" w:rsidRPr="00BD0D97">
        <w:t xml:space="preserve"> and</w:t>
      </w:r>
      <w:r w:rsidR="00276526" w:rsidRPr="00BD0D97">
        <w:t xml:space="preserve"> enterprise </w:t>
      </w:r>
      <w:r w:rsidR="007A5A3A">
        <w:t xml:space="preserve">value </w:t>
      </w:r>
      <w:r w:rsidR="00276526" w:rsidRPr="00BD0D97">
        <w:t>engineering</w:t>
      </w:r>
      <w:r w:rsidR="00CC33E6" w:rsidRPr="00BD0D97">
        <w:t xml:space="preserve"> services </w:t>
      </w:r>
      <w:r w:rsidR="007A5A3A" w:rsidRPr="00BD0D97">
        <w:t xml:space="preserve">work </w:t>
      </w:r>
      <w:r w:rsidR="007A5A3A">
        <w:t xml:space="preserve">for NGA corporate </w:t>
      </w:r>
      <w:r w:rsidR="004302E6">
        <w:t>by</w:t>
      </w:r>
      <w:r w:rsidR="009821F7" w:rsidRPr="00BD0D97">
        <w:t xml:space="preserve"> the requirements specified in this task order to</w:t>
      </w:r>
      <w:r w:rsidR="00CC33E6" w:rsidRPr="00BD0D97">
        <w:t xml:space="preserve"> support BES </w:t>
      </w:r>
      <w:r w:rsidR="00580D27">
        <w:t xml:space="preserve">in conducting </w:t>
      </w:r>
      <w:r w:rsidR="00CC33E6" w:rsidRPr="00BD0D97">
        <w:t xml:space="preserve">strategic </w:t>
      </w:r>
      <w:r w:rsidR="00580D27">
        <w:t xml:space="preserve">and program </w:t>
      </w:r>
      <w:r w:rsidR="00CC33E6" w:rsidRPr="00BD0D97">
        <w:t xml:space="preserve">planning, sensitive acquisition/procurement planning, </w:t>
      </w:r>
      <w:r w:rsidR="007A5A3A">
        <w:t xml:space="preserve">business operation and enabling </w:t>
      </w:r>
      <w:r w:rsidR="004302E6">
        <w:t>technology</w:t>
      </w:r>
      <w:r w:rsidR="00CC33E6" w:rsidRPr="00BD0D97">
        <w:t xml:space="preserve"> </w:t>
      </w:r>
      <w:r w:rsidR="007A5A3A">
        <w:t xml:space="preserve">solution </w:t>
      </w:r>
      <w:r w:rsidR="00CC33E6" w:rsidRPr="00BD0D97">
        <w:t xml:space="preserve">evaluation and assistance, </w:t>
      </w:r>
      <w:r w:rsidR="007A5A3A">
        <w:t xml:space="preserve">business process assessment and redesign, </w:t>
      </w:r>
      <w:r w:rsidR="00CC33E6" w:rsidRPr="00BD0D97">
        <w:t>analysis of new and leading edge technologies</w:t>
      </w:r>
      <w:r w:rsidR="00CC33E6">
        <w:t>, test and evaluation of leading</w:t>
      </w:r>
      <w:r w:rsidR="004302E6">
        <w:t>-</w:t>
      </w:r>
      <w:r w:rsidR="00CC33E6">
        <w:t>edge technologies, research and study for BES</w:t>
      </w:r>
      <w:r w:rsidR="007A5A3A">
        <w:t xml:space="preserve"> and NGA Corporate</w:t>
      </w:r>
      <w:r w:rsidR="00CC33E6">
        <w:t>, and coordination with various NGA and IC stakeholders</w:t>
      </w:r>
      <w:r>
        <w:t>.</w:t>
      </w:r>
    </w:p>
    <w:p w14:paraId="67073904" w14:textId="77777777" w:rsidR="000B74AA" w:rsidRDefault="000B74AA" w:rsidP="000B74AA">
      <w:r w:rsidRPr="00BD0D97">
        <w:t>The NEE contract inten</w:t>
      </w:r>
      <w:r>
        <w:t>ds</w:t>
      </w:r>
      <w:r w:rsidRPr="00BD0D97">
        <w:t xml:space="preserve"> to provide support to the definition, documentation, and development of the As-is and To-Be overarching Corporate Enterprise Architecture</w:t>
      </w:r>
      <w:r>
        <w:t xml:space="preserve"> (CEA). This effort is underpinned by enterprise value engineering discipline,</w:t>
      </w:r>
      <w:r w:rsidRPr="00BD0D97">
        <w:t xml:space="preserve"> consisting of business, data, services, and systems architectures, to establish and codify a common decision-support framework to influence timely, objective, and effective decision making that provides strategic alignment of technology investments with business objectives, priorities, and performance measures; while </w:t>
      </w:r>
      <w:r w:rsidRPr="00BD0D97">
        <w:lastRenderedPageBreak/>
        <w:t>providing traceability to the defined decision support processes (i.e. NGA Planning Guidance, PPBE, Acquisition Strategy, CIG, CBJ Reporting, etc.).</w:t>
      </w:r>
    </w:p>
    <w:p w14:paraId="1B234704" w14:textId="77777777" w:rsidR="000B74AA" w:rsidRDefault="000B74AA" w:rsidP="000B74AA"/>
    <w:p w14:paraId="336821E5" w14:textId="77777777" w:rsidR="000B74AA" w:rsidRDefault="000B74AA" w:rsidP="000B74AA">
      <w:r>
        <w:t>By Law (Title 10 USC Sec 2222e) and by National Defense Authorization Act (NDAA) FY2020 Section 903, the CEA shall include policies, procedures, business data standards, business performance measures, and business information requirements that apply uniformly throughout NGA to achieve the following objectives:</w:t>
      </w:r>
    </w:p>
    <w:p w14:paraId="3CE925EF" w14:textId="77777777" w:rsidR="000B74AA" w:rsidRDefault="000B74AA" w:rsidP="000B74AA">
      <w:pPr>
        <w:pStyle w:val="ListParagraph"/>
        <w:numPr>
          <w:ilvl w:val="0"/>
          <w:numId w:val="43"/>
        </w:numPr>
      </w:pPr>
      <w:r>
        <w:t>Guide the development of optimized and integrated business operations, processes, and practices</w:t>
      </w:r>
    </w:p>
    <w:p w14:paraId="57611033" w14:textId="77777777" w:rsidR="000B74AA" w:rsidRDefault="000B74AA" w:rsidP="000B74AA">
      <w:pPr>
        <w:pStyle w:val="ListParagraph"/>
        <w:numPr>
          <w:ilvl w:val="0"/>
          <w:numId w:val="43"/>
        </w:numPr>
      </w:pPr>
      <w:r>
        <w:t>Ensure effective implementation of interoperable NGA corporate business system solutions</w:t>
      </w:r>
    </w:p>
    <w:p w14:paraId="41B74E37" w14:textId="77777777" w:rsidR="000B74AA" w:rsidRDefault="000B74AA" w:rsidP="000B74AA">
      <w:pPr>
        <w:pStyle w:val="ListParagraph"/>
        <w:numPr>
          <w:ilvl w:val="0"/>
          <w:numId w:val="43"/>
        </w:numPr>
      </w:pPr>
      <w:r>
        <w:t>Enable NGA to comply with all applicable law</w:t>
      </w:r>
    </w:p>
    <w:p w14:paraId="30407E15" w14:textId="77777777" w:rsidR="000B74AA" w:rsidRDefault="000B74AA" w:rsidP="000B74AA">
      <w:pPr>
        <w:pStyle w:val="ListParagraph"/>
        <w:numPr>
          <w:ilvl w:val="0"/>
          <w:numId w:val="43"/>
        </w:numPr>
      </w:pPr>
      <w:r>
        <w:t>Produce time, accurate, and reliable business and financial information</w:t>
      </w:r>
    </w:p>
    <w:p w14:paraId="3531A6E6" w14:textId="77777777" w:rsidR="000B74AA" w:rsidRDefault="000B74AA" w:rsidP="000B74AA">
      <w:pPr>
        <w:pStyle w:val="ListParagraph"/>
        <w:numPr>
          <w:ilvl w:val="0"/>
          <w:numId w:val="43"/>
        </w:numPr>
      </w:pPr>
      <w:r>
        <w:t>Integrate budget, accounting, and program information and systems</w:t>
      </w:r>
    </w:p>
    <w:p w14:paraId="6F52455A" w14:textId="108E407A" w:rsidR="00872695" w:rsidRPr="000B74AA" w:rsidRDefault="000B74AA" w:rsidP="002946C8">
      <w:pPr>
        <w:pStyle w:val="ListParagraph"/>
        <w:numPr>
          <w:ilvl w:val="0"/>
          <w:numId w:val="43"/>
        </w:numPr>
        <w:spacing w:before="120" w:after="120" w:line="276" w:lineRule="auto"/>
        <w:rPr>
          <w:color w:val="000000" w:themeColor="text1"/>
        </w:rPr>
      </w:pPr>
      <w:r>
        <w:t>Identify and justify whether each existing business system to include independently/organization-specific developed/procured application is, will become, or is not a part of the certified and approved corporate business systems environment</w:t>
      </w:r>
    </w:p>
    <w:p w14:paraId="7181F08C" w14:textId="4BF50883" w:rsidR="007238B5" w:rsidRPr="00377F24" w:rsidRDefault="00961CA1" w:rsidP="00A46F83">
      <w:pPr>
        <w:spacing w:before="120" w:after="120" w:line="276" w:lineRule="auto"/>
        <w:rPr>
          <w:color w:val="000000" w:themeColor="text1"/>
        </w:rPr>
      </w:pPr>
      <w:r w:rsidRPr="00330B77">
        <w:rPr>
          <w:color w:val="000000" w:themeColor="text1"/>
        </w:rPr>
        <w:t xml:space="preserve">The Contractor </w:t>
      </w:r>
      <w:r w:rsidRPr="00C13C7A">
        <w:rPr>
          <w:color w:val="000000" w:themeColor="text1"/>
        </w:rPr>
        <w:t>s</w:t>
      </w:r>
      <w:r>
        <w:rPr>
          <w:color w:val="000000" w:themeColor="text1"/>
        </w:rPr>
        <w:t>hall</w:t>
      </w:r>
      <w:r w:rsidRPr="00C13C7A">
        <w:rPr>
          <w:color w:val="000000" w:themeColor="text1"/>
        </w:rPr>
        <w:t xml:space="preserve"> apply </w:t>
      </w:r>
      <w:r w:rsidR="00237B58">
        <w:rPr>
          <w:color w:val="000000" w:themeColor="text1"/>
        </w:rPr>
        <w:t>Model-Based System Engineering (</w:t>
      </w:r>
      <w:r w:rsidRPr="00C13C7A">
        <w:rPr>
          <w:color w:val="000000" w:themeColor="text1"/>
        </w:rPr>
        <w:t>MBSE</w:t>
      </w:r>
      <w:r w:rsidR="00237B58">
        <w:rPr>
          <w:color w:val="000000" w:themeColor="text1"/>
        </w:rPr>
        <w:t>)</w:t>
      </w:r>
      <w:r w:rsidRPr="00C13C7A">
        <w:rPr>
          <w:color w:val="000000" w:themeColor="text1"/>
        </w:rPr>
        <w:t xml:space="preserve"> methods and tools and support the Government with integration efforts across the enterprise.</w:t>
      </w:r>
      <w:r>
        <w:rPr>
          <w:color w:val="000000" w:themeColor="text1"/>
        </w:rPr>
        <w:t xml:space="preserve"> </w:t>
      </w:r>
      <w:r w:rsidR="007238B5">
        <w:rPr>
          <w:color w:val="000000" w:themeColor="text1"/>
        </w:rPr>
        <w:t xml:space="preserve">A brief description of </w:t>
      </w:r>
      <w:r w:rsidR="00053A8C">
        <w:rPr>
          <w:color w:val="000000" w:themeColor="text1"/>
        </w:rPr>
        <w:t xml:space="preserve">the </w:t>
      </w:r>
      <w:r w:rsidR="00325284">
        <w:rPr>
          <w:color w:val="000000" w:themeColor="text1"/>
        </w:rPr>
        <w:t xml:space="preserve">architecture and </w:t>
      </w:r>
      <w:r w:rsidR="00053A8C">
        <w:rPr>
          <w:color w:val="000000" w:themeColor="text1"/>
        </w:rPr>
        <w:t xml:space="preserve">engineering activities to be supported under this Task Order are as </w:t>
      </w:r>
      <w:r w:rsidR="007238B5">
        <w:rPr>
          <w:color w:val="000000" w:themeColor="text1"/>
        </w:rPr>
        <w:t>follows</w:t>
      </w:r>
      <w:r w:rsidR="007238B5" w:rsidRPr="00377F24">
        <w:rPr>
          <w:color w:val="000000" w:themeColor="text1"/>
        </w:rPr>
        <w:t>:</w:t>
      </w:r>
    </w:p>
    <w:p w14:paraId="20F62033" w14:textId="48F8F5D5" w:rsidR="007238B5" w:rsidRPr="00377F24" w:rsidRDefault="007238B5" w:rsidP="00131C91">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Enterprise</w:t>
      </w:r>
      <w:r w:rsidR="0082039F">
        <w:rPr>
          <w:b/>
          <w:color w:val="000000" w:themeColor="text1"/>
        </w:rPr>
        <w:t xml:space="preserve"> </w:t>
      </w:r>
      <w:r w:rsidRPr="00597EBF">
        <w:rPr>
          <w:b/>
          <w:color w:val="000000" w:themeColor="text1"/>
        </w:rPr>
        <w:t>and Solutions Architecture Engineering.</w:t>
      </w:r>
      <w:r w:rsidRPr="00377F24">
        <w:rPr>
          <w:color w:val="000000" w:themeColor="text1"/>
        </w:rPr>
        <w:t xml:space="preserve"> </w:t>
      </w:r>
      <w:r w:rsidR="00961CA1" w:rsidRPr="00924EA6">
        <w:rPr>
          <w:color w:val="000000" w:themeColor="text1"/>
        </w:rPr>
        <w:t>The NEE contractor shall provide</w:t>
      </w:r>
      <w:r w:rsidR="00961CA1">
        <w:rPr>
          <w:b/>
          <w:color w:val="000000" w:themeColor="text1"/>
        </w:rPr>
        <w:t xml:space="preserve"> </w:t>
      </w:r>
      <w:r w:rsidR="00961CA1">
        <w:rPr>
          <w:color w:val="000000" w:themeColor="text1"/>
        </w:rPr>
        <w:t>s</w:t>
      </w:r>
      <w:r w:rsidRPr="00377F24">
        <w:rPr>
          <w:color w:val="000000" w:themeColor="text1"/>
        </w:rPr>
        <w:t xml:space="preserve">ervices to plan, design, define, develop, document and baseline the </w:t>
      </w:r>
      <w:r w:rsidR="00276526">
        <w:rPr>
          <w:color w:val="000000" w:themeColor="text1"/>
        </w:rPr>
        <w:t>overarching Corporate</w:t>
      </w:r>
      <w:r w:rsidRPr="00377F24">
        <w:rPr>
          <w:color w:val="000000" w:themeColor="text1"/>
        </w:rPr>
        <w:t xml:space="preserve"> Enterprise </w:t>
      </w:r>
      <w:r w:rsidRPr="00924EA6">
        <w:rPr>
          <w:color w:val="000000" w:themeColor="text1"/>
        </w:rPr>
        <w:t>Architecture (</w:t>
      </w:r>
      <w:r w:rsidR="00276526">
        <w:rPr>
          <w:color w:val="000000" w:themeColor="text1"/>
        </w:rPr>
        <w:t>C</w:t>
      </w:r>
      <w:r w:rsidRPr="00924EA6">
        <w:rPr>
          <w:color w:val="000000" w:themeColor="text1"/>
        </w:rPr>
        <w:t>EA), inclusive of Business</w:t>
      </w:r>
      <w:r w:rsidRPr="00377F24">
        <w:rPr>
          <w:color w:val="000000" w:themeColor="text1"/>
        </w:rPr>
        <w:t xml:space="preserve">, Data, Network, Security and Solutions-Level Architectures </w:t>
      </w:r>
      <w:r w:rsidR="00961CA1">
        <w:rPr>
          <w:color w:val="000000" w:themeColor="text1"/>
        </w:rPr>
        <w:t>down to the program level</w:t>
      </w:r>
      <w:r w:rsidRPr="00377F24">
        <w:rPr>
          <w:color w:val="000000" w:themeColor="text1"/>
        </w:rPr>
        <w:t xml:space="preserve"> ensur</w:t>
      </w:r>
      <w:r w:rsidR="00961CA1">
        <w:rPr>
          <w:color w:val="000000" w:themeColor="text1"/>
        </w:rPr>
        <w:t>ing</w:t>
      </w:r>
      <w:r w:rsidRPr="00377F24">
        <w:rPr>
          <w:color w:val="000000" w:themeColor="text1"/>
        </w:rPr>
        <w:t xml:space="preserve"> enterprise systems work together in an integrated fashion to deliver </w:t>
      </w:r>
      <w:r w:rsidR="00A70864">
        <w:rPr>
          <w:color w:val="000000" w:themeColor="text1"/>
        </w:rPr>
        <w:t>a comprehensive</w:t>
      </w:r>
      <w:r w:rsidR="005166C1">
        <w:rPr>
          <w:color w:val="000000" w:themeColor="text1"/>
        </w:rPr>
        <w:t>, cycled annually, Now (As-Is), Next (As-Is + 1FY), and After Next (</w:t>
      </w:r>
      <w:r w:rsidR="001B71BC">
        <w:rPr>
          <w:color w:val="000000" w:themeColor="text1"/>
        </w:rPr>
        <w:t xml:space="preserve">To-Be and </w:t>
      </w:r>
      <w:r w:rsidR="005166C1">
        <w:rPr>
          <w:color w:val="000000" w:themeColor="text1"/>
        </w:rPr>
        <w:t>FYDP transformation roadmap)</w:t>
      </w:r>
      <w:r w:rsidR="00A70864">
        <w:rPr>
          <w:color w:val="000000" w:themeColor="text1"/>
        </w:rPr>
        <w:t xml:space="preserve">; </w:t>
      </w:r>
      <w:r w:rsidR="005166C1">
        <w:rPr>
          <w:color w:val="000000" w:themeColor="text1"/>
        </w:rPr>
        <w:t xml:space="preserve">focused on </w:t>
      </w:r>
      <w:r w:rsidR="00A70864">
        <w:rPr>
          <w:color w:val="000000" w:themeColor="text1"/>
        </w:rPr>
        <w:t xml:space="preserve">end-to-end </w:t>
      </w:r>
      <w:r w:rsidR="005166C1">
        <w:rPr>
          <w:color w:val="000000" w:themeColor="text1"/>
        </w:rPr>
        <w:t xml:space="preserve">business (E2E) </w:t>
      </w:r>
      <w:r w:rsidR="00A70864">
        <w:rPr>
          <w:color w:val="000000" w:themeColor="text1"/>
        </w:rPr>
        <w:t>process while providing corporate enterprise digital services.</w:t>
      </w:r>
      <w:r w:rsidR="00C80077">
        <w:rPr>
          <w:color w:val="000000" w:themeColor="text1"/>
        </w:rPr>
        <w:t xml:space="preserve"> </w:t>
      </w:r>
      <w:r w:rsidR="00A043E4">
        <w:rPr>
          <w:color w:val="000000" w:themeColor="text1"/>
        </w:rPr>
        <w:t xml:space="preserve">The CEA shall describe a plan for improving the NGA corporate business systems, including each of the major business operations, practices, and processes enabled by the systems to comply with the NDAA mandate </w:t>
      </w:r>
      <w:r w:rsidR="00246CCA">
        <w:rPr>
          <w:color w:val="000000" w:themeColor="text1"/>
        </w:rPr>
        <w:t xml:space="preserve">of </w:t>
      </w:r>
      <w:r w:rsidR="004302E6">
        <w:rPr>
          <w:color w:val="000000" w:themeColor="text1"/>
        </w:rPr>
        <w:t xml:space="preserve">a </w:t>
      </w:r>
      <w:r w:rsidR="00246CCA">
        <w:rPr>
          <w:color w:val="000000" w:themeColor="text1"/>
        </w:rPr>
        <w:t xml:space="preserve">digital approach to </w:t>
      </w:r>
      <w:r w:rsidR="004302E6">
        <w:rPr>
          <w:color w:val="000000" w:themeColor="text1"/>
        </w:rPr>
        <w:t>modernizing</w:t>
      </w:r>
      <w:r w:rsidR="00246CCA">
        <w:rPr>
          <w:color w:val="000000" w:themeColor="text1"/>
        </w:rPr>
        <w:t xml:space="preserve"> DoD’s business operations and ODNI’s </w:t>
      </w:r>
      <w:r w:rsidR="00240F17">
        <w:rPr>
          <w:color w:val="000000" w:themeColor="text1"/>
        </w:rPr>
        <w:t>effort on Right, Trusted, Agile Workforce through the achievement of the Consolidated Intelligence Guide strategic objective</w:t>
      </w:r>
      <w:r w:rsidR="001D0F7B">
        <w:rPr>
          <w:color w:val="000000" w:themeColor="text1"/>
        </w:rPr>
        <w:t>s.</w:t>
      </w:r>
      <w:r w:rsidR="00240F17">
        <w:rPr>
          <w:color w:val="000000" w:themeColor="text1"/>
        </w:rPr>
        <w:t xml:space="preserve">. </w:t>
      </w:r>
      <w:r w:rsidR="00C80077">
        <w:rPr>
          <w:color w:val="000000" w:themeColor="text1"/>
        </w:rPr>
        <w:t xml:space="preserve">The </w:t>
      </w:r>
      <w:r w:rsidR="00C80077">
        <w:rPr>
          <w:rFonts w:cstheme="minorHAnsi"/>
          <w:szCs w:val="40"/>
        </w:rPr>
        <w:t xml:space="preserve">initial baseline version is deemed to be more of a reactive “As-Built” description of </w:t>
      </w:r>
      <w:r w:rsidR="004302E6">
        <w:rPr>
          <w:rFonts w:cstheme="minorHAnsi"/>
          <w:szCs w:val="40"/>
        </w:rPr>
        <w:t xml:space="preserve">the </w:t>
      </w:r>
      <w:r w:rsidR="00C80077">
        <w:rPr>
          <w:rFonts w:cstheme="minorHAnsi"/>
          <w:szCs w:val="40"/>
        </w:rPr>
        <w:t>current state of NGA’s Corporate entity and their points of integration. Future iterations are intended to be more proactive as assumptions are realized and constraints are overcome, where the architecture can be used as a true decision support tool for articulating gaps, overlaps, and recommendations for capability sequencing, capability provisioning, and technical insertion.</w:t>
      </w:r>
    </w:p>
    <w:p w14:paraId="1D3E0964" w14:textId="6278DA42" w:rsidR="007238B5" w:rsidRPr="00377F24" w:rsidRDefault="0082039F" w:rsidP="00131C91">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Enterprise Level</w:t>
      </w:r>
      <w:r w:rsidR="007238B5" w:rsidRPr="00597EBF">
        <w:rPr>
          <w:b/>
          <w:color w:val="000000" w:themeColor="text1"/>
        </w:rPr>
        <w:t xml:space="preserve"> </w:t>
      </w:r>
      <w:r w:rsidRPr="00597EBF">
        <w:rPr>
          <w:b/>
          <w:color w:val="000000" w:themeColor="text1"/>
        </w:rPr>
        <w:t>Requirements Engineering</w:t>
      </w:r>
      <w:r w:rsidR="007238B5" w:rsidRPr="00597EBF">
        <w:rPr>
          <w:b/>
          <w:color w:val="000000" w:themeColor="text1"/>
        </w:rPr>
        <w:t>.</w:t>
      </w:r>
      <w:r w:rsidR="007238B5" w:rsidRPr="00377F24">
        <w:rPr>
          <w:color w:val="000000" w:themeColor="text1"/>
        </w:rPr>
        <w:t xml:space="preserve">  </w:t>
      </w:r>
      <w:r w:rsidR="00961CA1" w:rsidRPr="00924EA6">
        <w:rPr>
          <w:color w:val="000000" w:themeColor="text1"/>
        </w:rPr>
        <w:t xml:space="preserve">The NEE contractor shall </w:t>
      </w:r>
      <w:r w:rsidR="00961CA1" w:rsidRPr="007F4EF0">
        <w:rPr>
          <w:color w:val="000000" w:themeColor="text1"/>
        </w:rPr>
        <w:t>provide</w:t>
      </w:r>
      <w:r w:rsidR="00961CA1" w:rsidRPr="00377F24">
        <w:rPr>
          <w:color w:val="000000" w:themeColor="text1"/>
        </w:rPr>
        <w:t xml:space="preserve"> </w:t>
      </w:r>
      <w:r w:rsidR="00961CA1">
        <w:rPr>
          <w:color w:val="000000" w:themeColor="text1"/>
        </w:rPr>
        <w:t>s</w:t>
      </w:r>
      <w:r w:rsidR="007238B5" w:rsidRPr="00377F24">
        <w:rPr>
          <w:color w:val="000000" w:themeColor="text1"/>
        </w:rPr>
        <w:t xml:space="preserve">ervices to develop, document, decompose and allocate strategic requirements to establish and enable </w:t>
      </w:r>
      <w:r w:rsidR="005166C1">
        <w:rPr>
          <w:color w:val="000000" w:themeColor="text1"/>
        </w:rPr>
        <w:t xml:space="preserve">the definition of the business enterprise services </w:t>
      </w:r>
      <w:r w:rsidR="007238B5" w:rsidRPr="00377F24">
        <w:rPr>
          <w:color w:val="000000" w:themeColor="text1"/>
        </w:rPr>
        <w:t xml:space="preserve">(e.g., Enterprise Capabilities Documents </w:t>
      </w:r>
      <w:r w:rsidR="007238B5" w:rsidRPr="00377F24">
        <w:rPr>
          <w:color w:val="000000" w:themeColor="text1"/>
        </w:rPr>
        <w:lastRenderedPageBreak/>
        <w:t xml:space="preserve">(ECDs), Statements of Capabilities (SOCs), Capabilities Description Documents (CDDs), </w:t>
      </w:r>
      <w:r w:rsidR="007238B5">
        <w:rPr>
          <w:color w:val="000000" w:themeColor="text1"/>
        </w:rPr>
        <w:t>Capability-Oriented Requirement (COR) sets, Service-Oriented Requirement (SOR) sets,</w:t>
      </w:r>
      <w:r>
        <w:rPr>
          <w:color w:val="000000" w:themeColor="text1"/>
        </w:rPr>
        <w:t xml:space="preserve"> and</w:t>
      </w:r>
      <w:r w:rsidR="007238B5">
        <w:rPr>
          <w:color w:val="000000" w:themeColor="text1"/>
        </w:rPr>
        <w:t xml:space="preserve"> Agile Frameworks</w:t>
      </w:r>
      <w:r w:rsidR="00961CA1">
        <w:rPr>
          <w:color w:val="000000" w:themeColor="text1"/>
        </w:rPr>
        <w:t xml:space="preserve">.  The NEE contractor shall </w:t>
      </w:r>
      <w:r w:rsidR="000763B4">
        <w:rPr>
          <w:color w:val="000000" w:themeColor="text1"/>
        </w:rPr>
        <w:t>trace</w:t>
      </w:r>
      <w:r w:rsidR="00961CA1">
        <w:rPr>
          <w:color w:val="000000" w:themeColor="text1"/>
        </w:rPr>
        <w:t xml:space="preserve"> </w:t>
      </w:r>
      <w:r w:rsidR="007238B5" w:rsidRPr="00377F24">
        <w:rPr>
          <w:color w:val="000000" w:themeColor="text1"/>
        </w:rPr>
        <w:t>System and Software Requirements Documents (SysRDs and SRDs)</w:t>
      </w:r>
      <w:r w:rsidR="00961CA1">
        <w:rPr>
          <w:color w:val="000000" w:themeColor="text1"/>
        </w:rPr>
        <w:t xml:space="preserve"> to Enterprise requirements</w:t>
      </w:r>
      <w:r w:rsidR="007238B5" w:rsidRPr="00377F24">
        <w:rPr>
          <w:color w:val="000000" w:themeColor="text1"/>
        </w:rPr>
        <w:t>.</w:t>
      </w:r>
    </w:p>
    <w:p w14:paraId="23A21945" w14:textId="048571C9" w:rsidR="006619C7" w:rsidRPr="0075492B" w:rsidRDefault="007238B5" w:rsidP="0075492B">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 xml:space="preserve">Enterprise Integration Engineering (Cross </w:t>
      </w:r>
      <w:r w:rsidR="003748E8">
        <w:rPr>
          <w:b/>
          <w:color w:val="000000" w:themeColor="text1"/>
        </w:rPr>
        <w:t>Organization</w:t>
      </w:r>
      <w:r w:rsidR="003748E8" w:rsidRPr="00597EBF">
        <w:rPr>
          <w:b/>
          <w:color w:val="000000" w:themeColor="text1"/>
        </w:rPr>
        <w:t xml:space="preserve"> </w:t>
      </w:r>
      <w:r w:rsidRPr="00597EBF">
        <w:rPr>
          <w:b/>
          <w:color w:val="000000" w:themeColor="text1"/>
        </w:rPr>
        <w:t xml:space="preserve">and </w:t>
      </w:r>
      <w:r w:rsidR="003748E8">
        <w:rPr>
          <w:b/>
          <w:color w:val="000000" w:themeColor="text1"/>
        </w:rPr>
        <w:t>P</w:t>
      </w:r>
      <w:r w:rsidR="00924EA6">
        <w:rPr>
          <w:b/>
          <w:color w:val="000000" w:themeColor="text1"/>
        </w:rPr>
        <w:t xml:space="preserve">rogram </w:t>
      </w:r>
      <w:r w:rsidR="003748E8">
        <w:rPr>
          <w:b/>
          <w:color w:val="000000" w:themeColor="text1"/>
        </w:rPr>
        <w:t>O</w:t>
      </w:r>
      <w:r w:rsidR="00924EA6">
        <w:rPr>
          <w:b/>
          <w:color w:val="000000" w:themeColor="text1"/>
        </w:rPr>
        <w:t>ffice</w:t>
      </w:r>
      <w:r w:rsidRPr="00597EBF">
        <w:rPr>
          <w:b/>
          <w:color w:val="000000" w:themeColor="text1"/>
        </w:rPr>
        <w:t>).</w:t>
      </w:r>
      <w:r w:rsidRPr="0075492B">
        <w:rPr>
          <w:b/>
          <w:color w:val="000000" w:themeColor="text1"/>
        </w:rPr>
        <w:t xml:space="preserve">  </w:t>
      </w:r>
      <w:r w:rsidR="00961CA1" w:rsidRPr="0075492B">
        <w:rPr>
          <w:color w:val="000000" w:themeColor="text1"/>
        </w:rPr>
        <w:t xml:space="preserve">The NEE contractor shall provide </w:t>
      </w:r>
      <w:r w:rsidR="00987C51" w:rsidRPr="0075492B">
        <w:rPr>
          <w:color w:val="000000" w:themeColor="text1"/>
        </w:rPr>
        <w:t>Cross Organization and Program Office integration services to ensure discrete</w:t>
      </w:r>
      <w:r w:rsidR="00063E4A" w:rsidRPr="008F1C72">
        <w:rPr>
          <w:color w:val="000000" w:themeColor="text1"/>
        </w:rPr>
        <w:t xml:space="preserve"> </w:t>
      </w:r>
      <w:r w:rsidR="007565B0">
        <w:rPr>
          <w:color w:val="000000" w:themeColor="text1"/>
        </w:rPr>
        <w:t>Directorates and</w:t>
      </w:r>
      <w:r w:rsidR="007565B0" w:rsidRPr="008F1C72">
        <w:rPr>
          <w:color w:val="000000" w:themeColor="text1"/>
        </w:rPr>
        <w:t xml:space="preserve"> </w:t>
      </w:r>
      <w:r w:rsidR="00063E4A" w:rsidRPr="008F1C72">
        <w:rPr>
          <w:color w:val="000000" w:themeColor="text1"/>
        </w:rPr>
        <w:t xml:space="preserve">Components  mission function, business operations, process workflows, capabilities, services, activities, </w:t>
      </w:r>
      <w:r w:rsidR="00987C51" w:rsidRPr="0082766F">
        <w:rPr>
          <w:color w:val="000000" w:themeColor="text1"/>
        </w:rPr>
        <w:t xml:space="preserve"> program and project level </w:t>
      </w:r>
      <w:r w:rsidRPr="004D33A9">
        <w:rPr>
          <w:color w:val="000000" w:themeColor="text1"/>
        </w:rPr>
        <w:t xml:space="preserve">come together </w:t>
      </w:r>
      <w:r w:rsidR="001F4F47" w:rsidRPr="004D33A9">
        <w:rPr>
          <w:color w:val="000000" w:themeColor="text1"/>
        </w:rPr>
        <w:t xml:space="preserve">and integrated </w:t>
      </w:r>
      <w:r w:rsidRPr="004D33A9">
        <w:rPr>
          <w:color w:val="000000" w:themeColor="text1"/>
        </w:rPr>
        <w:t xml:space="preserve">seamlessly to </w:t>
      </w:r>
      <w:r w:rsidR="001F4F47" w:rsidRPr="004D33A9">
        <w:rPr>
          <w:color w:val="000000" w:themeColor="text1"/>
        </w:rPr>
        <w:t xml:space="preserve">design and </w:t>
      </w:r>
      <w:r w:rsidRPr="004D33A9">
        <w:rPr>
          <w:color w:val="000000" w:themeColor="text1"/>
        </w:rPr>
        <w:t xml:space="preserve">deliver </w:t>
      </w:r>
      <w:r w:rsidR="00063E4A" w:rsidRPr="004D33A9">
        <w:rPr>
          <w:color w:val="000000" w:themeColor="text1"/>
        </w:rPr>
        <w:t xml:space="preserve">a </w:t>
      </w:r>
      <w:r w:rsidR="00987C51" w:rsidRPr="004D33A9">
        <w:rPr>
          <w:color w:val="000000" w:themeColor="text1"/>
        </w:rPr>
        <w:t xml:space="preserve">comprehensive </w:t>
      </w:r>
      <w:r w:rsidR="00063E4A" w:rsidRPr="004D33A9">
        <w:rPr>
          <w:color w:val="000000" w:themeColor="text1"/>
        </w:rPr>
        <w:t xml:space="preserve">and </w:t>
      </w:r>
      <w:r w:rsidR="001F4F47" w:rsidRPr="004D33A9">
        <w:rPr>
          <w:color w:val="000000" w:themeColor="text1"/>
        </w:rPr>
        <w:t xml:space="preserve">unified </w:t>
      </w:r>
      <w:r w:rsidR="00063E4A" w:rsidRPr="004D33A9">
        <w:rPr>
          <w:color w:val="000000" w:themeColor="text1"/>
        </w:rPr>
        <w:t>Corporate Information System</w:t>
      </w:r>
      <w:r w:rsidR="001F4F47" w:rsidRPr="004D33A9">
        <w:rPr>
          <w:color w:val="000000" w:themeColor="text1"/>
        </w:rPr>
        <w:t xml:space="preserve"> </w:t>
      </w:r>
      <w:r w:rsidR="005166C1" w:rsidRPr="004D33A9">
        <w:rPr>
          <w:color w:val="000000" w:themeColor="text1"/>
        </w:rPr>
        <w:t xml:space="preserve">(business environment) </w:t>
      </w:r>
      <w:r w:rsidR="001F4F47" w:rsidRPr="004D33A9">
        <w:rPr>
          <w:color w:val="000000" w:themeColor="text1"/>
        </w:rPr>
        <w:t>executing end-to-end business process</w:t>
      </w:r>
      <w:r w:rsidR="00B83EEE" w:rsidRPr="004D33A9">
        <w:rPr>
          <w:color w:val="000000" w:themeColor="text1"/>
        </w:rPr>
        <w:t>es</w:t>
      </w:r>
      <w:r w:rsidR="001F4F47" w:rsidRPr="004D33A9">
        <w:rPr>
          <w:color w:val="000000" w:themeColor="text1"/>
        </w:rPr>
        <w:t xml:space="preserve"> while providing </w:t>
      </w:r>
      <w:r w:rsidR="005166C1" w:rsidRPr="004D33A9">
        <w:rPr>
          <w:color w:val="000000" w:themeColor="text1"/>
        </w:rPr>
        <w:t>business enterprise services</w:t>
      </w:r>
      <w:r w:rsidR="001F4F47" w:rsidRPr="004D33A9">
        <w:rPr>
          <w:color w:val="000000" w:themeColor="text1"/>
        </w:rPr>
        <w:t>.</w:t>
      </w:r>
    </w:p>
    <w:p w14:paraId="35CE7C4F" w14:textId="0E6AD96E" w:rsidR="008F4D86" w:rsidRPr="006619C7" w:rsidRDefault="00BD0D97" w:rsidP="0075492B">
      <w:pPr>
        <w:pStyle w:val="ListParagraph"/>
        <w:numPr>
          <w:ilvl w:val="0"/>
          <w:numId w:val="3"/>
        </w:numPr>
        <w:spacing w:before="120" w:after="120" w:line="276" w:lineRule="auto"/>
        <w:ind w:left="360"/>
        <w:contextualSpacing w:val="0"/>
        <w:rPr>
          <w:rFonts w:cstheme="minorHAnsi"/>
          <w:szCs w:val="40"/>
        </w:rPr>
      </w:pPr>
      <w:r w:rsidRPr="0075492B">
        <w:rPr>
          <w:b/>
          <w:color w:val="000000" w:themeColor="text1"/>
        </w:rPr>
        <w:t>Enterprise Analysis and Assessment</w:t>
      </w:r>
      <w:r w:rsidR="007238B5" w:rsidRPr="0075492B">
        <w:rPr>
          <w:b/>
          <w:color w:val="000000" w:themeColor="text1"/>
        </w:rPr>
        <w:t>.</w:t>
      </w:r>
      <w:r w:rsidRPr="0075492B">
        <w:rPr>
          <w:color w:val="000000" w:themeColor="text1"/>
        </w:rPr>
        <w:t xml:space="preserve"> </w:t>
      </w:r>
      <w:r w:rsidR="008751ED" w:rsidRPr="0075492B">
        <w:rPr>
          <w:color w:val="000000" w:themeColor="text1"/>
        </w:rPr>
        <w:t xml:space="preserve">Using the </w:t>
      </w:r>
      <w:r w:rsidR="008F4D86" w:rsidRPr="0075492B">
        <w:rPr>
          <w:color w:val="000000" w:themeColor="text1"/>
        </w:rPr>
        <w:t>Now (</w:t>
      </w:r>
      <w:r w:rsidR="008751ED" w:rsidRPr="0075492B">
        <w:rPr>
          <w:color w:val="000000" w:themeColor="text1"/>
        </w:rPr>
        <w:t>As-Is</w:t>
      </w:r>
      <w:r w:rsidR="008F4D86" w:rsidRPr="0075492B">
        <w:rPr>
          <w:color w:val="000000" w:themeColor="text1"/>
        </w:rPr>
        <w:t>), Next (As-Is + 1FY),</w:t>
      </w:r>
      <w:r w:rsidR="008751ED" w:rsidRPr="0075492B">
        <w:rPr>
          <w:color w:val="000000" w:themeColor="text1"/>
        </w:rPr>
        <w:t xml:space="preserve"> and </w:t>
      </w:r>
      <w:r w:rsidR="008F4D86" w:rsidRPr="0075492B">
        <w:rPr>
          <w:color w:val="000000" w:themeColor="text1"/>
        </w:rPr>
        <w:t>After Next (</w:t>
      </w:r>
      <w:r w:rsidR="008751ED" w:rsidRPr="0075492B">
        <w:rPr>
          <w:color w:val="000000" w:themeColor="text1"/>
        </w:rPr>
        <w:t>To-Be</w:t>
      </w:r>
      <w:r w:rsidR="001B71BC">
        <w:rPr>
          <w:color w:val="000000" w:themeColor="text1"/>
        </w:rPr>
        <w:t xml:space="preserve"> and</w:t>
      </w:r>
      <w:r w:rsidR="008F4D86" w:rsidRPr="0075492B">
        <w:rPr>
          <w:color w:val="000000" w:themeColor="text1"/>
        </w:rPr>
        <w:t xml:space="preserve"> FYDP transformation roadmap)</w:t>
      </w:r>
      <w:r w:rsidR="008751ED" w:rsidRPr="0075492B">
        <w:rPr>
          <w:color w:val="000000" w:themeColor="text1"/>
        </w:rPr>
        <w:t xml:space="preserve"> CEA, t</w:t>
      </w:r>
      <w:r w:rsidR="00961CA1" w:rsidRPr="0075492B">
        <w:rPr>
          <w:color w:val="000000" w:themeColor="text1"/>
        </w:rPr>
        <w:t xml:space="preserve">he NEE contractor shall provide </w:t>
      </w:r>
      <w:r w:rsidR="001F4F47" w:rsidRPr="0075492B">
        <w:rPr>
          <w:color w:val="000000" w:themeColor="text1"/>
        </w:rPr>
        <w:t xml:space="preserve">an </w:t>
      </w:r>
      <w:r w:rsidRPr="0075492B">
        <w:rPr>
          <w:color w:val="000000" w:themeColor="text1"/>
        </w:rPr>
        <w:t>Enterprise Architecture as a Service</w:t>
      </w:r>
      <w:r w:rsidRPr="0075492B">
        <w:rPr>
          <w:b/>
          <w:color w:val="000000" w:themeColor="text1"/>
        </w:rPr>
        <w:t xml:space="preserve"> (</w:t>
      </w:r>
      <w:r w:rsidR="001F4F47" w:rsidRPr="0075492B">
        <w:rPr>
          <w:color w:val="000000" w:themeColor="text1"/>
        </w:rPr>
        <w:t>EAaaS</w:t>
      </w:r>
      <w:r w:rsidRPr="0075492B">
        <w:rPr>
          <w:color w:val="000000" w:themeColor="text1"/>
        </w:rPr>
        <w:t>)</w:t>
      </w:r>
      <w:r w:rsidR="001F4F47" w:rsidRPr="0075492B">
        <w:rPr>
          <w:color w:val="000000" w:themeColor="text1"/>
        </w:rPr>
        <w:t xml:space="preserve"> </w:t>
      </w:r>
      <w:r w:rsidR="007238B5" w:rsidRPr="0075492B">
        <w:rPr>
          <w:color w:val="000000" w:themeColor="text1"/>
        </w:rPr>
        <w:t xml:space="preserve">to </w:t>
      </w:r>
      <w:r w:rsidR="005166C1" w:rsidRPr="0075492B">
        <w:rPr>
          <w:color w:val="000000" w:themeColor="text1"/>
        </w:rPr>
        <w:t xml:space="preserve">Directorates and </w:t>
      </w:r>
      <w:r w:rsidR="008751ED" w:rsidRPr="0075492B">
        <w:rPr>
          <w:color w:val="000000" w:themeColor="text1"/>
        </w:rPr>
        <w:t xml:space="preserve">Components, ADS, and CIO-T decision-makers, planners, managers, and leaders in </w:t>
      </w:r>
      <w:r w:rsidR="007238B5" w:rsidRPr="0075492B">
        <w:rPr>
          <w:color w:val="000000" w:themeColor="text1"/>
        </w:rPr>
        <w:t>perform</w:t>
      </w:r>
      <w:r w:rsidR="008751ED" w:rsidRPr="0075492B">
        <w:rPr>
          <w:color w:val="000000" w:themeColor="text1"/>
        </w:rPr>
        <w:t>ing</w:t>
      </w:r>
      <w:r w:rsidR="007238B5" w:rsidRPr="0075492B">
        <w:rPr>
          <w:color w:val="000000" w:themeColor="text1"/>
        </w:rPr>
        <w:t xml:space="preserve"> Capabilities-based </w:t>
      </w:r>
      <w:r w:rsidR="001F4F47" w:rsidRPr="0075492B">
        <w:rPr>
          <w:color w:val="000000" w:themeColor="text1"/>
        </w:rPr>
        <w:t xml:space="preserve">(gap, redundancy, overlap, fit-for-purpose) </w:t>
      </w:r>
      <w:r w:rsidR="007238B5" w:rsidRPr="0075492B">
        <w:rPr>
          <w:color w:val="000000" w:themeColor="text1"/>
        </w:rPr>
        <w:t xml:space="preserve">Analysis, Business </w:t>
      </w:r>
      <w:r w:rsidR="001F4F47" w:rsidRPr="0075492B">
        <w:rPr>
          <w:color w:val="000000" w:themeColor="text1"/>
        </w:rPr>
        <w:t>Engineering assessment</w:t>
      </w:r>
      <w:r w:rsidR="007238B5" w:rsidRPr="0075492B">
        <w:rPr>
          <w:color w:val="000000" w:themeColor="text1"/>
        </w:rPr>
        <w:t xml:space="preserve"> (Pre-A</w:t>
      </w:r>
      <w:r w:rsidR="001D47F0" w:rsidRPr="0075492B">
        <w:rPr>
          <w:color w:val="000000" w:themeColor="text1"/>
        </w:rPr>
        <w:t>cquisition Engineering) and A</w:t>
      </w:r>
      <w:r w:rsidR="00A70864" w:rsidRPr="0075492B">
        <w:rPr>
          <w:color w:val="000000" w:themeColor="text1"/>
        </w:rPr>
        <w:t>nalysis of Alternatives (A</w:t>
      </w:r>
      <w:r w:rsidR="001D47F0" w:rsidRPr="0075492B">
        <w:rPr>
          <w:color w:val="000000" w:themeColor="text1"/>
        </w:rPr>
        <w:t>oA</w:t>
      </w:r>
      <w:r w:rsidR="007238B5" w:rsidRPr="0075492B">
        <w:rPr>
          <w:color w:val="000000" w:themeColor="text1"/>
        </w:rPr>
        <w:t>s</w:t>
      </w:r>
      <w:r w:rsidR="00A70864" w:rsidRPr="0075492B">
        <w:rPr>
          <w:color w:val="000000" w:themeColor="text1"/>
        </w:rPr>
        <w:t>)</w:t>
      </w:r>
      <w:r w:rsidR="007238B5" w:rsidRPr="0075492B">
        <w:rPr>
          <w:color w:val="000000" w:themeColor="text1"/>
        </w:rPr>
        <w:t xml:space="preserve">, </w:t>
      </w:r>
      <w:r w:rsidR="001F4F47" w:rsidRPr="0075492B">
        <w:rPr>
          <w:color w:val="000000" w:themeColor="text1"/>
        </w:rPr>
        <w:t>Feasibility</w:t>
      </w:r>
      <w:r w:rsidR="00491955" w:rsidRPr="0075492B">
        <w:rPr>
          <w:color w:val="000000" w:themeColor="text1"/>
        </w:rPr>
        <w:t>/Benchmark</w:t>
      </w:r>
      <w:r w:rsidR="001F4F47" w:rsidRPr="0075492B">
        <w:rPr>
          <w:color w:val="000000" w:themeColor="text1"/>
        </w:rPr>
        <w:t>/</w:t>
      </w:r>
      <w:r w:rsidR="007238B5" w:rsidRPr="0075492B">
        <w:rPr>
          <w:color w:val="000000" w:themeColor="text1"/>
        </w:rPr>
        <w:t xml:space="preserve">Trade Studies, and </w:t>
      </w:r>
      <w:r w:rsidR="001F4F47" w:rsidRPr="0075492B">
        <w:rPr>
          <w:color w:val="000000" w:themeColor="text1"/>
        </w:rPr>
        <w:t>Integration</w:t>
      </w:r>
      <w:r w:rsidR="007238B5" w:rsidRPr="0075492B">
        <w:rPr>
          <w:color w:val="000000" w:themeColor="text1"/>
        </w:rPr>
        <w:t xml:space="preserve"> Assessments</w:t>
      </w:r>
      <w:r w:rsidR="008751ED" w:rsidRPr="0075492B">
        <w:rPr>
          <w:color w:val="000000" w:themeColor="text1"/>
        </w:rPr>
        <w:t>; to answer questions, align investments with business objectives and priorities while measuring performance and providing traceability to the defined decision support processes (i.e. NGA SIP, Planning Guidance, PPBE, Acquisition Strategy, POM, CIG, CBJ Reporting, etc.)</w:t>
      </w:r>
      <w:r w:rsidR="007238B5" w:rsidRPr="0075492B">
        <w:rPr>
          <w:color w:val="000000" w:themeColor="text1"/>
        </w:rPr>
        <w:t>.</w:t>
      </w:r>
      <w:r w:rsidR="008F4D86" w:rsidRPr="0075492B">
        <w:rPr>
          <w:color w:val="000000" w:themeColor="text1"/>
        </w:rPr>
        <w:t xml:space="preserve"> The EAaaS will use the </w:t>
      </w:r>
      <w:r w:rsidR="008F4D86" w:rsidRPr="006619C7">
        <w:rPr>
          <w:rFonts w:cstheme="minorHAnsi"/>
          <w:szCs w:val="40"/>
        </w:rPr>
        <w:t xml:space="preserve">multi-dimensional nature of the CEA </w:t>
      </w:r>
      <w:r w:rsidR="002C4DA2">
        <w:rPr>
          <w:rFonts w:cstheme="minorHAnsi"/>
          <w:szCs w:val="40"/>
        </w:rPr>
        <w:t xml:space="preserve">to </w:t>
      </w:r>
      <w:r w:rsidR="008F4D86" w:rsidRPr="006619C7">
        <w:rPr>
          <w:rFonts w:cstheme="minorHAnsi"/>
          <w:szCs w:val="40"/>
        </w:rPr>
        <w:t>drive the creation of the different architecture views (artifacts) to communicate and answer questions. An architecture view or a combination of multiple views can be used to:</w:t>
      </w:r>
    </w:p>
    <w:p w14:paraId="4D83B21F" w14:textId="77777777" w:rsidR="008F4D86" w:rsidRDefault="008F4D86" w:rsidP="008F4D86">
      <w:pPr>
        <w:pStyle w:val="ListParagraph"/>
        <w:numPr>
          <w:ilvl w:val="0"/>
          <w:numId w:val="41"/>
        </w:numPr>
        <w:spacing w:after="160" w:line="259" w:lineRule="auto"/>
      </w:pPr>
      <w:r>
        <w:t>Communicate the state of NGA’s Corporate mission and functions</w:t>
      </w:r>
    </w:p>
    <w:p w14:paraId="50553DC8" w14:textId="77777777" w:rsidR="008F4D86" w:rsidRDefault="008F4D86" w:rsidP="008F4D86">
      <w:pPr>
        <w:pStyle w:val="ListParagraph"/>
        <w:numPr>
          <w:ilvl w:val="1"/>
          <w:numId w:val="41"/>
        </w:numPr>
        <w:spacing w:after="160" w:line="259" w:lineRule="auto"/>
      </w:pPr>
      <w:r>
        <w:t>Now (As-Is),</w:t>
      </w:r>
    </w:p>
    <w:p w14:paraId="712FF86C" w14:textId="77777777" w:rsidR="008F4D86" w:rsidRDefault="008F4D86" w:rsidP="008F4D86">
      <w:pPr>
        <w:pStyle w:val="ListParagraph"/>
        <w:numPr>
          <w:ilvl w:val="1"/>
          <w:numId w:val="41"/>
        </w:numPr>
        <w:spacing w:after="160" w:line="259" w:lineRule="auto"/>
      </w:pPr>
      <w:r>
        <w:t>Next (As-Is + FY),</w:t>
      </w:r>
    </w:p>
    <w:p w14:paraId="585A2E1C" w14:textId="3BCC4402" w:rsidR="008F4D86" w:rsidRDefault="008F4D86" w:rsidP="008F4D86">
      <w:pPr>
        <w:pStyle w:val="ListParagraph"/>
        <w:numPr>
          <w:ilvl w:val="1"/>
          <w:numId w:val="41"/>
        </w:numPr>
        <w:spacing w:after="160" w:line="259" w:lineRule="auto"/>
      </w:pPr>
      <w:r>
        <w:t>After Next (</w:t>
      </w:r>
      <w:r w:rsidR="001B71BC">
        <w:t xml:space="preserve">To-Be and </w:t>
      </w:r>
      <w:r>
        <w:t>FYDP</w:t>
      </w:r>
      <w:r w:rsidR="001B71BC">
        <w:t xml:space="preserve"> transformation roadmap</w:t>
      </w:r>
      <w:r>
        <w:t>)</w:t>
      </w:r>
    </w:p>
    <w:p w14:paraId="16A7D126" w14:textId="77777777" w:rsidR="008F4D86" w:rsidRDefault="008F4D86" w:rsidP="008F4D86">
      <w:pPr>
        <w:pStyle w:val="ListParagraph"/>
        <w:numPr>
          <w:ilvl w:val="0"/>
          <w:numId w:val="41"/>
        </w:numPr>
        <w:spacing w:after="160" w:line="259" w:lineRule="auto"/>
      </w:pPr>
      <w:r>
        <w:t>Answer questions at all levels of abstraction (inform leadership decision points)</w:t>
      </w:r>
    </w:p>
    <w:p w14:paraId="3F0F64A3" w14:textId="20FC6B8E" w:rsidR="008F4D86" w:rsidRDefault="008F4D86" w:rsidP="008F4D86">
      <w:pPr>
        <w:pStyle w:val="ListParagraph"/>
        <w:numPr>
          <w:ilvl w:val="0"/>
          <w:numId w:val="41"/>
        </w:numPr>
        <w:spacing w:after="160" w:line="259" w:lineRule="auto"/>
      </w:pPr>
      <w:r>
        <w:t xml:space="preserve">Analyze/assess </w:t>
      </w:r>
      <w:r w:rsidR="004302E6">
        <w:t xml:space="preserve">the </w:t>
      </w:r>
      <w:r>
        <w:t>clarity of business needs</w:t>
      </w:r>
    </w:p>
    <w:p w14:paraId="076A4A02" w14:textId="77777777" w:rsidR="00EE6153" w:rsidRDefault="00EE6153" w:rsidP="008F4D86">
      <w:pPr>
        <w:pStyle w:val="ListParagraph"/>
        <w:numPr>
          <w:ilvl w:val="0"/>
          <w:numId w:val="41"/>
        </w:numPr>
        <w:spacing w:after="160" w:line="259" w:lineRule="auto"/>
      </w:pPr>
      <w:r>
        <w:t>Perform Capability-based Analysis to:</w:t>
      </w:r>
    </w:p>
    <w:p w14:paraId="4C94A625" w14:textId="3497516F" w:rsidR="008F4D86" w:rsidRDefault="00EE6153" w:rsidP="00EE6153">
      <w:pPr>
        <w:pStyle w:val="ListParagraph"/>
        <w:numPr>
          <w:ilvl w:val="1"/>
          <w:numId w:val="41"/>
        </w:numPr>
        <w:spacing w:after="160" w:line="259" w:lineRule="auto"/>
      </w:pPr>
      <w:r>
        <w:t>Define and r</w:t>
      </w:r>
      <w:r w:rsidR="008F4D86">
        <w:t xml:space="preserve">efine </w:t>
      </w:r>
      <w:r>
        <w:t>capability r</w:t>
      </w:r>
      <w:r w:rsidR="008F4D86">
        <w:t>equirements</w:t>
      </w:r>
      <w:r w:rsidR="005E4ED5">
        <w:t xml:space="preserve"> to focus on business needs </w:t>
      </w:r>
      <w:r>
        <w:t>from a mission and functions perspective vice solution implementation design</w:t>
      </w:r>
    </w:p>
    <w:p w14:paraId="7DB6A69D" w14:textId="1C4AB646" w:rsidR="008F4D86" w:rsidRDefault="008F4D86" w:rsidP="00EE6153">
      <w:pPr>
        <w:pStyle w:val="ListParagraph"/>
        <w:numPr>
          <w:ilvl w:val="1"/>
          <w:numId w:val="41"/>
        </w:numPr>
        <w:spacing w:after="160" w:line="259" w:lineRule="auto"/>
      </w:pPr>
      <w:r>
        <w:t>Perform trade</w:t>
      </w:r>
      <w:r w:rsidR="004302E6">
        <w:t>-</w:t>
      </w:r>
      <w:r>
        <w:t>off / fit / gap / overlap / redundancy analyses</w:t>
      </w:r>
    </w:p>
    <w:p w14:paraId="6322D8AF" w14:textId="77777777" w:rsidR="008F4D86" w:rsidRDefault="008F4D86" w:rsidP="00EE6153">
      <w:pPr>
        <w:pStyle w:val="ListParagraph"/>
        <w:numPr>
          <w:ilvl w:val="1"/>
          <w:numId w:val="41"/>
        </w:numPr>
        <w:spacing w:after="160" w:line="259" w:lineRule="auto"/>
      </w:pPr>
      <w:r>
        <w:t>Perform what-if analyses</w:t>
      </w:r>
    </w:p>
    <w:p w14:paraId="4ADF90F5" w14:textId="77777777" w:rsidR="008F4D86" w:rsidRDefault="008F4D86" w:rsidP="00EE6153">
      <w:pPr>
        <w:pStyle w:val="ListParagraph"/>
        <w:numPr>
          <w:ilvl w:val="1"/>
          <w:numId w:val="41"/>
        </w:numPr>
        <w:spacing w:after="160" w:line="259" w:lineRule="auto"/>
      </w:pPr>
      <w:r>
        <w:t>Perform business case analyses</w:t>
      </w:r>
    </w:p>
    <w:p w14:paraId="7DC8E99B" w14:textId="77777777" w:rsidR="008F4D86" w:rsidRDefault="008F4D86" w:rsidP="00EE6153">
      <w:pPr>
        <w:pStyle w:val="ListParagraph"/>
        <w:numPr>
          <w:ilvl w:val="1"/>
          <w:numId w:val="41"/>
        </w:numPr>
        <w:spacing w:after="160" w:line="259" w:lineRule="auto"/>
      </w:pPr>
      <w:r>
        <w:t>Perform analysis of alternatives (AoA)</w:t>
      </w:r>
    </w:p>
    <w:p w14:paraId="1FB6E103" w14:textId="77777777" w:rsidR="008F4D86" w:rsidRDefault="008F4D86" w:rsidP="008F4D86">
      <w:pPr>
        <w:pStyle w:val="ListParagraph"/>
        <w:numPr>
          <w:ilvl w:val="0"/>
          <w:numId w:val="41"/>
        </w:numPr>
        <w:spacing w:after="160" w:line="259" w:lineRule="auto"/>
      </w:pPr>
      <w:r>
        <w:t>Inform strategic / acquisition / program planning</w:t>
      </w:r>
    </w:p>
    <w:p w14:paraId="45E2F3C0" w14:textId="77777777" w:rsidR="008F4D86" w:rsidRDefault="008F4D86" w:rsidP="008F4D86">
      <w:pPr>
        <w:pStyle w:val="ListParagraph"/>
        <w:numPr>
          <w:ilvl w:val="0"/>
          <w:numId w:val="41"/>
        </w:numPr>
        <w:spacing w:after="160" w:line="259" w:lineRule="auto"/>
      </w:pPr>
      <w:r>
        <w:t>Inform the Planning Programming Budgeting and Execution (PPBE) process</w:t>
      </w:r>
    </w:p>
    <w:p w14:paraId="2EADE76A" w14:textId="77777777" w:rsidR="008F4D86" w:rsidRDefault="008F4D86" w:rsidP="008F4D86">
      <w:pPr>
        <w:pStyle w:val="ListParagraph"/>
        <w:numPr>
          <w:ilvl w:val="0"/>
          <w:numId w:val="41"/>
        </w:numPr>
        <w:spacing w:after="160" w:line="259" w:lineRule="auto"/>
      </w:pPr>
      <w:r>
        <w:lastRenderedPageBreak/>
        <w:t>Inform the Congressional Budget Justification (CBJ) reporting on expected accomplishments</w:t>
      </w:r>
    </w:p>
    <w:p w14:paraId="60939F1A" w14:textId="77777777" w:rsidR="008F4D86" w:rsidRDefault="008F4D86" w:rsidP="008F4D86">
      <w:pPr>
        <w:pStyle w:val="ListParagraph"/>
        <w:numPr>
          <w:ilvl w:val="0"/>
          <w:numId w:val="41"/>
        </w:numPr>
        <w:spacing w:after="160" w:line="259" w:lineRule="auto"/>
      </w:pPr>
      <w:r>
        <w:t>Inform the Consolidated Intelligence Guidance (CIG) on the progress made toward the achievement of goals and objectives</w:t>
      </w:r>
    </w:p>
    <w:p w14:paraId="2CB5563C" w14:textId="77777777" w:rsidR="00EE6153" w:rsidRDefault="008F4D86" w:rsidP="00EE6153">
      <w:pPr>
        <w:pStyle w:val="ListParagraph"/>
        <w:numPr>
          <w:ilvl w:val="0"/>
          <w:numId w:val="3"/>
        </w:numPr>
        <w:contextualSpacing w:val="0"/>
      </w:pPr>
      <w:r>
        <w:t>Perform technology insertion</w:t>
      </w:r>
    </w:p>
    <w:p w14:paraId="0923F94C" w14:textId="5F35C437" w:rsidR="007238B5" w:rsidRPr="00EF538A" w:rsidRDefault="008F4D86" w:rsidP="00EE6153">
      <w:pPr>
        <w:pStyle w:val="ListParagraph"/>
        <w:numPr>
          <w:ilvl w:val="0"/>
          <w:numId w:val="3"/>
        </w:numPr>
        <w:contextualSpacing w:val="0"/>
      </w:pPr>
      <w:r>
        <w:t>Conduct study</w:t>
      </w:r>
    </w:p>
    <w:p w14:paraId="1CB2139E" w14:textId="4025EBE2" w:rsidR="00802BBA" w:rsidRPr="00FB544C" w:rsidRDefault="007238B5" w:rsidP="00131C91">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Modeling, Simulation &amp; Analysis (MS&amp;A).</w:t>
      </w:r>
      <w:r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Pr="00377F24">
        <w:rPr>
          <w:color w:val="000000" w:themeColor="text1"/>
        </w:rPr>
        <w:t xml:space="preserve">ervices to the Government </w:t>
      </w:r>
      <w:r w:rsidR="00961CA1">
        <w:rPr>
          <w:color w:val="000000" w:themeColor="text1"/>
        </w:rPr>
        <w:t>for</w:t>
      </w:r>
      <w:r w:rsidR="00961CA1" w:rsidRPr="00377F24">
        <w:rPr>
          <w:color w:val="000000" w:themeColor="text1"/>
        </w:rPr>
        <w:t xml:space="preserve"> </w:t>
      </w:r>
      <w:r w:rsidRPr="00377F24">
        <w:rPr>
          <w:color w:val="000000" w:themeColor="text1"/>
        </w:rPr>
        <w:t>Modeling, Simulation</w:t>
      </w:r>
      <w:r w:rsidR="004302E6">
        <w:rPr>
          <w:color w:val="000000" w:themeColor="text1"/>
        </w:rPr>
        <w:t>,</w:t>
      </w:r>
      <w:r w:rsidRPr="00377F24">
        <w:rPr>
          <w:color w:val="000000" w:themeColor="text1"/>
        </w:rPr>
        <w:t xml:space="preserve"> and Analysis (MS&amp;A). </w:t>
      </w:r>
      <w:r w:rsidR="00572A54">
        <w:rPr>
          <w:color w:val="000000" w:themeColor="text1"/>
        </w:rPr>
        <w:t xml:space="preserve">The contractor </w:t>
      </w:r>
      <w:r w:rsidR="00961CA1">
        <w:rPr>
          <w:color w:val="000000" w:themeColor="text1"/>
        </w:rPr>
        <w:t>shall</w:t>
      </w:r>
      <w:r w:rsidR="00D246C4">
        <w:rPr>
          <w:color w:val="000000" w:themeColor="text1"/>
        </w:rPr>
        <w:t xml:space="preserve"> </w:t>
      </w:r>
      <w:r w:rsidR="00CA7174">
        <w:rPr>
          <w:color w:val="000000" w:themeColor="text1"/>
        </w:rPr>
        <w:t xml:space="preserve">build and maintain digital </w:t>
      </w:r>
      <w:r w:rsidR="00C2456C">
        <w:rPr>
          <w:color w:val="000000" w:themeColor="text1"/>
        </w:rPr>
        <w:t xml:space="preserve">artifacts and </w:t>
      </w:r>
      <w:r w:rsidR="00CA7174">
        <w:rPr>
          <w:color w:val="000000" w:themeColor="text1"/>
        </w:rPr>
        <w:t xml:space="preserve">representations </w:t>
      </w:r>
      <w:r w:rsidRPr="00377F24">
        <w:rPr>
          <w:color w:val="000000" w:themeColor="text1"/>
        </w:rPr>
        <w:t xml:space="preserve">of </w:t>
      </w:r>
      <w:r w:rsidR="00CA7174" w:rsidRPr="008231C6">
        <w:rPr>
          <w:color w:val="000000" w:themeColor="text1"/>
        </w:rPr>
        <w:t xml:space="preserve">architectures, systems, services, subsystems, and components </w:t>
      </w:r>
      <w:r w:rsidR="00BE6A72">
        <w:rPr>
          <w:color w:val="000000" w:themeColor="text1"/>
        </w:rPr>
        <w:t xml:space="preserve">supporting </w:t>
      </w:r>
      <w:r w:rsidR="00C2456C">
        <w:rPr>
          <w:color w:val="000000" w:themeColor="text1"/>
        </w:rPr>
        <w:t>the corporate mission</w:t>
      </w:r>
      <w:r w:rsidR="00BE6A72">
        <w:rPr>
          <w:color w:val="000000" w:themeColor="text1"/>
        </w:rPr>
        <w:t xml:space="preserve"> </w:t>
      </w:r>
      <w:r w:rsidR="00A70864">
        <w:rPr>
          <w:color w:val="000000" w:themeColor="text1"/>
        </w:rPr>
        <w:t xml:space="preserve">and functions, </w:t>
      </w:r>
      <w:r w:rsidR="00CA7174">
        <w:rPr>
          <w:color w:val="000000" w:themeColor="text1"/>
        </w:rPr>
        <w:t xml:space="preserve">and use </w:t>
      </w:r>
      <w:r w:rsidR="00A70864">
        <w:rPr>
          <w:color w:val="000000" w:themeColor="text1"/>
        </w:rPr>
        <w:t xml:space="preserve">of </w:t>
      </w:r>
      <w:r w:rsidR="00CA7174" w:rsidRPr="00377F24">
        <w:rPr>
          <w:color w:val="000000" w:themeColor="text1"/>
        </w:rPr>
        <w:t xml:space="preserve">software </w:t>
      </w:r>
      <w:r w:rsidR="00BE6A72">
        <w:rPr>
          <w:color w:val="000000" w:themeColor="text1"/>
        </w:rPr>
        <w:t>to conduct</w:t>
      </w:r>
      <w:r w:rsidR="00572A54">
        <w:rPr>
          <w:color w:val="000000" w:themeColor="text1"/>
        </w:rPr>
        <w:t xml:space="preserve"> performance, capacity, and proof-of</w:t>
      </w:r>
      <w:r w:rsidR="004302E6">
        <w:rPr>
          <w:color w:val="000000" w:themeColor="text1"/>
        </w:rPr>
        <w:t>-</w:t>
      </w:r>
      <w:r w:rsidR="00572A54">
        <w:rPr>
          <w:color w:val="000000" w:themeColor="text1"/>
        </w:rPr>
        <w:t>concept</w:t>
      </w:r>
      <w:r w:rsidR="00BE6A72">
        <w:rPr>
          <w:color w:val="000000" w:themeColor="text1"/>
        </w:rPr>
        <w:t xml:space="preserve"> MS&amp;A</w:t>
      </w:r>
      <w:r w:rsidR="00CA7174">
        <w:rPr>
          <w:color w:val="000000" w:themeColor="text1"/>
        </w:rPr>
        <w:t xml:space="preserve"> across</w:t>
      </w:r>
      <w:r w:rsidR="00CA7174" w:rsidRPr="008231C6">
        <w:rPr>
          <w:color w:val="000000" w:themeColor="text1"/>
        </w:rPr>
        <w:t xml:space="preserve"> </w:t>
      </w:r>
      <w:r w:rsidR="00A70864">
        <w:rPr>
          <w:color w:val="000000" w:themeColor="text1"/>
        </w:rPr>
        <w:t>NGA.</w:t>
      </w:r>
    </w:p>
    <w:p w14:paraId="48AC86B6" w14:textId="3E138BBE" w:rsidR="00223418" w:rsidRPr="008730FB" w:rsidRDefault="00223418" w:rsidP="00131C91">
      <w:pPr>
        <w:pStyle w:val="Heading1"/>
        <w:numPr>
          <w:ilvl w:val="0"/>
          <w:numId w:val="1"/>
        </w:numPr>
      </w:pPr>
      <w:bookmarkStart w:id="8" w:name="_Toc410389265"/>
      <w:bookmarkStart w:id="9" w:name="_Toc39140584"/>
      <w:r w:rsidRPr="008730FB">
        <w:t>Applicable Documents</w:t>
      </w:r>
      <w:bookmarkEnd w:id="7"/>
      <w:bookmarkEnd w:id="8"/>
      <w:bookmarkEnd w:id="9"/>
    </w:p>
    <w:p w14:paraId="1DB8C6B1"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54AB2E38" w14:textId="77777777" w:rsidR="001A479A" w:rsidRDefault="001A479A" w:rsidP="00384C99">
      <w:pPr>
        <w:pStyle w:val="Heading2"/>
      </w:pPr>
      <w:bookmarkStart w:id="10" w:name="_Toc268607566"/>
      <w:bookmarkStart w:id="11" w:name="_Toc314548753"/>
      <w:bookmarkStart w:id="12" w:name="_Toc399484939"/>
      <w:bookmarkStart w:id="13" w:name="_Toc410389266"/>
      <w:bookmarkStart w:id="14" w:name="_Toc39140585"/>
      <w:r w:rsidRPr="00C064AD">
        <w:t>Compliance Documents</w:t>
      </w:r>
      <w:bookmarkEnd w:id="10"/>
      <w:bookmarkEnd w:id="11"/>
      <w:bookmarkEnd w:id="12"/>
      <w:bookmarkEnd w:id="13"/>
      <w:bookmarkEnd w:id="14"/>
    </w:p>
    <w:p w14:paraId="0E183C17" w14:textId="50A2C1D8" w:rsidR="00E32DB8" w:rsidRDefault="00E32DB8" w:rsidP="00E32DB8">
      <w:pPr>
        <w:pStyle w:val="ListParagraph"/>
        <w:numPr>
          <w:ilvl w:val="0"/>
          <w:numId w:val="31"/>
        </w:numPr>
        <w:spacing w:before="120" w:after="120" w:line="276" w:lineRule="auto"/>
      </w:pPr>
      <w:r w:rsidRPr="00BD0D97">
        <w:t>2014 National Intelligence Strategy</w:t>
      </w:r>
    </w:p>
    <w:p w14:paraId="657E973B" w14:textId="2DBBF29A" w:rsidR="00E32DB8" w:rsidRDefault="00E32DB8" w:rsidP="001E05E4">
      <w:pPr>
        <w:pStyle w:val="ListParagraph"/>
        <w:numPr>
          <w:ilvl w:val="0"/>
          <w:numId w:val="31"/>
        </w:numPr>
        <w:spacing w:before="120" w:after="120" w:line="276" w:lineRule="auto"/>
      </w:pPr>
      <w:r>
        <w:t>Title 40 US Code, Chapter 25;</w:t>
      </w:r>
      <w:r w:rsidRPr="00F81D7E">
        <w:t xml:space="preserve"> Information Technology Management (ITM) [Formerly Clinger-Cohen Act (PL. 104-106) which replaced Information Technology Management Reform Act (ITMRA)]</w:t>
      </w:r>
    </w:p>
    <w:p w14:paraId="1E56B937" w14:textId="0BDAFF78" w:rsidR="00980A1A" w:rsidRDefault="00980A1A" w:rsidP="001E05E4">
      <w:pPr>
        <w:pStyle w:val="ListParagraph"/>
        <w:numPr>
          <w:ilvl w:val="0"/>
          <w:numId w:val="31"/>
        </w:numPr>
        <w:spacing w:before="120" w:after="120" w:line="276" w:lineRule="auto"/>
      </w:pPr>
      <w:r>
        <w:t>Title 10 US Code 2222; Defense Business Systems: Business Process Re-engineering, Enterprise Architecture, and Management (December 19, 2019)</w:t>
      </w:r>
    </w:p>
    <w:p w14:paraId="6B875331" w14:textId="54BD9791" w:rsidR="00980A1A" w:rsidRDefault="00980A1A" w:rsidP="001E05E4">
      <w:pPr>
        <w:pStyle w:val="ListParagraph"/>
        <w:numPr>
          <w:ilvl w:val="0"/>
          <w:numId w:val="31"/>
        </w:numPr>
        <w:spacing w:before="120" w:after="120" w:line="276" w:lineRule="auto"/>
      </w:pPr>
      <w:r>
        <w:t>National Defense Authorization Act for Fiscal Year 2020, Section 903 – Return to CIO the Responsibility for Business Systems and Related Matters</w:t>
      </w:r>
      <w:r w:rsidR="007B77AC">
        <w:t xml:space="preserve"> and Defense Business Systems Audit</w:t>
      </w:r>
    </w:p>
    <w:p w14:paraId="29D5E3C7" w14:textId="30A5CA0E" w:rsidR="00980A1A" w:rsidRDefault="00980A1A" w:rsidP="001E05E4">
      <w:pPr>
        <w:pStyle w:val="ListParagraph"/>
        <w:numPr>
          <w:ilvl w:val="0"/>
          <w:numId w:val="31"/>
        </w:numPr>
        <w:spacing w:before="120" w:after="120" w:line="276" w:lineRule="auto"/>
      </w:pPr>
      <w:r>
        <w:t>FY2018-FY2022 National Defense Business Operation Plan</w:t>
      </w:r>
    </w:p>
    <w:p w14:paraId="634535FA" w14:textId="3643176E" w:rsidR="00980A1A" w:rsidRDefault="00980A1A" w:rsidP="001E05E4">
      <w:pPr>
        <w:pStyle w:val="ListParagraph"/>
        <w:numPr>
          <w:ilvl w:val="0"/>
          <w:numId w:val="31"/>
        </w:numPr>
        <w:spacing w:before="120" w:after="120" w:line="276" w:lineRule="auto"/>
      </w:pPr>
      <w:r>
        <w:t>2015 Congressional Report on Defense Business Operation</w:t>
      </w:r>
    </w:p>
    <w:p w14:paraId="46E69FCB" w14:textId="01C98675" w:rsidR="007B77AC" w:rsidRDefault="007B77AC" w:rsidP="001E05E4">
      <w:pPr>
        <w:pStyle w:val="ListParagraph"/>
        <w:numPr>
          <w:ilvl w:val="0"/>
          <w:numId w:val="31"/>
        </w:numPr>
        <w:spacing w:before="120" w:after="120" w:line="276" w:lineRule="auto"/>
      </w:pPr>
      <w:r>
        <w:t>FY2021-2025 Consolidated Intelligence Guide</w:t>
      </w:r>
    </w:p>
    <w:p w14:paraId="28C995A7" w14:textId="1AA27566" w:rsidR="001E05E4" w:rsidRPr="00A82049" w:rsidRDefault="001E05E4" w:rsidP="001E05E4">
      <w:pPr>
        <w:pStyle w:val="ListParagraph"/>
        <w:numPr>
          <w:ilvl w:val="0"/>
          <w:numId w:val="31"/>
        </w:numPr>
        <w:spacing w:before="120" w:after="120" w:line="276" w:lineRule="auto"/>
      </w:pPr>
      <w:r w:rsidRPr="00F81D7E">
        <w:t>OMB Circular A-130</w:t>
      </w:r>
      <w:r>
        <w:t>;</w:t>
      </w:r>
      <w:r w:rsidRPr="00F81D7E">
        <w:t xml:space="preserve"> Management of Federal I</w:t>
      </w:r>
      <w:r>
        <w:t xml:space="preserve">nformation Resources (28 </w:t>
      </w:r>
      <w:r w:rsidRPr="00F81D7E">
        <w:t>Nov</w:t>
      </w:r>
      <w:r>
        <w:t xml:space="preserve"> </w:t>
      </w:r>
      <w:r w:rsidRPr="00F81D7E">
        <w:t>00</w:t>
      </w:r>
      <w:r>
        <w:t xml:space="preserve">), and Appendix III; </w:t>
      </w:r>
      <w:r w:rsidRPr="00F81D7E">
        <w:t>Security of Federal Automated</w:t>
      </w:r>
      <w:r>
        <w:t xml:space="preserve"> Information Resources (20 Jan </w:t>
      </w:r>
      <w:r w:rsidRPr="00F81D7E">
        <w:t>01</w:t>
      </w:r>
      <w:r>
        <w:t>)</w:t>
      </w:r>
    </w:p>
    <w:p w14:paraId="4275525C" w14:textId="77777777" w:rsidR="00E32DB8" w:rsidRDefault="00E32DB8" w:rsidP="00E32DB8">
      <w:pPr>
        <w:pStyle w:val="ListParagraph"/>
        <w:numPr>
          <w:ilvl w:val="0"/>
          <w:numId w:val="31"/>
        </w:numPr>
        <w:spacing w:before="120" w:after="120" w:line="276" w:lineRule="auto"/>
      </w:pPr>
      <w:r w:rsidRPr="00BD0D97">
        <w:t>G</w:t>
      </w:r>
      <w:r>
        <w:t xml:space="preserve">overnment </w:t>
      </w:r>
      <w:r w:rsidRPr="00BD0D97">
        <w:t>A</w:t>
      </w:r>
      <w:r>
        <w:t xml:space="preserve">ccountability </w:t>
      </w:r>
      <w:r w:rsidRPr="00BD0D97">
        <w:t>O</w:t>
      </w:r>
      <w:r>
        <w:t>ffice (GAO)</w:t>
      </w:r>
      <w:r w:rsidRPr="00BD0D97">
        <w:t xml:space="preserve"> Information Technology Investment Management: A Framework for Assessing and Improving Process Maturity, GAO-04-394G (Washington, D.C.: March 2004) – this practices include (1) designating a program office to manage the enterprise architecture, an investment review board to oversee the IT investments, and an executive committee – or governance board – to oversee the NGA’s overarching corporate enterprise architecture; (2) establishing an investment review process; (3) certifying investments’ compliance with the overarching corporate enterprise </w:t>
      </w:r>
      <w:r w:rsidRPr="00BD0D97">
        <w:lastRenderedPageBreak/>
        <w:t xml:space="preserve">architecture; and (4) maintaining a complete inventory of IT information – including </w:t>
      </w:r>
      <w:r>
        <w:t>a comprehensive list of systems</w:t>
      </w:r>
    </w:p>
    <w:p w14:paraId="29E5731B" w14:textId="77777777" w:rsidR="00E32DB8" w:rsidRPr="00A82049" w:rsidRDefault="00E32DB8" w:rsidP="00E32DB8">
      <w:pPr>
        <w:pStyle w:val="ListParagraph"/>
        <w:numPr>
          <w:ilvl w:val="0"/>
          <w:numId w:val="31"/>
        </w:numPr>
        <w:spacing w:before="120" w:after="120" w:line="276" w:lineRule="auto"/>
      </w:pPr>
      <w:r w:rsidRPr="00F81D7E">
        <w:t>Government Performance and Results Act (GPRA) of 1993</w:t>
      </w:r>
    </w:p>
    <w:p w14:paraId="791837FA" w14:textId="18B50EA8" w:rsidR="001E05E4" w:rsidRDefault="00E32DB8" w:rsidP="00E32DB8">
      <w:pPr>
        <w:pStyle w:val="ListParagraph"/>
        <w:numPr>
          <w:ilvl w:val="0"/>
          <w:numId w:val="31"/>
        </w:numPr>
        <w:spacing w:before="120" w:after="120" w:line="276" w:lineRule="auto"/>
      </w:pPr>
      <w:r w:rsidRPr="00F81D7E">
        <w:t>Government Paperwork Elimination Act (GPEA) of 1998</w:t>
      </w:r>
    </w:p>
    <w:p w14:paraId="17DD910A" w14:textId="77777777" w:rsidR="001E05E4" w:rsidRPr="001E05E4" w:rsidRDefault="001E05E4" w:rsidP="001E05E4">
      <w:pPr>
        <w:pStyle w:val="ListParagraph"/>
        <w:numPr>
          <w:ilvl w:val="0"/>
          <w:numId w:val="31"/>
        </w:numPr>
        <w:spacing w:before="120" w:after="120" w:line="276" w:lineRule="auto"/>
      </w:pPr>
      <w:r w:rsidRPr="00F81D7E">
        <w:t>Defense Information Enterprise Architecture (DIEA) v1.1</w:t>
      </w:r>
    </w:p>
    <w:p w14:paraId="2A11F6BD" w14:textId="77777777" w:rsidR="001E05E4" w:rsidRPr="00A82049" w:rsidRDefault="001E05E4" w:rsidP="001E05E4">
      <w:pPr>
        <w:pStyle w:val="ListParagraph"/>
        <w:numPr>
          <w:ilvl w:val="0"/>
          <w:numId w:val="31"/>
        </w:numPr>
        <w:spacing w:before="120" w:after="120" w:line="276" w:lineRule="auto"/>
      </w:pPr>
      <w:r>
        <w:t xml:space="preserve">DoD </w:t>
      </w:r>
      <w:r w:rsidRPr="00F81D7E">
        <w:t>Directive 4630.5</w:t>
      </w:r>
      <w:r>
        <w:t>;</w:t>
      </w:r>
      <w:r w:rsidRPr="00F81D7E">
        <w:t xml:space="preserve"> Interoperability and Supportability of Information Technology and </w:t>
      </w:r>
      <w:r>
        <w:t xml:space="preserve">National Security Systems (Apr </w:t>
      </w:r>
      <w:r w:rsidRPr="00F81D7E">
        <w:t>07</w:t>
      </w:r>
      <w:r>
        <w:t>)</w:t>
      </w:r>
    </w:p>
    <w:p w14:paraId="0E337CCA" w14:textId="77777777" w:rsidR="001E05E4" w:rsidRPr="00A82049" w:rsidRDefault="001E05E4" w:rsidP="001E05E4">
      <w:pPr>
        <w:pStyle w:val="ListParagraph"/>
        <w:numPr>
          <w:ilvl w:val="0"/>
          <w:numId w:val="31"/>
        </w:numPr>
        <w:spacing w:before="120" w:after="120" w:line="276" w:lineRule="auto"/>
      </w:pPr>
      <w:r>
        <w:t xml:space="preserve">DoD Instruction 4630.8; </w:t>
      </w:r>
      <w:r w:rsidRPr="00F81D7E">
        <w:t>Procedures for Interoperability and Supportability of Information Technology and National Security Syst</w:t>
      </w:r>
      <w:r>
        <w:t xml:space="preserve">ems (Jun </w:t>
      </w:r>
      <w:r w:rsidRPr="00F81D7E">
        <w:t>04</w:t>
      </w:r>
      <w:r>
        <w:t>)</w:t>
      </w:r>
    </w:p>
    <w:p w14:paraId="2CDDA8F4" w14:textId="3B108784" w:rsidR="00F12489" w:rsidRPr="00672D8E" w:rsidRDefault="00F12489" w:rsidP="00F12489">
      <w:pPr>
        <w:pStyle w:val="ListParagraph"/>
        <w:numPr>
          <w:ilvl w:val="0"/>
          <w:numId w:val="31"/>
        </w:numPr>
      </w:pPr>
      <w:r w:rsidRPr="00672D8E">
        <w:t>Defense Information Enterprise Architecture (DIEA) v</w:t>
      </w:r>
      <w:r w:rsidR="007B77AC">
        <w:t>3</w:t>
      </w:r>
      <w:r w:rsidRPr="00672D8E">
        <w:t xml:space="preserve">.0 </w:t>
      </w:r>
      <w:r>
        <w:t xml:space="preserve"> Volume I and II </w:t>
      </w:r>
      <w:r w:rsidRPr="00672D8E">
        <w:t>(</w:t>
      </w:r>
      <w:r w:rsidR="007B77AC">
        <w:t>February 22, 2017</w:t>
      </w:r>
      <w:r w:rsidRPr="00672D8E">
        <w:t>)</w:t>
      </w:r>
    </w:p>
    <w:p w14:paraId="4EA762AB" w14:textId="77777777" w:rsidR="00F12489" w:rsidRPr="00330B77" w:rsidRDefault="00F12489" w:rsidP="00F12489">
      <w:pPr>
        <w:pStyle w:val="ListParagraph"/>
        <w:numPr>
          <w:ilvl w:val="0"/>
          <w:numId w:val="31"/>
        </w:numPr>
      </w:pPr>
      <w:r w:rsidRPr="00330B77">
        <w:t>DoD Directive 5000.</w:t>
      </w:r>
      <w:r>
        <w:t>0</w:t>
      </w:r>
      <w:r w:rsidRPr="00330B77">
        <w:t>1; The Defense Acquisition System (</w:t>
      </w:r>
      <w:r>
        <w:t>20</w:t>
      </w:r>
      <w:r w:rsidRPr="00330B77">
        <w:t>Nov07)</w:t>
      </w:r>
    </w:p>
    <w:p w14:paraId="068125A6" w14:textId="77777777" w:rsidR="00F12489" w:rsidRPr="00330B77" w:rsidRDefault="00F12489" w:rsidP="00F12489">
      <w:pPr>
        <w:pStyle w:val="ListParagraph"/>
        <w:numPr>
          <w:ilvl w:val="0"/>
          <w:numId w:val="31"/>
        </w:numPr>
      </w:pPr>
      <w:r w:rsidRPr="00330B77">
        <w:t>DoD Instruction 5000.02; Operation of the Defense Acquisition System (</w:t>
      </w:r>
      <w:r>
        <w:t>10Aug</w:t>
      </w:r>
      <w:r w:rsidRPr="00330B77">
        <w:t>17)</w:t>
      </w:r>
    </w:p>
    <w:p w14:paraId="238DF785" w14:textId="77777777" w:rsidR="00F12489" w:rsidRPr="00330B77" w:rsidRDefault="00F12489" w:rsidP="00F12489">
      <w:pPr>
        <w:pStyle w:val="ListParagraph"/>
        <w:numPr>
          <w:ilvl w:val="0"/>
          <w:numId w:val="31"/>
        </w:numPr>
      </w:pPr>
      <w:r w:rsidRPr="00330B77">
        <w:t>DoD Instruction 5200.1; Information Security Program (</w:t>
      </w:r>
      <w:r>
        <w:t>1 May 2018</w:t>
      </w:r>
      <w:r w:rsidRPr="00330B77">
        <w:t>)</w:t>
      </w:r>
    </w:p>
    <w:p w14:paraId="0AB71963" w14:textId="6CD58119" w:rsidR="001E05E4" w:rsidRPr="00851971" w:rsidRDefault="00F12489" w:rsidP="00F12489">
      <w:pPr>
        <w:pStyle w:val="ListParagraph"/>
        <w:numPr>
          <w:ilvl w:val="0"/>
          <w:numId w:val="31"/>
        </w:numPr>
        <w:spacing w:before="120" w:after="120" w:line="276" w:lineRule="auto"/>
      </w:pPr>
      <w:r w:rsidRPr="007A6752">
        <w:t>DoD Instruction 8510.01; Risk Management Framework (RMF) for DoD Information Technology (IT) (2</w:t>
      </w:r>
      <w:r>
        <w:t>8Jul17</w:t>
      </w:r>
      <w:r w:rsidRPr="007A6752">
        <w:t>)</w:t>
      </w:r>
    </w:p>
    <w:p w14:paraId="20734F2F" w14:textId="515EE54E" w:rsidR="001E05E4" w:rsidRDefault="001E05E4" w:rsidP="001E05E4">
      <w:pPr>
        <w:pStyle w:val="ListParagraph"/>
        <w:numPr>
          <w:ilvl w:val="0"/>
          <w:numId w:val="31"/>
        </w:numPr>
        <w:spacing w:before="120" w:after="120" w:line="276" w:lineRule="auto"/>
      </w:pPr>
      <w:r>
        <w:t xml:space="preserve">DoD Directive 5015.2; DoD </w:t>
      </w:r>
      <w:r w:rsidRPr="00F81D7E">
        <w:t>Records Management Program</w:t>
      </w:r>
      <w:r>
        <w:t xml:space="preserve"> (06 Mar </w:t>
      </w:r>
      <w:r w:rsidRPr="00F81D7E">
        <w:t>00</w:t>
      </w:r>
      <w:r>
        <w:t>)</w:t>
      </w:r>
    </w:p>
    <w:p w14:paraId="408FC37E" w14:textId="73D30B57" w:rsidR="001E05E4" w:rsidRDefault="001E05E4" w:rsidP="001E05E4">
      <w:pPr>
        <w:pStyle w:val="ListParagraph"/>
        <w:numPr>
          <w:ilvl w:val="0"/>
          <w:numId w:val="31"/>
        </w:numPr>
        <w:spacing w:before="120" w:after="120" w:line="276" w:lineRule="auto"/>
      </w:pPr>
      <w:r w:rsidRPr="00BD0D97">
        <w:t>DoD Directive 8000.01 – Management of the Department of Defense Information Enterprise (DoD IE) (17 March 2016 with Change 1, 27 July 2017)</w:t>
      </w:r>
    </w:p>
    <w:p w14:paraId="05DE10A0" w14:textId="77777777" w:rsidR="001E05E4" w:rsidRPr="00A82049" w:rsidRDefault="001E05E4" w:rsidP="00E32DB8">
      <w:pPr>
        <w:pStyle w:val="ListParagraph"/>
        <w:numPr>
          <w:ilvl w:val="0"/>
          <w:numId w:val="31"/>
        </w:numPr>
        <w:spacing w:before="120" w:after="120" w:line="276" w:lineRule="auto"/>
      </w:pPr>
      <w:r>
        <w:t xml:space="preserve">DoD Directive 8100.1; </w:t>
      </w:r>
      <w:r w:rsidRPr="00F81D7E">
        <w:t>Global Informatio</w:t>
      </w:r>
      <w:r>
        <w:t>n Grid (GIG) Overarching Policy (19</w:t>
      </w:r>
      <w:r w:rsidRPr="00F81D7E">
        <w:t xml:space="preserve"> Sep</w:t>
      </w:r>
      <w:r>
        <w:t xml:space="preserve"> </w:t>
      </w:r>
      <w:r w:rsidRPr="00F81D7E">
        <w:t>02</w:t>
      </w:r>
      <w:r>
        <w:t>)</w:t>
      </w:r>
    </w:p>
    <w:p w14:paraId="3330816C" w14:textId="77777777" w:rsidR="001E05E4" w:rsidRPr="00A82049" w:rsidRDefault="001E05E4" w:rsidP="00E32DB8">
      <w:pPr>
        <w:pStyle w:val="ListParagraph"/>
        <w:numPr>
          <w:ilvl w:val="0"/>
          <w:numId w:val="31"/>
        </w:numPr>
        <w:spacing w:before="120" w:after="120" w:line="276" w:lineRule="auto"/>
      </w:pPr>
      <w:r>
        <w:t xml:space="preserve">DoD </w:t>
      </w:r>
      <w:r w:rsidRPr="00F81D7E">
        <w:t>Instruction 8510.01-M; Department of Defense Information Assurance Certification and Accreditation Proce</w:t>
      </w:r>
      <w:r>
        <w:t xml:space="preserve">ss (DIACAP) Application Manual (Dec </w:t>
      </w:r>
      <w:r w:rsidRPr="00F81D7E">
        <w:t>07</w:t>
      </w:r>
      <w:r>
        <w:t>)</w:t>
      </w:r>
    </w:p>
    <w:p w14:paraId="66E1E805" w14:textId="77777777" w:rsidR="001E05E4" w:rsidRPr="00A82049" w:rsidRDefault="001E05E4" w:rsidP="00E32DB8">
      <w:pPr>
        <w:pStyle w:val="ListParagraph"/>
        <w:numPr>
          <w:ilvl w:val="0"/>
          <w:numId w:val="31"/>
        </w:numPr>
        <w:spacing w:before="120" w:after="120" w:line="276" w:lineRule="auto"/>
      </w:pPr>
      <w:r>
        <w:t xml:space="preserve">DoD </w:t>
      </w:r>
      <w:r w:rsidRPr="00F81D7E">
        <w:t xml:space="preserve">CIO Guidance </w:t>
      </w:r>
      <w:r>
        <w:t xml:space="preserve">and Policy Memorandum # 12-8430; </w:t>
      </w:r>
      <w:r w:rsidRPr="00F81D7E">
        <w:t xml:space="preserve">Acquiring </w:t>
      </w:r>
      <w:r>
        <w:t xml:space="preserve">Commercially Available Software (26 Jul </w:t>
      </w:r>
      <w:r w:rsidRPr="00F81D7E">
        <w:t>00</w:t>
      </w:r>
      <w:r>
        <w:t>)</w:t>
      </w:r>
    </w:p>
    <w:p w14:paraId="038EF537" w14:textId="77777777" w:rsidR="001E05E4" w:rsidRPr="00A82049" w:rsidRDefault="001E05E4" w:rsidP="00E32DB8">
      <w:pPr>
        <w:pStyle w:val="ListParagraph"/>
        <w:numPr>
          <w:ilvl w:val="0"/>
          <w:numId w:val="31"/>
        </w:numPr>
        <w:spacing w:before="120" w:after="120" w:line="276" w:lineRule="auto"/>
      </w:pPr>
      <w:r>
        <w:t xml:space="preserve">DoD </w:t>
      </w:r>
      <w:r w:rsidRPr="00F81D7E">
        <w:t xml:space="preserve">CIO Memorandum Public Key Infrastructure (PKI) Policy </w:t>
      </w:r>
      <w:r>
        <w:t xml:space="preserve">Update (21 May </w:t>
      </w:r>
      <w:r w:rsidRPr="00F81D7E">
        <w:t>02</w:t>
      </w:r>
      <w:r>
        <w:t>)</w:t>
      </w:r>
    </w:p>
    <w:p w14:paraId="1E61F9F4" w14:textId="77777777" w:rsidR="001E05E4" w:rsidRPr="00A82049" w:rsidRDefault="001E05E4" w:rsidP="00E32DB8">
      <w:pPr>
        <w:pStyle w:val="ListParagraph"/>
        <w:numPr>
          <w:ilvl w:val="0"/>
          <w:numId w:val="31"/>
        </w:numPr>
        <w:spacing w:before="120" w:after="120" w:line="276" w:lineRule="auto"/>
      </w:pPr>
      <w:r>
        <w:t xml:space="preserve">DoD </w:t>
      </w:r>
      <w:r w:rsidRPr="00F81D7E">
        <w:t xml:space="preserve">Public Key Infrastructure (PKI) Guidance and Policy </w:t>
      </w:r>
      <w:r>
        <w:t xml:space="preserve">Memorandum (12 Aug </w:t>
      </w:r>
      <w:r w:rsidRPr="00F81D7E">
        <w:t>00</w:t>
      </w:r>
      <w:r>
        <w:t>)</w:t>
      </w:r>
    </w:p>
    <w:p w14:paraId="2FBEB73F" w14:textId="77777777" w:rsidR="001E05E4" w:rsidRPr="00A82049" w:rsidRDefault="001E05E4" w:rsidP="00E32DB8">
      <w:pPr>
        <w:pStyle w:val="ListParagraph"/>
        <w:numPr>
          <w:ilvl w:val="0"/>
          <w:numId w:val="31"/>
        </w:numPr>
        <w:spacing w:before="120" w:after="120" w:line="276" w:lineRule="auto"/>
      </w:pPr>
      <w:r>
        <w:t xml:space="preserve">DoD </w:t>
      </w:r>
      <w:r w:rsidRPr="00F81D7E">
        <w:t>CIO Memorandum Public Key Enabling (PKE) of Applications, Web Servers, and Networks for the Department of Defense (DoD</w:t>
      </w:r>
      <w:r>
        <w:t xml:space="preserve">) (17 May </w:t>
      </w:r>
      <w:r w:rsidRPr="00F81D7E">
        <w:t>01</w:t>
      </w:r>
      <w:r>
        <w:t>)</w:t>
      </w:r>
    </w:p>
    <w:p w14:paraId="5606C8DA" w14:textId="4288A8CE" w:rsidR="001E05E4" w:rsidRDefault="001E05E4" w:rsidP="001E05E4">
      <w:pPr>
        <w:pStyle w:val="ListParagraph"/>
        <w:numPr>
          <w:ilvl w:val="0"/>
          <w:numId w:val="31"/>
        </w:numPr>
        <w:spacing w:before="120" w:after="120" w:line="276" w:lineRule="auto"/>
      </w:pPr>
      <w:r>
        <w:t xml:space="preserve">DoD </w:t>
      </w:r>
      <w:r w:rsidRPr="00F81D7E">
        <w:t>CIO Memorandum Update to the Revised Defense Message Sys</w:t>
      </w:r>
      <w:r>
        <w:t xml:space="preserve">tem Transition Plan (12 Apr </w:t>
      </w:r>
      <w:r w:rsidRPr="00F81D7E">
        <w:t>01</w:t>
      </w:r>
      <w:r>
        <w:t>)</w:t>
      </w:r>
    </w:p>
    <w:p w14:paraId="6A9DA061" w14:textId="4B36ABF0" w:rsidR="00491955" w:rsidRPr="00BD0D97" w:rsidRDefault="001E05E4" w:rsidP="00E32DB8">
      <w:pPr>
        <w:pStyle w:val="ListParagraph"/>
        <w:numPr>
          <w:ilvl w:val="0"/>
          <w:numId w:val="31"/>
        </w:numPr>
        <w:spacing w:before="120" w:after="120" w:line="276" w:lineRule="auto"/>
      </w:pPr>
      <w:r w:rsidRPr="00BD0D97">
        <w:t>Department of Defense End-to-End Business Process Integration Framework (17 May 2013) – to serve as the foundation for business process reengineering to drive business improvement by optimizing Operational Activities, and encouraging interoperability, audit readiness, financial compliance, and earned value benefit realization.</w:t>
      </w:r>
    </w:p>
    <w:p w14:paraId="38D22D11" w14:textId="3B504BF8" w:rsidR="00BF75B3" w:rsidRPr="00BD0D97" w:rsidRDefault="005634A9" w:rsidP="001E05E4">
      <w:pPr>
        <w:pStyle w:val="ListParagraph"/>
        <w:numPr>
          <w:ilvl w:val="0"/>
          <w:numId w:val="31"/>
        </w:numPr>
        <w:spacing w:before="120" w:after="120" w:line="276" w:lineRule="auto"/>
      </w:pPr>
      <w:r w:rsidRPr="00BD0D97">
        <w:t>IC Directive 121 – Managing the IC Information Environment</w:t>
      </w:r>
      <w:r w:rsidR="00BF75B3" w:rsidRPr="00BD0D97">
        <w:t xml:space="preserve"> (IC IE) (19 Jan 2017)</w:t>
      </w:r>
    </w:p>
    <w:p w14:paraId="72632D40" w14:textId="0D919DA5" w:rsidR="00161018" w:rsidRPr="00BD0D97" w:rsidRDefault="00161018" w:rsidP="00BD0D97">
      <w:pPr>
        <w:pStyle w:val="ListParagraph"/>
        <w:numPr>
          <w:ilvl w:val="0"/>
          <w:numId w:val="31"/>
        </w:numPr>
        <w:spacing w:before="120" w:after="120" w:line="276" w:lineRule="auto"/>
      </w:pPr>
      <w:r w:rsidRPr="00BD0D97">
        <w:t>IC Directive 115 – IC Capability Requirements Process</w:t>
      </w:r>
      <w:r w:rsidR="00BF75B3" w:rsidRPr="00BD0D97">
        <w:t xml:space="preserve"> (21 Dec 2012)</w:t>
      </w:r>
    </w:p>
    <w:p w14:paraId="2F4ED852" w14:textId="11B5918A" w:rsidR="00497E65" w:rsidRDefault="005634A9" w:rsidP="00E32DB8">
      <w:pPr>
        <w:pStyle w:val="ListParagraph"/>
        <w:numPr>
          <w:ilvl w:val="0"/>
          <w:numId w:val="31"/>
        </w:numPr>
        <w:spacing w:before="120" w:after="120" w:line="276" w:lineRule="auto"/>
      </w:pPr>
      <w:r w:rsidRPr="00BD0D97">
        <w:t>IC Standard 115-01 – Analysis of Alternatives</w:t>
      </w:r>
      <w:r w:rsidR="00BF75B3" w:rsidRPr="00BD0D97">
        <w:t xml:space="preserve"> (</w:t>
      </w:r>
      <w:r w:rsidR="00B83EEE" w:rsidRPr="00BD0D97">
        <w:t>18 May 2016)</w:t>
      </w:r>
    </w:p>
    <w:p w14:paraId="570B3F41" w14:textId="77777777" w:rsidR="00F12489" w:rsidRPr="00330B77" w:rsidRDefault="00F12489" w:rsidP="00F12489">
      <w:pPr>
        <w:pStyle w:val="ListParagraph"/>
        <w:numPr>
          <w:ilvl w:val="0"/>
          <w:numId w:val="31"/>
        </w:numPr>
      </w:pPr>
      <w:r>
        <w:t xml:space="preserve">ICD </w:t>
      </w:r>
      <w:r w:rsidRPr="00330B77">
        <w:t>801, Acquisition (16 Aug 09)</w:t>
      </w:r>
    </w:p>
    <w:p w14:paraId="2B46BD1F" w14:textId="25B9B8A0" w:rsidR="00F12489" w:rsidRDefault="00F12489" w:rsidP="00F12489">
      <w:pPr>
        <w:pStyle w:val="ListParagraph"/>
        <w:numPr>
          <w:ilvl w:val="0"/>
          <w:numId w:val="31"/>
        </w:numPr>
      </w:pPr>
      <w:r w:rsidRPr="00330B77">
        <w:t>ICS 801.01, Major Systems Acquisition (18 Jun 13)</w:t>
      </w:r>
    </w:p>
    <w:p w14:paraId="4F13EBFB" w14:textId="01EC0770" w:rsidR="00F12489" w:rsidRDefault="00F12489" w:rsidP="001E05E4">
      <w:pPr>
        <w:pStyle w:val="ListParagraph"/>
        <w:numPr>
          <w:ilvl w:val="0"/>
          <w:numId w:val="31"/>
        </w:numPr>
        <w:spacing w:before="120" w:after="120" w:line="276" w:lineRule="auto"/>
      </w:pPr>
      <w:r w:rsidRPr="00330B77">
        <w:lastRenderedPageBreak/>
        <w:t>NSG Directive 1100, Geospatial Intelligence Functional Management (2 Aug 14)</w:t>
      </w:r>
    </w:p>
    <w:p w14:paraId="7FF43409" w14:textId="5F561E88" w:rsidR="00F12489" w:rsidRDefault="00F12489" w:rsidP="001E05E4">
      <w:pPr>
        <w:pStyle w:val="ListParagraph"/>
        <w:numPr>
          <w:ilvl w:val="0"/>
          <w:numId w:val="31"/>
        </w:numPr>
        <w:spacing w:before="120" w:after="120" w:line="276" w:lineRule="auto"/>
      </w:pPr>
      <w:r>
        <w:t>NGAI 8200.1 Safeguarding Data At Rest (6 May 2016)</w:t>
      </w:r>
    </w:p>
    <w:p w14:paraId="3102A5C7" w14:textId="77777777" w:rsidR="00F12489" w:rsidRDefault="00F12489" w:rsidP="00F12489">
      <w:pPr>
        <w:pStyle w:val="ListParagraph"/>
        <w:numPr>
          <w:ilvl w:val="0"/>
          <w:numId w:val="31"/>
        </w:numPr>
      </w:pPr>
      <w:r w:rsidRPr="00330B77">
        <w:t>NI 8400.3; Information Technology Investment Portfolio Management (12 Nov 15)</w:t>
      </w:r>
    </w:p>
    <w:p w14:paraId="4D9E9A22" w14:textId="77777777" w:rsidR="00F12489" w:rsidRPr="00330B77" w:rsidRDefault="00F12489" w:rsidP="00F12489">
      <w:pPr>
        <w:pStyle w:val="ListParagraph"/>
        <w:numPr>
          <w:ilvl w:val="0"/>
          <w:numId w:val="31"/>
        </w:numPr>
      </w:pPr>
      <w:r>
        <w:t>NI 8400.4; Implementation of Electronic and Information Technology Accessibility/ Section 508 Program (5 July 2017)</w:t>
      </w:r>
    </w:p>
    <w:p w14:paraId="588BF832" w14:textId="77777777" w:rsidR="00F12489" w:rsidRPr="00330B77" w:rsidRDefault="00F12489" w:rsidP="00F12489">
      <w:pPr>
        <w:pStyle w:val="ListParagraph"/>
        <w:numPr>
          <w:ilvl w:val="0"/>
          <w:numId w:val="31"/>
        </w:numPr>
      </w:pPr>
      <w:r w:rsidRPr="00330B77">
        <w:t>NI 8420.2; Antivirus Response (12 Nov 15)</w:t>
      </w:r>
    </w:p>
    <w:p w14:paraId="0CBD7AF2" w14:textId="77777777" w:rsidR="00F12489" w:rsidRPr="00330B77" w:rsidRDefault="00F12489" w:rsidP="00F12489">
      <w:pPr>
        <w:pStyle w:val="ListParagraph"/>
        <w:numPr>
          <w:ilvl w:val="0"/>
          <w:numId w:val="31"/>
        </w:numPr>
      </w:pPr>
      <w:r w:rsidRPr="00330B77">
        <w:t>NI 8420.3; Controlled Interfaces for Systems and Networks (12 Nov 15)</w:t>
      </w:r>
    </w:p>
    <w:p w14:paraId="5C225527" w14:textId="77777777" w:rsidR="00F12489" w:rsidRPr="00330B77" w:rsidRDefault="00F12489" w:rsidP="00F12489">
      <w:pPr>
        <w:pStyle w:val="ListParagraph"/>
        <w:numPr>
          <w:ilvl w:val="0"/>
          <w:numId w:val="31"/>
        </w:numPr>
      </w:pPr>
      <w:r w:rsidRPr="00330B77">
        <w:t>N</w:t>
      </w:r>
      <w:r>
        <w:t>GA</w:t>
      </w:r>
      <w:r w:rsidRPr="00330B77">
        <w:t>I 8900.4; Intelligence Oversight Compliance and Awareness Program (1</w:t>
      </w:r>
      <w:r>
        <w:t>7</w:t>
      </w:r>
      <w:r w:rsidRPr="00330B77">
        <w:t xml:space="preserve"> </w:t>
      </w:r>
      <w:r>
        <w:t>Jan</w:t>
      </w:r>
      <w:r w:rsidRPr="00330B77">
        <w:t xml:space="preserve"> 1</w:t>
      </w:r>
      <w:r>
        <w:t>8</w:t>
      </w:r>
      <w:r w:rsidRPr="00330B77">
        <w:t>)</w:t>
      </w:r>
    </w:p>
    <w:p w14:paraId="2A5B2673" w14:textId="43354418" w:rsidR="001E05E4" w:rsidRPr="00BD0D97" w:rsidRDefault="00F12489" w:rsidP="007F4EF0">
      <w:pPr>
        <w:pStyle w:val="ListParagraph"/>
        <w:numPr>
          <w:ilvl w:val="0"/>
          <w:numId w:val="31"/>
        </w:numPr>
        <w:spacing w:before="120" w:after="120" w:line="276" w:lineRule="auto"/>
      </w:pPr>
      <w:r>
        <w:t>NGA Tier 2 Configuration Management (CM) Procedure, Revision A (1 April 2014, Rev A 2 May 2018)</w:t>
      </w:r>
    </w:p>
    <w:p w14:paraId="6D406BEC" w14:textId="77777777" w:rsidR="001A479A" w:rsidRPr="00C064AD" w:rsidRDefault="001A479A" w:rsidP="00384C99">
      <w:pPr>
        <w:pStyle w:val="Heading2"/>
      </w:pPr>
      <w:bookmarkStart w:id="15" w:name="_Toc268607567"/>
      <w:bookmarkStart w:id="16" w:name="_Toc314548754"/>
      <w:bookmarkStart w:id="17" w:name="_Toc399484940"/>
      <w:bookmarkStart w:id="18" w:name="_Toc410389267"/>
      <w:bookmarkStart w:id="19" w:name="_Toc39140586"/>
      <w:r w:rsidRPr="00C064AD">
        <w:t>Reference Documents</w:t>
      </w:r>
      <w:bookmarkEnd w:id="15"/>
      <w:bookmarkEnd w:id="16"/>
      <w:bookmarkEnd w:id="17"/>
      <w:bookmarkEnd w:id="18"/>
      <w:bookmarkEnd w:id="19"/>
    </w:p>
    <w:p w14:paraId="1B751499" w14:textId="77777777" w:rsidR="00E32DB8" w:rsidRDefault="00E32DB8" w:rsidP="00E32DB8">
      <w:pPr>
        <w:pStyle w:val="ListParagraph"/>
        <w:numPr>
          <w:ilvl w:val="0"/>
          <w:numId w:val="31"/>
        </w:numPr>
        <w:spacing w:before="120" w:after="120" w:line="276" w:lineRule="auto"/>
      </w:pPr>
      <w:bookmarkStart w:id="20" w:name="_Toc406498439"/>
      <w:bookmarkStart w:id="21" w:name="_Toc406501237"/>
      <w:bookmarkStart w:id="22" w:name="_Toc406501329"/>
      <w:bookmarkStart w:id="23" w:name="_Toc406664891"/>
      <w:bookmarkStart w:id="24" w:name="_Toc410389268"/>
      <w:bookmarkEnd w:id="20"/>
      <w:bookmarkEnd w:id="21"/>
      <w:bookmarkEnd w:id="22"/>
      <w:bookmarkEnd w:id="23"/>
      <w:r>
        <w:t>Federal Enterprise Architecture Framework (FEAF)</w:t>
      </w:r>
    </w:p>
    <w:p w14:paraId="75A3F457" w14:textId="59CCB3FB" w:rsidR="00E32DB8" w:rsidRPr="00A82049" w:rsidRDefault="00601F1B" w:rsidP="00E32DB8">
      <w:pPr>
        <w:pStyle w:val="ListParagraph"/>
        <w:numPr>
          <w:ilvl w:val="0"/>
          <w:numId w:val="31"/>
        </w:numPr>
        <w:spacing w:before="120" w:after="120" w:line="276" w:lineRule="auto"/>
      </w:pPr>
      <w:r w:rsidRPr="00330B77">
        <w:t xml:space="preserve">Federal Information Security Management Act </w:t>
      </w:r>
      <w:r>
        <w:t xml:space="preserve">(FISMA) </w:t>
      </w:r>
      <w:r w:rsidRPr="00330B77">
        <w:t>of 2002</w:t>
      </w:r>
      <w:r>
        <w:t>, as amended by the Federal Information Security Modernization Act of 2014</w:t>
      </w:r>
    </w:p>
    <w:p w14:paraId="2DE1A7BD" w14:textId="77777777" w:rsidR="00E32DB8" w:rsidRPr="00A82049" w:rsidRDefault="00E32DB8" w:rsidP="00E32DB8">
      <w:pPr>
        <w:pStyle w:val="ListParagraph"/>
        <w:numPr>
          <w:ilvl w:val="0"/>
          <w:numId w:val="31"/>
        </w:numPr>
        <w:spacing w:before="120" w:after="120" w:line="276" w:lineRule="auto"/>
      </w:pPr>
      <w:r>
        <w:t xml:space="preserve">OMB Memorandum M-97-16, </w:t>
      </w:r>
      <w:r w:rsidRPr="00F81D7E">
        <w:t>Infor</w:t>
      </w:r>
      <w:r>
        <w:t>mation Technology Architectures</w:t>
      </w:r>
      <w:r w:rsidRPr="00F81D7E">
        <w:t xml:space="preserve"> (</w:t>
      </w:r>
      <w:r>
        <w:t xml:space="preserve">18 Jun </w:t>
      </w:r>
      <w:r w:rsidRPr="00F81D7E">
        <w:t>97)</w:t>
      </w:r>
    </w:p>
    <w:p w14:paraId="44ECDA7F" w14:textId="77777777" w:rsidR="00E32DB8" w:rsidRPr="00A82049" w:rsidRDefault="00E32DB8" w:rsidP="00E32DB8">
      <w:pPr>
        <w:pStyle w:val="ListParagraph"/>
        <w:numPr>
          <w:ilvl w:val="0"/>
          <w:numId w:val="31"/>
        </w:numPr>
        <w:spacing w:before="120" w:after="120" w:line="276" w:lineRule="auto"/>
      </w:pPr>
      <w:r>
        <w:t xml:space="preserve">OMB Memorandum M-97-02; </w:t>
      </w:r>
      <w:r w:rsidRPr="00F81D7E">
        <w:t xml:space="preserve">Funding </w:t>
      </w:r>
      <w:r>
        <w:t xml:space="preserve">Information Systems Investments </w:t>
      </w:r>
      <w:r w:rsidRPr="00F81D7E">
        <w:t xml:space="preserve"> (</w:t>
      </w:r>
      <w:r>
        <w:t xml:space="preserve">25 </w:t>
      </w:r>
      <w:r w:rsidRPr="00F81D7E">
        <w:t>Oct</w:t>
      </w:r>
      <w:r>
        <w:t xml:space="preserve"> </w:t>
      </w:r>
      <w:r w:rsidRPr="00F81D7E">
        <w:t>96)</w:t>
      </w:r>
    </w:p>
    <w:p w14:paraId="4D871600" w14:textId="77777777" w:rsidR="00E32DB8" w:rsidRPr="00A82049" w:rsidRDefault="00E32DB8" w:rsidP="00E32DB8">
      <w:pPr>
        <w:pStyle w:val="ListParagraph"/>
        <w:numPr>
          <w:ilvl w:val="0"/>
          <w:numId w:val="31"/>
        </w:numPr>
        <w:spacing w:before="120" w:after="120" w:line="276" w:lineRule="auto"/>
      </w:pPr>
      <w:r w:rsidRPr="00F81D7E">
        <w:t>Under Secretary of Defense for Acquisition, Technology, and Logistics Memorandum, Subject:  Evolutionary Acquisitio</w:t>
      </w:r>
      <w:r>
        <w:t xml:space="preserve">n and Spiral Development (12 April </w:t>
      </w:r>
      <w:r w:rsidRPr="00F81D7E">
        <w:t>02</w:t>
      </w:r>
      <w:r>
        <w:t>)</w:t>
      </w:r>
    </w:p>
    <w:p w14:paraId="5263CC00" w14:textId="77777777" w:rsidR="00E32DB8" w:rsidRPr="00A82049" w:rsidRDefault="00E32DB8" w:rsidP="00E32DB8">
      <w:pPr>
        <w:pStyle w:val="ListParagraph"/>
        <w:numPr>
          <w:ilvl w:val="0"/>
          <w:numId w:val="31"/>
        </w:numPr>
        <w:spacing w:before="120" w:after="120" w:line="276" w:lineRule="auto"/>
      </w:pPr>
      <w:r w:rsidRPr="00F81D7E">
        <w:t>Intelligence Community System for Information Sharing (ICSIS), Phase O</w:t>
      </w:r>
      <w:r>
        <w:t xml:space="preserve">ne CONOPS, Version 1 (Jan </w:t>
      </w:r>
      <w:r w:rsidRPr="00F81D7E">
        <w:t>02</w:t>
      </w:r>
      <w:r>
        <w:t>)</w:t>
      </w:r>
    </w:p>
    <w:p w14:paraId="5995F936" w14:textId="77777777" w:rsidR="00E32DB8" w:rsidRPr="00A82049" w:rsidRDefault="00E32DB8" w:rsidP="00E32DB8">
      <w:pPr>
        <w:pStyle w:val="ListParagraph"/>
        <w:numPr>
          <w:ilvl w:val="0"/>
          <w:numId w:val="31"/>
        </w:numPr>
        <w:spacing w:before="120" w:after="120" w:line="276" w:lineRule="auto"/>
      </w:pPr>
      <w:r w:rsidRPr="00F81D7E">
        <w:t>Joint C</w:t>
      </w:r>
      <w:r>
        <w:t>hiefs of Staff</w:t>
      </w:r>
      <w:r w:rsidRPr="00F81D7E">
        <w:t xml:space="preserve"> </w:t>
      </w:r>
      <w:r>
        <w:t>, CJCSM 3170.01D;</w:t>
      </w:r>
      <w:r w:rsidRPr="00F81D7E">
        <w:t xml:space="preserve"> Operation of the Joint Capabilities Inte</w:t>
      </w:r>
      <w:r>
        <w:t xml:space="preserve">gration and Development System, (Jul </w:t>
      </w:r>
      <w:r w:rsidRPr="00F81D7E">
        <w:t>09</w:t>
      </w:r>
      <w:r>
        <w:t>)</w:t>
      </w:r>
    </w:p>
    <w:p w14:paraId="698664F5" w14:textId="77777777" w:rsidR="00E32DB8" w:rsidRPr="00A82049" w:rsidRDefault="00E32DB8" w:rsidP="00E32DB8">
      <w:pPr>
        <w:pStyle w:val="ListParagraph"/>
        <w:numPr>
          <w:ilvl w:val="0"/>
          <w:numId w:val="31"/>
        </w:numPr>
        <w:spacing w:before="120" w:after="120" w:line="276" w:lineRule="auto"/>
      </w:pPr>
      <w:r w:rsidRPr="00F81D7E">
        <w:t>Joint C</w:t>
      </w:r>
      <w:r>
        <w:t xml:space="preserve">hiefs of Staff, CJCSI 3170.01E; </w:t>
      </w:r>
      <w:r w:rsidRPr="00F81D7E">
        <w:t xml:space="preserve">Requirements Generation </w:t>
      </w:r>
      <w:r>
        <w:t xml:space="preserve">System (Dec </w:t>
      </w:r>
      <w:r w:rsidRPr="00F81D7E">
        <w:t>08</w:t>
      </w:r>
      <w:r>
        <w:t>)</w:t>
      </w:r>
    </w:p>
    <w:p w14:paraId="63DBEAC3" w14:textId="0EEA2360" w:rsidR="00E32DB8" w:rsidRPr="00A82049" w:rsidRDefault="00601F1B" w:rsidP="00E32DB8">
      <w:pPr>
        <w:pStyle w:val="ListParagraph"/>
        <w:numPr>
          <w:ilvl w:val="0"/>
          <w:numId w:val="31"/>
        </w:numPr>
        <w:spacing w:before="120" w:after="120" w:line="276" w:lineRule="auto"/>
      </w:pPr>
      <w:r w:rsidRPr="00330B77">
        <w:t>Joint Chiefs of Staff, 3170.01</w:t>
      </w:r>
      <w:r>
        <w:t>I</w:t>
      </w:r>
      <w:r w:rsidRPr="00330B77">
        <w:t>; Joint Capabilities Integration and Development System (</w:t>
      </w:r>
      <w:r>
        <w:t>23 January 2015</w:t>
      </w:r>
      <w:r w:rsidRPr="00330B77">
        <w:t>)</w:t>
      </w:r>
    </w:p>
    <w:p w14:paraId="06CA19ED" w14:textId="77777777" w:rsidR="00E32DB8" w:rsidRPr="00A82049" w:rsidRDefault="00E32DB8" w:rsidP="00E32DB8">
      <w:pPr>
        <w:pStyle w:val="ListParagraph"/>
        <w:numPr>
          <w:ilvl w:val="0"/>
          <w:numId w:val="31"/>
        </w:numPr>
        <w:spacing w:before="120" w:after="120" w:line="276" w:lineRule="auto"/>
      </w:pPr>
      <w:r w:rsidRPr="00F81D7E">
        <w:t xml:space="preserve">Joint </w:t>
      </w:r>
      <w:r>
        <w:t>Chiefs of Staff, CJCSI 6212.01D;</w:t>
      </w:r>
      <w:r w:rsidRPr="00F81D7E">
        <w:t xml:space="preserve"> Interoperability and Supportability of National Security Systems, and Information Technology Syste</w:t>
      </w:r>
      <w:r>
        <w:t xml:space="preserve">ms (Apr </w:t>
      </w:r>
      <w:r w:rsidRPr="00F81D7E">
        <w:t>05</w:t>
      </w:r>
      <w:r>
        <w:t>)</w:t>
      </w:r>
    </w:p>
    <w:p w14:paraId="12515FD5" w14:textId="77777777" w:rsidR="00E32DB8" w:rsidRPr="00A82049" w:rsidRDefault="00E32DB8" w:rsidP="00E32DB8">
      <w:pPr>
        <w:pStyle w:val="ListParagraph"/>
        <w:numPr>
          <w:ilvl w:val="0"/>
          <w:numId w:val="31"/>
        </w:numPr>
        <w:spacing w:before="120" w:after="120" w:line="276" w:lineRule="auto"/>
      </w:pPr>
      <w:r w:rsidRPr="00F81D7E">
        <w:t>Defense Information Technology Standards Registry (DISR)</w:t>
      </w:r>
    </w:p>
    <w:p w14:paraId="56D633D6" w14:textId="4D8F4FEA" w:rsidR="00E32DB8" w:rsidRDefault="00E32DB8" w:rsidP="00E32DB8">
      <w:pPr>
        <w:pStyle w:val="ListParagraph"/>
        <w:numPr>
          <w:ilvl w:val="0"/>
          <w:numId w:val="31"/>
        </w:numPr>
        <w:spacing w:before="120" w:after="120" w:line="276" w:lineRule="auto"/>
      </w:pPr>
      <w:r w:rsidRPr="00F81D7E">
        <w:t xml:space="preserve">Joint Vision </w:t>
      </w:r>
      <w:r>
        <w:t xml:space="preserve">2020 (Jun </w:t>
      </w:r>
      <w:r w:rsidRPr="00F81D7E">
        <w:t>00</w:t>
      </w:r>
      <w:r>
        <w:t>)</w:t>
      </w:r>
    </w:p>
    <w:p w14:paraId="0DF9A1E5" w14:textId="3496A2E7" w:rsidR="00601F1B" w:rsidRDefault="00601F1B" w:rsidP="00E32DB8">
      <w:pPr>
        <w:pStyle w:val="ListParagraph"/>
        <w:numPr>
          <w:ilvl w:val="0"/>
          <w:numId w:val="31"/>
        </w:numPr>
        <w:spacing w:before="120" w:after="120" w:line="276" w:lineRule="auto"/>
      </w:pPr>
      <w:r>
        <w:t>Web Content Accessibility Guidelines (WCAG) 2.0 (December 2008)</w:t>
      </w:r>
    </w:p>
    <w:p w14:paraId="007B1BE4" w14:textId="09AB70DE" w:rsidR="00E32DB8" w:rsidRDefault="00E32DB8" w:rsidP="00E32DB8">
      <w:pPr>
        <w:pStyle w:val="ListParagraph"/>
        <w:numPr>
          <w:ilvl w:val="0"/>
          <w:numId w:val="31"/>
        </w:numPr>
        <w:spacing w:before="120" w:after="120" w:line="276" w:lineRule="auto"/>
      </w:pPr>
      <w:r>
        <w:t>Intelligence Community (IC) Joint Architecture Reference Model (JARM)</w:t>
      </w:r>
    </w:p>
    <w:p w14:paraId="2BA7F4E0" w14:textId="77777777" w:rsidR="00E32DB8" w:rsidRPr="00BD0D97" w:rsidRDefault="00E32DB8" w:rsidP="00E32DB8">
      <w:pPr>
        <w:pStyle w:val="ListParagraph"/>
        <w:numPr>
          <w:ilvl w:val="0"/>
          <w:numId w:val="31"/>
        </w:numPr>
        <w:spacing w:before="120" w:after="120" w:line="276" w:lineRule="auto"/>
      </w:pPr>
      <w:r w:rsidRPr="00BD0D97">
        <w:t>I</w:t>
      </w:r>
      <w:r>
        <w:t xml:space="preserve">ntelligence </w:t>
      </w:r>
      <w:r w:rsidRPr="00BD0D97">
        <w:t>C</w:t>
      </w:r>
      <w:r>
        <w:t>ommunity (IC)</w:t>
      </w:r>
      <w:r w:rsidRPr="00BD0D97">
        <w:t xml:space="preserve"> Program Architecture Guide (PAG) v2.0 16 Jan 2014</w:t>
      </w:r>
    </w:p>
    <w:p w14:paraId="1115A08F" w14:textId="33564F91" w:rsidR="00E32DB8" w:rsidRDefault="00E32DB8" w:rsidP="00E32DB8">
      <w:pPr>
        <w:pStyle w:val="ListParagraph"/>
        <w:numPr>
          <w:ilvl w:val="0"/>
          <w:numId w:val="31"/>
        </w:numPr>
        <w:spacing w:before="120" w:after="120" w:line="276" w:lineRule="auto"/>
      </w:pPr>
      <w:r w:rsidRPr="00BD0D97">
        <w:t>Signed NGA Capability Taxonomy Intended Use Memo 13July2017</w:t>
      </w:r>
    </w:p>
    <w:p w14:paraId="3F2879BA" w14:textId="53EBA573" w:rsidR="004B3E26" w:rsidRDefault="004B3E26" w:rsidP="0083202B">
      <w:pPr>
        <w:pStyle w:val="ListParagraph"/>
        <w:numPr>
          <w:ilvl w:val="0"/>
          <w:numId w:val="31"/>
        </w:numPr>
        <w:spacing w:before="120" w:after="120" w:line="276" w:lineRule="auto"/>
      </w:pPr>
      <w:r>
        <w:t>DoD Office of the Chief Management Officer (CMO) Business Enterprise Architecture (BEA) version 11.1 26 Apr 2018</w:t>
      </w:r>
    </w:p>
    <w:p w14:paraId="6908D85B" w14:textId="0DD85458" w:rsidR="00E32DB8" w:rsidRPr="00A82049" w:rsidRDefault="00E32DB8" w:rsidP="0083202B">
      <w:pPr>
        <w:pStyle w:val="ListParagraph"/>
        <w:numPr>
          <w:ilvl w:val="0"/>
          <w:numId w:val="31"/>
        </w:numPr>
        <w:spacing w:before="120" w:after="120" w:line="276" w:lineRule="auto"/>
      </w:pPr>
      <w:r>
        <w:t xml:space="preserve">DoD </w:t>
      </w:r>
      <w:r w:rsidRPr="00F81D7E">
        <w:t>Defense Acquisition Guidebook</w:t>
      </w:r>
    </w:p>
    <w:p w14:paraId="1360F906" w14:textId="77777777" w:rsidR="00E32DB8" w:rsidRPr="00A82049" w:rsidRDefault="00E32DB8" w:rsidP="0083202B">
      <w:pPr>
        <w:pStyle w:val="ListParagraph"/>
        <w:numPr>
          <w:ilvl w:val="0"/>
          <w:numId w:val="31"/>
        </w:numPr>
        <w:spacing w:before="120" w:after="120" w:line="276" w:lineRule="auto"/>
      </w:pPr>
      <w:r>
        <w:t xml:space="preserve">DoD </w:t>
      </w:r>
      <w:r w:rsidRPr="00F81D7E">
        <w:t>Architectur</w:t>
      </w:r>
      <w:r>
        <w:t xml:space="preserve">e Framework (DoDAF) (Feb </w:t>
      </w:r>
      <w:r w:rsidRPr="00F81D7E">
        <w:t>04</w:t>
      </w:r>
      <w:r>
        <w:t>)</w:t>
      </w:r>
    </w:p>
    <w:p w14:paraId="11373D67" w14:textId="62A0FAAE" w:rsidR="00E32DB8" w:rsidRDefault="00E32DB8" w:rsidP="00E32DB8">
      <w:pPr>
        <w:pStyle w:val="ListParagraph"/>
        <w:numPr>
          <w:ilvl w:val="0"/>
          <w:numId w:val="31"/>
        </w:numPr>
        <w:spacing w:before="120" w:after="120" w:line="276" w:lineRule="auto"/>
      </w:pPr>
      <w:r>
        <w:t xml:space="preserve">DoD </w:t>
      </w:r>
      <w:r w:rsidRPr="00F81D7E">
        <w:t>Net-Centric Operations and Warfare Reference Model (NCOW-RM)</w:t>
      </w:r>
    </w:p>
    <w:p w14:paraId="7BFF1FF1" w14:textId="77777777" w:rsidR="00601F1B" w:rsidRPr="00330B77" w:rsidRDefault="00601F1B" w:rsidP="00601F1B">
      <w:pPr>
        <w:pStyle w:val="ListParagraph"/>
        <w:numPr>
          <w:ilvl w:val="0"/>
          <w:numId w:val="31"/>
        </w:numPr>
        <w:spacing w:before="120" w:after="120" w:line="276" w:lineRule="auto"/>
      </w:pPr>
      <w:r w:rsidRPr="00330B77">
        <w:lastRenderedPageBreak/>
        <w:t xml:space="preserve">DoDI 8320.07 – Implementing the Sharing of Data, Information, and Information Technology (IT) Services in the Department of Defense </w:t>
      </w:r>
      <w:r>
        <w:t>(1Dec17)</w:t>
      </w:r>
    </w:p>
    <w:p w14:paraId="1F40F7BD" w14:textId="0579681A" w:rsidR="00601F1B" w:rsidRDefault="00601F1B" w:rsidP="00601F1B">
      <w:pPr>
        <w:pStyle w:val="ListParagraph"/>
        <w:numPr>
          <w:ilvl w:val="0"/>
          <w:numId w:val="31"/>
        </w:numPr>
        <w:spacing w:before="120" w:after="120" w:line="276" w:lineRule="auto"/>
      </w:pPr>
      <w:r w:rsidRPr="00330B77">
        <w:t>DoDI 8330.01 – Interoperability of Information Technology (IT), Including National Security Systems (NSS)</w:t>
      </w:r>
      <w:r>
        <w:t xml:space="preserve"> (18Dec17)</w:t>
      </w:r>
    </w:p>
    <w:p w14:paraId="41A5989D" w14:textId="77777777" w:rsidR="00F12489" w:rsidRPr="007A6752" w:rsidRDefault="00F12489" w:rsidP="00F12489">
      <w:pPr>
        <w:pStyle w:val="ListParagraph"/>
        <w:numPr>
          <w:ilvl w:val="0"/>
          <w:numId w:val="31"/>
        </w:numPr>
        <w:spacing w:before="240" w:after="120" w:line="259" w:lineRule="auto"/>
      </w:pPr>
      <w:r w:rsidRPr="007A6752">
        <w:t>ICPG 801.1 – Acquisition (12 Jul 2007, amended 29 Jan 2015)</w:t>
      </w:r>
    </w:p>
    <w:p w14:paraId="08DC9295" w14:textId="77777777" w:rsidR="00F12489" w:rsidRPr="00330B77" w:rsidRDefault="00F12489" w:rsidP="00F12489">
      <w:pPr>
        <w:pStyle w:val="ListParagraph"/>
        <w:numPr>
          <w:ilvl w:val="0"/>
          <w:numId w:val="31"/>
        </w:numPr>
        <w:spacing w:before="240" w:after="120" w:line="259" w:lineRule="auto"/>
      </w:pPr>
      <w:r w:rsidRPr="00330B77">
        <w:t>CJCSI 3170.01I – Joint Capabilities Integration and Development System (JCIDS)</w:t>
      </w:r>
      <w:r>
        <w:t xml:space="preserve"> (23 Jan 2015)</w:t>
      </w:r>
    </w:p>
    <w:p w14:paraId="106EF572" w14:textId="10F025EA" w:rsidR="00F12489" w:rsidRDefault="00F12489" w:rsidP="00F12489">
      <w:pPr>
        <w:pStyle w:val="ListParagraph"/>
        <w:numPr>
          <w:ilvl w:val="0"/>
          <w:numId w:val="31"/>
        </w:numPr>
        <w:spacing w:before="120" w:after="120" w:line="276" w:lineRule="auto"/>
      </w:pPr>
      <w:r w:rsidRPr="00330B77">
        <w:t>CJCSI 5123.01G – Charter of the Joint Requirements Oversight Council (JROC)</w:t>
      </w:r>
      <w:r>
        <w:t xml:space="preserve"> (12 Feb 2015)</w:t>
      </w:r>
    </w:p>
    <w:p w14:paraId="55A22281" w14:textId="240289D8" w:rsidR="00E32DB8" w:rsidRPr="00A82049" w:rsidRDefault="00E32DB8" w:rsidP="0083202B">
      <w:pPr>
        <w:pStyle w:val="ListParagraph"/>
        <w:numPr>
          <w:ilvl w:val="0"/>
          <w:numId w:val="31"/>
        </w:numPr>
        <w:spacing w:before="120" w:after="120" w:line="276" w:lineRule="auto"/>
      </w:pPr>
      <w:r w:rsidRPr="00F81D7E">
        <w:t>NSG Requirements for Applications and Infrastructure (NRAI)</w:t>
      </w:r>
    </w:p>
    <w:p w14:paraId="48129E35" w14:textId="77777777" w:rsidR="00E32DB8" w:rsidRPr="00A82049" w:rsidRDefault="00E32DB8" w:rsidP="0083202B">
      <w:pPr>
        <w:pStyle w:val="ListParagraph"/>
        <w:numPr>
          <w:ilvl w:val="0"/>
          <w:numId w:val="31"/>
        </w:numPr>
        <w:spacing w:before="120" w:after="120" w:line="276" w:lineRule="auto"/>
      </w:pPr>
      <w:r w:rsidRPr="00F81D7E">
        <w:t>NSG Operational Requirements Document (NORD) Defining NGA’s Programma</w:t>
      </w:r>
      <w:r>
        <w:t xml:space="preserve">tic Responsibilities to the NSG (Feb </w:t>
      </w:r>
      <w:r w:rsidRPr="00F81D7E">
        <w:t>04</w:t>
      </w:r>
      <w:r>
        <w:t>)</w:t>
      </w:r>
    </w:p>
    <w:p w14:paraId="0D4C2DF3" w14:textId="77777777" w:rsidR="00E32DB8" w:rsidRPr="00A82049" w:rsidRDefault="00E32DB8" w:rsidP="0083202B">
      <w:pPr>
        <w:pStyle w:val="ListParagraph"/>
        <w:numPr>
          <w:ilvl w:val="0"/>
          <w:numId w:val="31"/>
        </w:numPr>
        <w:spacing w:before="120" w:after="120" w:line="276" w:lineRule="auto"/>
      </w:pPr>
      <w:r w:rsidRPr="00F81D7E">
        <w:t>NSG Systems Training Management Plan</w:t>
      </w:r>
    </w:p>
    <w:p w14:paraId="4FB591C0" w14:textId="261D6015" w:rsidR="00E32DB8" w:rsidRDefault="00E32DB8" w:rsidP="00E32DB8">
      <w:pPr>
        <w:pStyle w:val="ListParagraph"/>
        <w:numPr>
          <w:ilvl w:val="0"/>
          <w:numId w:val="31"/>
        </w:numPr>
        <w:spacing w:before="120" w:after="120" w:line="276" w:lineRule="auto"/>
      </w:pPr>
      <w:r>
        <w:t>NGA Strategy 2025</w:t>
      </w:r>
    </w:p>
    <w:p w14:paraId="60398E25" w14:textId="77777777" w:rsidR="00601F1B" w:rsidRPr="000362EB" w:rsidRDefault="00601F1B" w:rsidP="00601F1B">
      <w:pPr>
        <w:pStyle w:val="ListParagraph"/>
        <w:numPr>
          <w:ilvl w:val="0"/>
          <w:numId w:val="31"/>
        </w:numPr>
      </w:pPr>
      <w:r w:rsidRPr="00330B77">
        <w:rPr>
          <w:color w:val="000000" w:themeColor="text1"/>
        </w:rPr>
        <w:t>NGA FY 2019-2023 Strategic Goals</w:t>
      </w:r>
    </w:p>
    <w:p w14:paraId="1B0F0EC4" w14:textId="042BB497" w:rsidR="00601F1B" w:rsidRPr="000362EB" w:rsidRDefault="00601F1B" w:rsidP="00601F1B">
      <w:pPr>
        <w:pStyle w:val="ListParagraph"/>
        <w:numPr>
          <w:ilvl w:val="0"/>
          <w:numId w:val="31"/>
        </w:numPr>
      </w:pPr>
      <w:r w:rsidRPr="00330B77">
        <w:rPr>
          <w:color w:val="000000" w:themeColor="text1"/>
        </w:rPr>
        <w:t xml:space="preserve">Consolidated Intelligence Guidance FY </w:t>
      </w:r>
      <w:r w:rsidR="007B77AC">
        <w:rPr>
          <w:color w:val="000000" w:themeColor="text1"/>
        </w:rPr>
        <w:t>2021-2025</w:t>
      </w:r>
      <w:r w:rsidRPr="00330B77">
        <w:rPr>
          <w:color w:val="000000" w:themeColor="text1"/>
        </w:rPr>
        <w:t xml:space="preserve"> </w:t>
      </w:r>
    </w:p>
    <w:p w14:paraId="5963F41A" w14:textId="2BB62934" w:rsidR="00601F1B" w:rsidRDefault="00601F1B" w:rsidP="00601F1B">
      <w:pPr>
        <w:pStyle w:val="ListParagraph"/>
        <w:numPr>
          <w:ilvl w:val="0"/>
          <w:numId w:val="31"/>
        </w:numPr>
        <w:spacing w:before="120" w:after="120" w:line="276" w:lineRule="auto"/>
      </w:pPr>
      <w:r w:rsidRPr="00330B77">
        <w:rPr>
          <w:color w:val="000000" w:themeColor="text1"/>
        </w:rPr>
        <w:t>CIO and IT Services Major Initiatives, Challenges and Opportunities</w:t>
      </w:r>
    </w:p>
    <w:p w14:paraId="54BDBDDA" w14:textId="3C9FCC0D" w:rsidR="00E32DB8" w:rsidRDefault="00E32DB8" w:rsidP="00E32DB8">
      <w:pPr>
        <w:pStyle w:val="ListParagraph"/>
        <w:numPr>
          <w:ilvl w:val="0"/>
          <w:numId w:val="31"/>
        </w:numPr>
        <w:spacing w:before="120" w:after="120" w:line="276" w:lineRule="auto"/>
      </w:pPr>
      <w:r w:rsidRPr="00F81D7E">
        <w:t xml:space="preserve">NGA Acquisition &amp; </w:t>
      </w:r>
      <w:r>
        <w:t xml:space="preserve">Technology (AT) Migration Plan (28 Sep </w:t>
      </w:r>
      <w:r w:rsidRPr="00F81D7E">
        <w:t>01</w:t>
      </w:r>
      <w:r>
        <w:t>)</w:t>
      </w:r>
    </w:p>
    <w:p w14:paraId="2DC9069F" w14:textId="60DE46CA" w:rsidR="00E32DB8" w:rsidRDefault="00E32DB8" w:rsidP="00E32DB8">
      <w:pPr>
        <w:pStyle w:val="ListParagraph"/>
        <w:numPr>
          <w:ilvl w:val="0"/>
          <w:numId w:val="31"/>
        </w:numPr>
        <w:spacing w:before="120" w:after="120" w:line="276" w:lineRule="auto"/>
      </w:pPr>
      <w:r>
        <w:t>GEOINT CONOPS 2020</w:t>
      </w:r>
    </w:p>
    <w:p w14:paraId="135924F7" w14:textId="77777777" w:rsidR="00601F1B" w:rsidRPr="00330B77" w:rsidRDefault="00601F1B" w:rsidP="00601F1B">
      <w:pPr>
        <w:pStyle w:val="ListParagraph"/>
        <w:numPr>
          <w:ilvl w:val="0"/>
          <w:numId w:val="31"/>
        </w:numPr>
        <w:spacing w:before="240" w:after="120" w:line="259" w:lineRule="auto"/>
      </w:pPr>
      <w:r w:rsidRPr="00330B77">
        <w:t xml:space="preserve">ISO/IEC/IEE15288* – Systems and software engineering –System life cycle processes </w:t>
      </w:r>
    </w:p>
    <w:p w14:paraId="5DEBC848" w14:textId="77777777" w:rsidR="00601F1B" w:rsidRPr="00330B77" w:rsidRDefault="00601F1B" w:rsidP="00601F1B">
      <w:pPr>
        <w:pStyle w:val="ListParagraph"/>
        <w:numPr>
          <w:ilvl w:val="0"/>
          <w:numId w:val="31"/>
        </w:numPr>
        <w:spacing w:before="240" w:after="120" w:line="259" w:lineRule="auto"/>
      </w:pPr>
      <w:r w:rsidRPr="00330B77">
        <w:t xml:space="preserve">IEEE 15288.1* – IEEE standard for application of systems engineering on defense programs </w:t>
      </w:r>
    </w:p>
    <w:p w14:paraId="396F66F8" w14:textId="77777777" w:rsidR="00601F1B" w:rsidRPr="00330B77" w:rsidRDefault="00601F1B" w:rsidP="00601F1B">
      <w:pPr>
        <w:pStyle w:val="ListParagraph"/>
        <w:numPr>
          <w:ilvl w:val="0"/>
          <w:numId w:val="31"/>
        </w:numPr>
        <w:spacing w:before="240" w:after="120" w:line="259" w:lineRule="auto"/>
      </w:pPr>
      <w:r w:rsidRPr="00330B77">
        <w:t xml:space="preserve">IEEE 15288.2* – IEEE standard for technical reviews and audits on defense programs </w:t>
      </w:r>
    </w:p>
    <w:p w14:paraId="01CE18C1" w14:textId="77777777" w:rsidR="00601F1B" w:rsidRPr="00330B77" w:rsidRDefault="00601F1B" w:rsidP="00601F1B">
      <w:pPr>
        <w:pStyle w:val="ListParagraph"/>
        <w:numPr>
          <w:ilvl w:val="0"/>
          <w:numId w:val="31"/>
        </w:numPr>
        <w:spacing w:before="240" w:after="120" w:line="259" w:lineRule="auto"/>
      </w:pPr>
      <w:r w:rsidRPr="00330B77">
        <w:t>ISO/IEC TR 24748-1* Systems and software engineering – Life cycle management – Part 1: Guide for life cycle management</w:t>
      </w:r>
    </w:p>
    <w:p w14:paraId="5A9863BA" w14:textId="77777777" w:rsidR="00601F1B" w:rsidRPr="00330B77" w:rsidRDefault="00601F1B" w:rsidP="00601F1B">
      <w:pPr>
        <w:pStyle w:val="ListParagraph"/>
        <w:numPr>
          <w:ilvl w:val="0"/>
          <w:numId w:val="31"/>
        </w:numPr>
        <w:spacing w:before="240" w:after="120" w:line="259" w:lineRule="auto"/>
      </w:pPr>
      <w:r w:rsidRPr="00330B77">
        <w:t>ISO/IEC TR 24748-2* – Systems and software engineering – Life cycle management – Part 2: Guide for the application of ISO/IEC 15288 (System life cycle processes)</w:t>
      </w:r>
    </w:p>
    <w:p w14:paraId="2336B895" w14:textId="77777777" w:rsidR="00601F1B" w:rsidRPr="00330B77" w:rsidRDefault="00601F1B" w:rsidP="00601F1B">
      <w:pPr>
        <w:pStyle w:val="ListParagraph"/>
        <w:numPr>
          <w:ilvl w:val="0"/>
          <w:numId w:val="31"/>
        </w:numPr>
        <w:spacing w:before="240" w:after="120" w:line="259" w:lineRule="auto"/>
      </w:pPr>
      <w:r w:rsidRPr="00330B77">
        <w:t>ISO/IEC TR 24748-3* – Systems and software engineering – Life cycle management – Part 3: Guide for the application of ISO/IEC 12207 (Software life cycle processes)</w:t>
      </w:r>
    </w:p>
    <w:p w14:paraId="0553E6BA" w14:textId="77777777" w:rsidR="00601F1B" w:rsidRPr="00330B77" w:rsidRDefault="00601F1B" w:rsidP="00601F1B">
      <w:pPr>
        <w:pStyle w:val="ListParagraph"/>
        <w:numPr>
          <w:ilvl w:val="0"/>
          <w:numId w:val="31"/>
        </w:numPr>
        <w:spacing w:before="240" w:after="120" w:line="259" w:lineRule="auto"/>
      </w:pPr>
      <w:r w:rsidRPr="00330B77">
        <w:t xml:space="preserve">ISO/IEC/IEE 24748-4* – Systems and Software Engineering – Life cycle management – Part 4: Systems engineering planning </w:t>
      </w:r>
    </w:p>
    <w:p w14:paraId="7EC722B1" w14:textId="77777777" w:rsidR="00601F1B" w:rsidRPr="001F2F31" w:rsidRDefault="00601F1B" w:rsidP="00601F1B">
      <w:pPr>
        <w:pStyle w:val="ListParagraph"/>
        <w:numPr>
          <w:ilvl w:val="0"/>
          <w:numId w:val="31"/>
        </w:numPr>
        <w:spacing w:before="240" w:after="120" w:line="259" w:lineRule="auto"/>
      </w:pPr>
      <w:r w:rsidRPr="00330B77">
        <w:t>ISO/IEC/IEEE 24748-5* – Systems and Software Engineering – Life Cycle Management – Part 5:  Software Development Planning</w:t>
      </w:r>
    </w:p>
    <w:p w14:paraId="4A4E9FA7" w14:textId="388AD830" w:rsidR="00601F1B" w:rsidRPr="00A82049" w:rsidRDefault="00601F1B" w:rsidP="00601F1B">
      <w:pPr>
        <w:spacing w:before="120" w:after="120" w:line="276" w:lineRule="auto"/>
        <w:ind w:left="360"/>
      </w:pPr>
      <w:r w:rsidRPr="00F4467D">
        <w:t>*Commercial standard – requires purchase or IEEE subscription</w:t>
      </w:r>
    </w:p>
    <w:p w14:paraId="5537AFC5" w14:textId="3D883894" w:rsidR="00E666A6" w:rsidRPr="00BD0D97" w:rsidRDefault="00F77B1D" w:rsidP="00E32DB8">
      <w:pPr>
        <w:pStyle w:val="Heading1"/>
        <w:numPr>
          <w:ilvl w:val="0"/>
          <w:numId w:val="1"/>
        </w:numPr>
      </w:pPr>
      <w:bookmarkStart w:id="25" w:name="_Toc39140587"/>
      <w:r w:rsidRPr="00BD0D97">
        <w:lastRenderedPageBreak/>
        <w:t>Description of Work</w:t>
      </w:r>
      <w:bookmarkEnd w:id="24"/>
      <w:bookmarkEnd w:id="25"/>
    </w:p>
    <w:p w14:paraId="0002FBC6" w14:textId="1E51A473" w:rsidR="004C2C4F" w:rsidRDefault="00BA1F36" w:rsidP="00924EA6">
      <w:pPr>
        <w:pStyle w:val="Heading2"/>
        <w:numPr>
          <w:ilvl w:val="0"/>
          <w:numId w:val="0"/>
        </w:numPr>
        <w:ind w:left="570" w:hanging="570"/>
        <w:rPr>
          <w:i/>
        </w:rPr>
      </w:pPr>
      <w:bookmarkStart w:id="26" w:name="_Toc406498450"/>
      <w:bookmarkStart w:id="27" w:name="_Toc406501248"/>
      <w:bookmarkStart w:id="28" w:name="_Toc406501340"/>
      <w:bookmarkStart w:id="29" w:name="_Toc406664902"/>
      <w:bookmarkStart w:id="30" w:name="_Toc39140588"/>
      <w:bookmarkStart w:id="31" w:name="_Toc410389270"/>
      <w:bookmarkStart w:id="32" w:name="_Toc268607575"/>
      <w:bookmarkEnd w:id="26"/>
      <w:bookmarkEnd w:id="27"/>
      <w:bookmarkEnd w:id="28"/>
      <w:bookmarkEnd w:id="29"/>
      <w:r>
        <w:t>3.1</w:t>
      </w:r>
      <w:r>
        <w:tab/>
      </w:r>
      <w:r w:rsidRPr="00BA1F36">
        <w:t>Enterprise and Solutions Architecture</w:t>
      </w:r>
      <w:r w:rsidRPr="00FB6B41">
        <w:t xml:space="preserve"> Engineering</w:t>
      </w:r>
      <w:r>
        <w:t xml:space="preserve"> Support</w:t>
      </w:r>
      <w:bookmarkEnd w:id="30"/>
      <w:r w:rsidR="004E4A3E">
        <w:t xml:space="preserve"> </w:t>
      </w:r>
    </w:p>
    <w:p w14:paraId="06AFD9FA" w14:textId="77777777" w:rsidR="000A3E3F" w:rsidRDefault="00B83EEE" w:rsidP="004C2C4F">
      <w:pPr>
        <w:spacing w:before="120" w:after="120" w:line="276" w:lineRule="auto"/>
        <w:rPr>
          <w:color w:val="000000" w:themeColor="text1"/>
        </w:rPr>
      </w:pPr>
      <w:r>
        <w:t>BES</w:t>
      </w:r>
      <w:r w:rsidR="00D04BE0">
        <w:t xml:space="preserve"> requires </w:t>
      </w:r>
      <w:bookmarkStart w:id="33" w:name="_Toc501545979"/>
      <w:bookmarkStart w:id="34" w:name="_Toc511037342"/>
      <w:r w:rsidR="00D04BE0">
        <w:t>SE&amp;I support in</w:t>
      </w:r>
      <w:r w:rsidR="004C2C4F">
        <w:t xml:space="preserve"> </w:t>
      </w:r>
      <w:r w:rsidR="004C2C4F" w:rsidRPr="00BC321E">
        <w:t>Strategic, Enterprise, and Solutions-level Architecture Engineering</w:t>
      </w:r>
      <w:bookmarkEnd w:id="33"/>
      <w:bookmarkEnd w:id="34"/>
      <w:r w:rsidR="004C2C4F">
        <w:t xml:space="preserve">.  </w:t>
      </w:r>
      <w:r w:rsidR="00634BB2">
        <w:t>Engineer and Architect r</w:t>
      </w:r>
      <w:r w:rsidR="00A32828">
        <w:t xml:space="preserve">esources applied against this effort </w:t>
      </w:r>
      <w:r w:rsidR="004C2C4F" w:rsidRPr="00B8339B">
        <w:t xml:space="preserve">shall assist the Government in planning, designing, defining, developing, documenting and baselining the </w:t>
      </w:r>
      <w:r>
        <w:t>overarching Corporate</w:t>
      </w:r>
      <w:r w:rsidR="004C2C4F" w:rsidRPr="00B8339B">
        <w:t xml:space="preserve"> Enterprise Architecture</w:t>
      </w:r>
      <w:r w:rsidR="00634BB2">
        <w:t xml:space="preserve"> (</w:t>
      </w:r>
      <w:r>
        <w:t>C</w:t>
      </w:r>
      <w:r w:rsidR="00634BB2">
        <w:t>EA)</w:t>
      </w:r>
      <w:r w:rsidR="004C2C4F" w:rsidRPr="00B8339B">
        <w:t xml:space="preserve">, inclusive of </w:t>
      </w:r>
      <w:r w:rsidR="004C2C4F">
        <w:t>b</w:t>
      </w:r>
      <w:r w:rsidR="004C2C4F" w:rsidRPr="00B8339B">
        <w:t xml:space="preserve">usiness, </w:t>
      </w:r>
      <w:r w:rsidR="004C2C4F">
        <w:t>d</w:t>
      </w:r>
      <w:r w:rsidR="004C2C4F" w:rsidRPr="00B8339B">
        <w:t xml:space="preserve">ata, </w:t>
      </w:r>
      <w:r w:rsidR="004C2C4F">
        <w:t>n</w:t>
      </w:r>
      <w:r w:rsidR="004C2C4F" w:rsidRPr="00B8339B">
        <w:t xml:space="preserve">etwork, </w:t>
      </w:r>
      <w:r w:rsidR="004C2C4F">
        <w:t>s</w:t>
      </w:r>
      <w:r w:rsidR="004C2C4F" w:rsidRPr="00B8339B">
        <w:t>ecurity</w:t>
      </w:r>
      <w:r w:rsidR="009F226B">
        <w:t>,</w:t>
      </w:r>
      <w:r w:rsidR="004C2C4F" w:rsidRPr="00B8339B">
        <w:t xml:space="preserve"> and </w:t>
      </w:r>
      <w:r w:rsidR="004C2C4F">
        <w:t>s</w:t>
      </w:r>
      <w:r w:rsidR="004C2C4F" w:rsidRPr="00B8339B">
        <w:t>olutions-level sub-architectures</w:t>
      </w:r>
      <w:r w:rsidR="002163E0">
        <w:t>. This is</w:t>
      </w:r>
      <w:r w:rsidR="004C2C4F" w:rsidRPr="00B8339B">
        <w:t xml:space="preserve"> to ensure enterprise systems work together in an integrated fashion to </w:t>
      </w:r>
      <w:r w:rsidR="002163E0">
        <w:t xml:space="preserve">produce </w:t>
      </w:r>
      <w:r>
        <w:t xml:space="preserve">a comprehensive and a unified </w:t>
      </w:r>
      <w:r w:rsidR="00933659">
        <w:t>business environment</w:t>
      </w:r>
      <w:r w:rsidR="002163E0">
        <w:t>,</w:t>
      </w:r>
      <w:r>
        <w:t xml:space="preserve"> </w:t>
      </w:r>
      <w:r>
        <w:rPr>
          <w:color w:val="000000" w:themeColor="text1"/>
        </w:rPr>
        <w:t xml:space="preserve">executing end-to-end business processes while providing </w:t>
      </w:r>
      <w:r w:rsidR="00933659">
        <w:rPr>
          <w:color w:val="000000" w:themeColor="text1"/>
        </w:rPr>
        <w:t>business enterprise services</w:t>
      </w:r>
      <w:r>
        <w:rPr>
          <w:color w:val="000000" w:themeColor="text1"/>
        </w:rPr>
        <w:t>.</w:t>
      </w:r>
    </w:p>
    <w:p w14:paraId="68E67B7F" w14:textId="0A96C5AD" w:rsidR="000A3E3F" w:rsidRDefault="000A3E3F" w:rsidP="004C2C4F">
      <w:pPr>
        <w:spacing w:before="120" w:after="120" w:line="276" w:lineRule="auto"/>
        <w:rPr>
          <w:color w:val="000000" w:themeColor="text1"/>
        </w:rPr>
      </w:pPr>
      <w:r>
        <w:t xml:space="preserve">The scope of work is at the strategic/enterprise level to which the </w:t>
      </w:r>
      <w:r w:rsidR="001D0F7B">
        <w:t xml:space="preserve">contractor will engage and coordinate with the different Directorates and Components on </w:t>
      </w:r>
      <w:r>
        <w:t>effort</w:t>
      </w:r>
      <w:r w:rsidR="001D0F7B">
        <w:t>s</w:t>
      </w:r>
      <w:r>
        <w:t xml:space="preserve"> consist</w:t>
      </w:r>
      <w:r w:rsidR="001D0F7B">
        <w:t>ing</w:t>
      </w:r>
      <w:r>
        <w:t xml:space="preserve"> of collecting, aggregating all architecture-related information</w:t>
      </w:r>
      <w:r w:rsidR="001D0F7B">
        <w:t xml:space="preserve"> (i.e. documented business operations, processes, practices, functions, and activities)</w:t>
      </w:r>
      <w:r>
        <w:t>, normalizing the terms/lexicon/ontologies of the different capabilities, standardizing the framework in order to give the lower level architectures (segment and solution) guidance and a mechanism for investment alignment and compliance.</w:t>
      </w:r>
    </w:p>
    <w:p w14:paraId="7B143165" w14:textId="552A2B2E" w:rsidR="002163E0" w:rsidRDefault="004C2C4F" w:rsidP="004C2C4F">
      <w:pPr>
        <w:spacing w:before="120" w:after="120" w:line="276" w:lineRule="auto"/>
      </w:pPr>
      <w:r w:rsidRPr="00B8339B">
        <w:t>Key activities of Enterprise and Solutions Architecture</w:t>
      </w:r>
      <w:r w:rsidR="006F5EF0">
        <w:t xml:space="preserve"> </w:t>
      </w:r>
      <w:r w:rsidRPr="00B8339B">
        <w:t xml:space="preserve">Engineering </w:t>
      </w:r>
      <w:r>
        <w:t xml:space="preserve">may </w:t>
      </w:r>
      <w:r w:rsidRPr="00B8339B">
        <w:t xml:space="preserve">include the </w:t>
      </w:r>
      <w:r>
        <w:t>following:</w:t>
      </w:r>
    </w:p>
    <w:p w14:paraId="4BCB43E6" w14:textId="44C7F7B8" w:rsidR="002163E0" w:rsidRDefault="002163E0" w:rsidP="002163E0">
      <w:pPr>
        <w:pStyle w:val="ListParagraph"/>
        <w:numPr>
          <w:ilvl w:val="0"/>
          <w:numId w:val="45"/>
        </w:numPr>
        <w:spacing w:before="120" w:after="120" w:line="276" w:lineRule="auto"/>
      </w:pPr>
      <w:r>
        <w:t>D</w:t>
      </w:r>
      <w:r w:rsidR="00933659">
        <w:t xml:space="preserve">erivation, definition, and documentation of the right Resource, Functional, and Operational Capabilities and associated activities and services </w:t>
      </w:r>
      <w:r w:rsidR="009F226B">
        <w:t>about</w:t>
      </w:r>
      <w:r w:rsidR="00933659">
        <w:t xml:space="preserve"> NGA Corporate, along with </w:t>
      </w:r>
      <w:r w:rsidR="004C2C4F" w:rsidRPr="00B8339B">
        <w:t>systems analysis necessary to define</w:t>
      </w:r>
      <w:r w:rsidR="00AD5C72">
        <w:t>,</w:t>
      </w:r>
      <w:r w:rsidR="004C2C4F" w:rsidRPr="00B8339B">
        <w:t xml:space="preserve"> document</w:t>
      </w:r>
      <w:r w:rsidR="00AD5C72">
        <w:t>, and baseline</w:t>
      </w:r>
      <w:r w:rsidR="004C2C4F" w:rsidRPr="00B8339B">
        <w:t xml:space="preserve"> the </w:t>
      </w:r>
      <w:r w:rsidR="00AD5C72">
        <w:t>current NGA CEA</w:t>
      </w:r>
      <w:r w:rsidR="004C2C4F" w:rsidRPr="00B8339B">
        <w:t>;</w:t>
      </w:r>
    </w:p>
    <w:p w14:paraId="4C64C34B" w14:textId="744DA780" w:rsidR="002163E0" w:rsidRDefault="002163E0" w:rsidP="002163E0">
      <w:pPr>
        <w:pStyle w:val="ListParagraph"/>
        <w:numPr>
          <w:ilvl w:val="0"/>
          <w:numId w:val="45"/>
        </w:numPr>
        <w:spacing w:before="120" w:after="120" w:line="276" w:lineRule="auto"/>
      </w:pPr>
      <w:r>
        <w:t>P</w:t>
      </w:r>
      <w:r w:rsidR="004C2C4F" w:rsidRPr="00B8339B">
        <w:t xml:space="preserve">lanning, design, and systems engineering work necessary to build and portray the </w:t>
      </w:r>
      <w:r w:rsidR="00AD5C72">
        <w:t>future state NGA CEA</w:t>
      </w:r>
      <w:r w:rsidR="004C2C4F" w:rsidRPr="00B8339B">
        <w:t>;</w:t>
      </w:r>
    </w:p>
    <w:p w14:paraId="49B83C23" w14:textId="7ED7A73D" w:rsidR="004C2C4F" w:rsidRPr="00B8339B" w:rsidRDefault="002163E0" w:rsidP="002163E0">
      <w:pPr>
        <w:pStyle w:val="ListParagraph"/>
        <w:numPr>
          <w:ilvl w:val="0"/>
          <w:numId w:val="45"/>
        </w:numPr>
        <w:spacing w:before="120" w:after="120" w:line="276" w:lineRule="auto"/>
      </w:pPr>
      <w:r>
        <w:t>D</w:t>
      </w:r>
      <w:r w:rsidR="004C2C4F" w:rsidRPr="00B8339B">
        <w:t xml:space="preserve">evelopment of conceptual, logical and physical architecture and technical roadmaps defining the time-phased </w:t>
      </w:r>
      <w:r w:rsidR="009F750F">
        <w:t>schedule for the</w:t>
      </w:r>
      <w:r w:rsidR="004C2C4F" w:rsidRPr="00B8339B">
        <w:t xml:space="preserve"> path of </w:t>
      </w:r>
      <w:r w:rsidR="00AD5C72">
        <w:t xml:space="preserve">transition or transformation of </w:t>
      </w:r>
      <w:r w:rsidR="004C2C4F" w:rsidRPr="00B8339B">
        <w:t xml:space="preserve">systems and services from the </w:t>
      </w:r>
      <w:r w:rsidR="00AD5C72">
        <w:t>baselined current state to the future state CEA</w:t>
      </w:r>
      <w:r w:rsidR="004C2C4F" w:rsidRPr="00B8339B">
        <w:t xml:space="preserve">; and program, segment and project-based solution-level architectures consistent with the enterprise-level architecture. </w:t>
      </w:r>
    </w:p>
    <w:p w14:paraId="3BE7EB73" w14:textId="34DAFC78" w:rsidR="004C2C4F" w:rsidRPr="00B8339B" w:rsidRDefault="00A32828" w:rsidP="004C2C4F">
      <w:pPr>
        <w:spacing w:before="120" w:after="120" w:line="276" w:lineRule="auto"/>
      </w:pPr>
      <w:r w:rsidRPr="00A32828">
        <w:t>Enterprise and Solutions Architecture Engineering Support</w:t>
      </w:r>
      <w:r w:rsidR="004C2C4F">
        <w:t xml:space="preserve"> </w:t>
      </w:r>
      <w:r w:rsidR="004C2C4F" w:rsidRPr="00B8339B">
        <w:t>includes support for</w:t>
      </w:r>
      <w:r w:rsidR="009F226B">
        <w:t xml:space="preserve"> </w:t>
      </w:r>
      <w:r w:rsidR="004C2C4F">
        <w:t>but is not limited to,</w:t>
      </w:r>
      <w:r w:rsidR="004C2C4F" w:rsidRPr="00B8339B">
        <w:t xml:space="preserve"> the </w:t>
      </w:r>
      <w:r w:rsidR="002A3319">
        <w:t>strategic, enterprise, and solutions-level architecture e</w:t>
      </w:r>
      <w:r w:rsidR="002A3319" w:rsidRPr="00BC321E">
        <w:t>ngineering</w:t>
      </w:r>
      <w:r w:rsidR="002A3319">
        <w:t xml:space="preserve"> a</w:t>
      </w:r>
      <w:r w:rsidR="004C2C4F" w:rsidRPr="00B8339B">
        <w:t>ctivities</w:t>
      </w:r>
      <w:r w:rsidR="00744F7B">
        <w:t xml:space="preserve"> that follow.</w:t>
      </w:r>
      <w:r w:rsidR="004C2C4F" w:rsidRPr="00B8339B">
        <w:t xml:space="preserve"> </w:t>
      </w:r>
    </w:p>
    <w:p w14:paraId="2D508306" w14:textId="649A3080" w:rsidR="009F3077" w:rsidRDefault="009F3077" w:rsidP="00384C99">
      <w:pPr>
        <w:pStyle w:val="Heading3"/>
      </w:pPr>
      <w:bookmarkStart w:id="35" w:name="_Toc39140589"/>
      <w:r w:rsidRPr="001449DD">
        <w:t xml:space="preserve">Enterprise Architecture </w:t>
      </w:r>
      <w:r>
        <w:t>Support</w:t>
      </w:r>
      <w:bookmarkEnd w:id="35"/>
    </w:p>
    <w:p w14:paraId="4FF5EB90" w14:textId="36CDB9DD" w:rsidR="00FC3D4D" w:rsidRDefault="009F3077" w:rsidP="00FC3D4D">
      <w:pPr>
        <w:spacing w:before="120" w:after="120" w:line="276" w:lineRule="auto"/>
      </w:pPr>
      <w:r w:rsidRPr="001449DD">
        <w:t xml:space="preserve">The </w:t>
      </w:r>
      <w:r w:rsidR="00B83EEE">
        <w:t>overarching Corporate</w:t>
      </w:r>
      <w:r>
        <w:t xml:space="preserve"> Enterprise Architecture is </w:t>
      </w:r>
      <w:r w:rsidR="007B77AC">
        <w:t xml:space="preserve">an </w:t>
      </w:r>
      <w:r w:rsidR="00933659">
        <w:t>organizing logic for transforming the NGA Corporate mission and functions into an efficient and effective enterprise where decision</w:t>
      </w:r>
      <w:r w:rsidR="009F226B">
        <w:t>-</w:t>
      </w:r>
      <w:r w:rsidR="00933659">
        <w:t>makers are held accountable for being responsible stewards of taxpayer money while supporting the NGA mission and the Functional Manager’s role in keeping our country safe. It reflects NGA’s business transformation priorities</w:t>
      </w:r>
      <w:r w:rsidR="00113D9A">
        <w:t>,</w:t>
      </w:r>
      <w:r w:rsidR="00933659">
        <w:t xml:space="preserve"> the business capabilities required to support those </w:t>
      </w:r>
      <w:r w:rsidR="00933659">
        <w:lastRenderedPageBreak/>
        <w:t>priorities</w:t>
      </w:r>
      <w:r w:rsidR="00113D9A">
        <w:t>,</w:t>
      </w:r>
      <w:r w:rsidR="00933659">
        <w:t xml:space="preserve"> and the combination of enterprise business systems and initiatives that enable those capabilities. It is </w:t>
      </w:r>
      <w:r>
        <w:t xml:space="preserve">the </w:t>
      </w:r>
      <w:r w:rsidRPr="001449DD">
        <w:t xml:space="preserve">authoritative source of information that guides and constrains solutions architectures, services, and data so that it may be responsive to stakeholder requirements. </w:t>
      </w:r>
      <w:r w:rsidRPr="005032A9">
        <w:t xml:space="preserve">This architecture information informs Government decisions </w:t>
      </w:r>
      <w:r w:rsidR="0082756E">
        <w:t>on</w:t>
      </w:r>
      <w:r w:rsidR="0082756E" w:rsidRPr="005032A9">
        <w:t xml:space="preserve"> </w:t>
      </w:r>
      <w:r w:rsidR="009F226B">
        <w:t>several</w:t>
      </w:r>
      <w:r w:rsidRPr="005032A9">
        <w:t xml:space="preserve"> critical activities including planning, programming, budgeting, </w:t>
      </w:r>
      <w:r>
        <w:t xml:space="preserve">and </w:t>
      </w:r>
      <w:r w:rsidRPr="005032A9">
        <w:t>mission execution. Architecture inf</w:t>
      </w:r>
      <w:r>
        <w:t>or</w:t>
      </w:r>
      <w:r w:rsidRPr="005032A9">
        <w:t xml:space="preserve">mation also supports key engineering services such as requirements </w:t>
      </w:r>
      <w:r w:rsidR="009A2E7B">
        <w:t xml:space="preserve">analysis, </w:t>
      </w:r>
      <w:r w:rsidRPr="005032A9">
        <w:t>decomposition</w:t>
      </w:r>
      <w:r w:rsidR="009F226B">
        <w:t>,</w:t>
      </w:r>
      <w:r w:rsidRPr="005032A9">
        <w:t xml:space="preserve"> and inter/intra segment integ</w:t>
      </w:r>
      <w:r>
        <w:t>ra</w:t>
      </w:r>
      <w:r w:rsidRPr="005032A9">
        <w:t>tion.</w:t>
      </w:r>
      <w:r>
        <w:t xml:space="preserve">  </w:t>
      </w:r>
      <w:r w:rsidR="00A30D18">
        <w:t>The Corporate Enterprise Architecture (CEA) framework is multi-dimensional and will rest on four Architecture Domains:</w:t>
      </w:r>
    </w:p>
    <w:p w14:paraId="7B1CC7EA" w14:textId="77777777" w:rsidR="00A30D18" w:rsidRDefault="00A30D18" w:rsidP="00A30D18">
      <w:pPr>
        <w:pStyle w:val="ListParagraph"/>
        <w:numPr>
          <w:ilvl w:val="0"/>
          <w:numId w:val="37"/>
        </w:numPr>
        <w:spacing w:after="160" w:line="259" w:lineRule="auto"/>
        <w:rPr>
          <w:rFonts w:cstheme="minorHAnsi"/>
          <w:szCs w:val="40"/>
        </w:rPr>
      </w:pPr>
      <w:r w:rsidRPr="00505BEF">
        <w:rPr>
          <w:rFonts w:cstheme="minorHAnsi"/>
          <w:b/>
          <w:szCs w:val="40"/>
        </w:rPr>
        <w:t>Business Architecture</w:t>
      </w:r>
      <w:r>
        <w:rPr>
          <w:rFonts w:cstheme="minorHAnsi"/>
          <w:szCs w:val="40"/>
        </w:rPr>
        <w:t>. Defines and codifies the mission and functions that represent the NGA Corporate.</w:t>
      </w:r>
    </w:p>
    <w:p w14:paraId="1A2E6115" w14:textId="77777777" w:rsidR="00A30D18" w:rsidRDefault="00A30D18" w:rsidP="00A30D18">
      <w:pPr>
        <w:pStyle w:val="ListParagraph"/>
        <w:numPr>
          <w:ilvl w:val="0"/>
          <w:numId w:val="37"/>
        </w:numPr>
        <w:spacing w:after="160" w:line="259" w:lineRule="auto"/>
        <w:rPr>
          <w:rFonts w:cstheme="minorHAnsi"/>
          <w:szCs w:val="40"/>
        </w:rPr>
      </w:pPr>
      <w:r w:rsidRPr="00505BEF">
        <w:rPr>
          <w:rFonts w:cstheme="minorHAnsi"/>
          <w:b/>
          <w:szCs w:val="40"/>
        </w:rPr>
        <w:t>Data Architecture</w:t>
      </w:r>
      <w:r>
        <w:rPr>
          <w:rFonts w:cstheme="minorHAnsi"/>
          <w:szCs w:val="40"/>
        </w:rPr>
        <w:t>. Addresses the data description, data context, and information sharing of the relevant corporate data.</w:t>
      </w:r>
    </w:p>
    <w:p w14:paraId="004F2CE3" w14:textId="77777777" w:rsidR="00A30D18" w:rsidRDefault="00A30D18" w:rsidP="00A30D18">
      <w:pPr>
        <w:pStyle w:val="ListParagraph"/>
        <w:numPr>
          <w:ilvl w:val="0"/>
          <w:numId w:val="37"/>
        </w:numPr>
        <w:spacing w:after="160" w:line="259" w:lineRule="auto"/>
        <w:rPr>
          <w:rFonts w:cstheme="minorHAnsi"/>
          <w:szCs w:val="40"/>
        </w:rPr>
      </w:pPr>
      <w:r w:rsidRPr="00505BEF">
        <w:rPr>
          <w:rFonts w:cstheme="minorHAnsi"/>
          <w:b/>
          <w:szCs w:val="40"/>
        </w:rPr>
        <w:t>Application Architecture</w:t>
      </w:r>
      <w:r>
        <w:rPr>
          <w:rFonts w:cstheme="minorHAnsi"/>
          <w:szCs w:val="40"/>
        </w:rPr>
        <w:t>. Provides a blueprint for the individual application systems that TFB/BES will deliver and deploy, the interactions between the application systems, and their relationships to the core, end-to-end business processes within and across the Support Directorates.</w:t>
      </w:r>
    </w:p>
    <w:p w14:paraId="11BA9ADA" w14:textId="7879B42A" w:rsidR="00A30D18" w:rsidRDefault="00A30D18" w:rsidP="00EF538A">
      <w:pPr>
        <w:pStyle w:val="ListParagraph"/>
        <w:numPr>
          <w:ilvl w:val="0"/>
          <w:numId w:val="37"/>
        </w:numPr>
        <w:spacing w:before="120" w:after="120" w:line="276" w:lineRule="auto"/>
      </w:pPr>
      <w:r w:rsidRPr="007616C7">
        <w:rPr>
          <w:noProof/>
        </w:rPr>
        <w:drawing>
          <wp:anchor distT="0" distB="0" distL="114300" distR="114300" simplePos="0" relativeHeight="251661312" behindDoc="0" locked="0" layoutInCell="1" allowOverlap="1" wp14:anchorId="700195D5" wp14:editId="07DE0E3C">
            <wp:simplePos x="0" y="0"/>
            <wp:positionH relativeFrom="column">
              <wp:posOffset>349857</wp:posOffset>
            </wp:positionH>
            <wp:positionV relativeFrom="paragraph">
              <wp:posOffset>719067</wp:posOffset>
            </wp:positionV>
            <wp:extent cx="5342890" cy="2687541"/>
            <wp:effectExtent l="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2890" cy="2687541"/>
                    </a:xfrm>
                    <a:prstGeom prst="rect">
                      <a:avLst/>
                    </a:prstGeom>
                  </pic:spPr>
                </pic:pic>
              </a:graphicData>
            </a:graphic>
            <wp14:sizeRelH relativeFrom="margin">
              <wp14:pctWidth>0</wp14:pctWidth>
            </wp14:sizeRelH>
            <wp14:sizeRelV relativeFrom="margin">
              <wp14:pctHeight>0</wp14:pctHeight>
            </wp14:sizeRelV>
          </wp:anchor>
        </w:drawing>
      </w:r>
      <w:r w:rsidRPr="00A30D18">
        <w:rPr>
          <w:rFonts w:cstheme="minorHAnsi"/>
          <w:b/>
          <w:szCs w:val="40"/>
        </w:rPr>
        <w:t>Technical Architecture</w:t>
      </w:r>
      <w:r w:rsidRPr="00A30D18">
        <w:rPr>
          <w:rFonts w:cstheme="minorHAnsi"/>
          <w:szCs w:val="40"/>
        </w:rPr>
        <w:t>. Describes the hardware, software, and network infrastructure needed to support the delivery and deployment of critical applications needed to enable and support the NGA Corporate mission and functions.</w:t>
      </w:r>
    </w:p>
    <w:p w14:paraId="6174B6DE" w14:textId="77777777" w:rsidR="00A30D18" w:rsidRPr="005B5F7A" w:rsidRDefault="00A30D18" w:rsidP="00EF538A">
      <w:pPr>
        <w:rPr>
          <w:rFonts w:cstheme="minorHAnsi"/>
          <w:szCs w:val="40"/>
        </w:rPr>
      </w:pPr>
      <w:r w:rsidRPr="00A30D18">
        <w:rPr>
          <w:rFonts w:cstheme="minorHAnsi"/>
          <w:szCs w:val="40"/>
        </w:rPr>
        <w:t xml:space="preserve">The four architecture domains are correlated and described using the different </w:t>
      </w:r>
      <w:r w:rsidRPr="00A30D18">
        <w:rPr>
          <w:rFonts w:cstheme="minorHAnsi"/>
          <w:b/>
          <w:color w:val="CC9900"/>
          <w:szCs w:val="40"/>
        </w:rPr>
        <w:t>Perspective Domains</w:t>
      </w:r>
      <w:r w:rsidRPr="005B5F7A">
        <w:rPr>
          <w:rFonts w:cstheme="minorHAnsi"/>
          <w:szCs w:val="40"/>
        </w:rPr>
        <w:t xml:space="preserve"> such as capabilities, activities, services, and systems within a specific </w:t>
      </w:r>
      <w:r w:rsidRPr="005B5F7A">
        <w:rPr>
          <w:rFonts w:cstheme="minorHAnsi"/>
          <w:b/>
          <w:color w:val="009999"/>
          <w:szCs w:val="40"/>
        </w:rPr>
        <w:t>Temporal Aspect Domains</w:t>
      </w:r>
      <w:r w:rsidRPr="005B5F7A">
        <w:rPr>
          <w:rFonts w:cstheme="minorHAnsi"/>
          <w:szCs w:val="40"/>
        </w:rPr>
        <w:t xml:space="preserve"> of Now, Next, and After Next.</w:t>
      </w:r>
    </w:p>
    <w:p w14:paraId="559844E1" w14:textId="537974D0" w:rsidR="00A30D18" w:rsidRPr="005B5F7A" w:rsidRDefault="00A30D18" w:rsidP="00EF538A">
      <w:pPr>
        <w:rPr>
          <w:rFonts w:cstheme="minorHAnsi"/>
          <w:szCs w:val="40"/>
        </w:rPr>
      </w:pPr>
      <w:r w:rsidRPr="005B5F7A">
        <w:rPr>
          <w:rFonts w:cstheme="minorHAnsi"/>
          <w:szCs w:val="40"/>
        </w:rPr>
        <w:t>Description of all domain elements must come from sourced and authoritative information to make the CEA a central source of knowledge that provides justifiable and defensible recommendations to any corporate decision points.</w:t>
      </w:r>
    </w:p>
    <w:p w14:paraId="24CA72CE" w14:textId="15893C4E" w:rsidR="00A30D18" w:rsidRDefault="00A30D18" w:rsidP="00EF538A">
      <w:pPr>
        <w:spacing w:before="120" w:after="120" w:line="276" w:lineRule="auto"/>
        <w:rPr>
          <w:rFonts w:cstheme="minorHAnsi"/>
          <w:szCs w:val="40"/>
        </w:rPr>
      </w:pPr>
      <w:r w:rsidRPr="00045F60">
        <w:rPr>
          <w:rFonts w:cstheme="minorHAnsi"/>
          <w:szCs w:val="40"/>
        </w:rPr>
        <w:lastRenderedPageBreak/>
        <w:t>Though it is not considered as one of CEA’s domain elements</w:t>
      </w:r>
      <w:r w:rsidRPr="00D05D2E">
        <w:rPr>
          <w:rFonts w:cstheme="minorHAnsi"/>
          <w:szCs w:val="40"/>
        </w:rPr>
        <w:t>, Performance Measures will be interspersed throughout the CEA’s multi-dimensional framework as a way to measure the end-to-end business processes, applications, infrastructure, and other IT inve</w:t>
      </w:r>
      <w:r w:rsidRPr="00C80077">
        <w:rPr>
          <w:rFonts w:cstheme="minorHAnsi"/>
          <w:szCs w:val="40"/>
        </w:rPr>
        <w:t>stments and their contribution to program performance.</w:t>
      </w:r>
      <w:r w:rsidR="005B5F7A">
        <w:rPr>
          <w:rFonts w:cstheme="minorHAnsi"/>
          <w:szCs w:val="40"/>
        </w:rPr>
        <w:t xml:space="preserve"> </w:t>
      </w:r>
    </w:p>
    <w:p w14:paraId="11B4D09F" w14:textId="77777777" w:rsidR="00AA0E3E" w:rsidRDefault="005B5F7A" w:rsidP="005B5F7A">
      <w:pPr>
        <w:rPr>
          <w:rFonts w:cstheme="minorHAnsi"/>
          <w:szCs w:val="40"/>
        </w:rPr>
      </w:pPr>
      <w:r>
        <w:rPr>
          <w:rFonts w:cstheme="minorHAnsi"/>
          <w:szCs w:val="40"/>
        </w:rPr>
        <w:t>The IC and DoD data-centric approach to architecture development will provide the starting point for the CEA development, by defining at a high-level the required content and guiding principles; and by analyzing end-to-end business processes across the NGA Corporate mission and functions.</w:t>
      </w:r>
    </w:p>
    <w:p w14:paraId="72CBDEEF" w14:textId="0F036E8D" w:rsidR="005B5F7A" w:rsidRDefault="005B5F7A" w:rsidP="005B5F7A">
      <w:pPr>
        <w:rPr>
          <w:rFonts w:cstheme="minorHAnsi"/>
          <w:szCs w:val="40"/>
        </w:rPr>
      </w:pPr>
      <w:r>
        <w:rPr>
          <w:rFonts w:cstheme="minorHAnsi"/>
          <w:szCs w:val="40"/>
        </w:rPr>
        <w:t xml:space="preserve"> </w:t>
      </w:r>
    </w:p>
    <w:p w14:paraId="123477B4" w14:textId="295BE9E8" w:rsidR="005B5F7A" w:rsidRDefault="005B5F7A" w:rsidP="005B5F7A">
      <w:pPr>
        <w:rPr>
          <w:rFonts w:cstheme="minorHAnsi"/>
          <w:szCs w:val="40"/>
        </w:rPr>
      </w:pPr>
      <w:r>
        <w:rPr>
          <w:rFonts w:cstheme="minorHAnsi"/>
          <w:szCs w:val="40"/>
        </w:rPr>
        <w:t>The end-to-end business processes will provide much of the content to mature the CEA with richer requirements to modernize or transform the business operations while developing an initial version of the CEA that meets those requirements. The content will then drive the development of an Architectural Description (scope), which is an iterative process and a unique one, in that every Architecture Description:</w:t>
      </w:r>
    </w:p>
    <w:p w14:paraId="01E0F80E" w14:textId="77777777" w:rsidR="005B5F7A" w:rsidRDefault="005B5F7A" w:rsidP="005B5F7A">
      <w:pPr>
        <w:pStyle w:val="ListParagraph"/>
        <w:numPr>
          <w:ilvl w:val="0"/>
          <w:numId w:val="38"/>
        </w:numPr>
        <w:spacing w:after="160" w:line="259" w:lineRule="auto"/>
        <w:rPr>
          <w:rFonts w:cstheme="minorHAnsi"/>
          <w:szCs w:val="40"/>
        </w:rPr>
      </w:pPr>
      <w:r>
        <w:rPr>
          <w:rFonts w:cstheme="minorHAnsi"/>
          <w:szCs w:val="40"/>
        </w:rPr>
        <w:t>Serves a specific purpose</w:t>
      </w:r>
    </w:p>
    <w:p w14:paraId="2E98E563" w14:textId="77777777" w:rsidR="005B5F7A" w:rsidRDefault="005B5F7A" w:rsidP="005B5F7A">
      <w:pPr>
        <w:pStyle w:val="ListParagraph"/>
        <w:numPr>
          <w:ilvl w:val="0"/>
          <w:numId w:val="38"/>
        </w:numPr>
        <w:spacing w:after="160" w:line="259" w:lineRule="auto"/>
        <w:rPr>
          <w:rFonts w:cstheme="minorHAnsi"/>
          <w:szCs w:val="40"/>
        </w:rPr>
      </w:pPr>
      <w:r>
        <w:rPr>
          <w:rFonts w:cstheme="minorHAnsi"/>
          <w:szCs w:val="40"/>
        </w:rPr>
        <w:t>Serves differing stakeholder requirements, necessitating different types of views or artifacts to represent the collected data</w:t>
      </w:r>
    </w:p>
    <w:p w14:paraId="3AA4D891" w14:textId="77777777" w:rsidR="005B5F7A" w:rsidRDefault="005B5F7A" w:rsidP="005B5F7A">
      <w:pPr>
        <w:pStyle w:val="ListParagraph"/>
        <w:numPr>
          <w:ilvl w:val="0"/>
          <w:numId w:val="38"/>
        </w:numPr>
        <w:spacing w:after="160" w:line="259" w:lineRule="auto"/>
        <w:rPr>
          <w:rFonts w:cstheme="minorHAnsi"/>
          <w:szCs w:val="40"/>
        </w:rPr>
      </w:pPr>
      <w:r>
        <w:rPr>
          <w:rFonts w:cstheme="minorHAnsi"/>
          <w:szCs w:val="40"/>
        </w:rPr>
        <w:t>Represents a snapshot in time (Now, Next, or After Next)</w:t>
      </w:r>
    </w:p>
    <w:p w14:paraId="4CDB26D2" w14:textId="6114F5BC" w:rsidR="005B5F7A" w:rsidRDefault="005B5F7A" w:rsidP="00EF538A">
      <w:pPr>
        <w:pStyle w:val="ListParagraph"/>
        <w:numPr>
          <w:ilvl w:val="0"/>
          <w:numId w:val="38"/>
        </w:numPr>
        <w:spacing w:before="120" w:after="120" w:line="276" w:lineRule="auto"/>
      </w:pPr>
      <w:r w:rsidRPr="00C80077">
        <w:rPr>
          <w:rFonts w:cstheme="minorHAnsi"/>
          <w:szCs w:val="40"/>
        </w:rPr>
        <w:t>Changes over time as requirements become more focused or additional knowledge becomes known.</w:t>
      </w:r>
    </w:p>
    <w:p w14:paraId="0B9894B6" w14:textId="23772C2D" w:rsidR="00C80077" w:rsidRDefault="00C80077" w:rsidP="00FC3D4D">
      <w:pPr>
        <w:spacing w:before="120" w:after="120" w:line="276" w:lineRule="auto"/>
      </w:pPr>
      <w:r>
        <w:t xml:space="preserve">This approach will help define the scope of each release for each key milestones. Version one of the CEA will support planning for initial business processes, investment planning, and critical </w:t>
      </w:r>
      <w:r w:rsidR="00042A08">
        <w:t>technology</w:t>
      </w:r>
      <w:r>
        <w:t xml:space="preserve"> solutions for the four E2E business processes; with the intent to inform POM Build FY22.</w:t>
      </w:r>
    </w:p>
    <w:p w14:paraId="0CCD83EC" w14:textId="63FDDA9C" w:rsidR="009F3077" w:rsidRPr="001449DD" w:rsidRDefault="00A95B4C" w:rsidP="00FC3D4D">
      <w:pPr>
        <w:spacing w:before="120" w:after="120" w:line="276" w:lineRule="auto"/>
      </w:pPr>
      <w:r>
        <w:t>The</w:t>
      </w:r>
      <w:r w:rsidR="009F3077">
        <w:t xml:space="preserve"> contractor shall </w:t>
      </w:r>
      <w:r w:rsidR="00A30D18">
        <w:t xml:space="preserve">follow the CEA Framework and shall </w:t>
      </w:r>
      <w:r w:rsidR="009F3077">
        <w:t xml:space="preserve">support </w:t>
      </w:r>
      <w:r w:rsidR="00FC3D4D">
        <w:t xml:space="preserve">the performance of this Task Order </w:t>
      </w:r>
      <w:r>
        <w:t xml:space="preserve">to </w:t>
      </w:r>
      <w:r w:rsidR="009F3077">
        <w:t>include</w:t>
      </w:r>
      <w:r w:rsidR="00237B58">
        <w:t>, but are not limited to</w:t>
      </w:r>
      <w:r w:rsidR="009F3077">
        <w:t>:</w:t>
      </w:r>
    </w:p>
    <w:p w14:paraId="4A15743A" w14:textId="75C130D7" w:rsidR="00326657" w:rsidRDefault="00326657" w:rsidP="00131C91">
      <w:pPr>
        <w:pStyle w:val="ListParagraph"/>
        <w:numPr>
          <w:ilvl w:val="0"/>
          <w:numId w:val="4"/>
        </w:numPr>
        <w:spacing w:before="60" w:after="60" w:line="276" w:lineRule="auto"/>
        <w:ind w:left="360"/>
        <w:contextualSpacing w:val="0"/>
      </w:pPr>
      <w:r>
        <w:t xml:space="preserve">Define, document, develop, establish, and codify the </w:t>
      </w:r>
      <w:r w:rsidR="00C07758">
        <w:t>Now (</w:t>
      </w:r>
      <w:r>
        <w:t>As-Is</w:t>
      </w:r>
      <w:r w:rsidR="00C07758">
        <w:t>), Next (As-Is + 1FY)</w:t>
      </w:r>
      <w:r>
        <w:t xml:space="preserve"> and</w:t>
      </w:r>
      <w:r w:rsidR="00C07758">
        <w:t xml:space="preserve"> the After Next (</w:t>
      </w:r>
      <w:r>
        <w:t>To-Be</w:t>
      </w:r>
      <w:r w:rsidR="00C07758">
        <w:t xml:space="preserve"> </w:t>
      </w:r>
      <w:r w:rsidR="001B71BC">
        <w:t xml:space="preserve">and </w:t>
      </w:r>
      <w:r w:rsidR="00C07758">
        <w:t>FYDP</w:t>
      </w:r>
      <w:r w:rsidR="001B71BC">
        <w:t xml:space="preserve"> transformation roadmap</w:t>
      </w:r>
      <w:r w:rsidR="00C07758">
        <w:t>)</w:t>
      </w:r>
      <w:r>
        <w:t xml:space="preserve"> Corporate Enterprise Architecture</w:t>
      </w:r>
      <w:r w:rsidR="00E91991">
        <w:t xml:space="preserve"> to describe the NGA corporate mission and functions (who we are and what we do), and its delivered capabilities in time-bounded increments</w:t>
      </w:r>
      <w:r>
        <w:t>.</w:t>
      </w:r>
    </w:p>
    <w:p w14:paraId="318BA0C8" w14:textId="2DE67A1D" w:rsidR="00337138" w:rsidRDefault="00337138" w:rsidP="00131C91">
      <w:pPr>
        <w:pStyle w:val="ListParagraph"/>
        <w:numPr>
          <w:ilvl w:val="0"/>
          <w:numId w:val="4"/>
        </w:numPr>
        <w:spacing w:before="60" w:after="60" w:line="276" w:lineRule="auto"/>
        <w:ind w:left="360"/>
        <w:contextualSpacing w:val="0"/>
      </w:pPr>
      <w:r w:rsidRPr="00B8339B">
        <w:t xml:space="preserve">Design </w:t>
      </w:r>
      <w:r>
        <w:t>and update Enterprise-level digital models/representations</w:t>
      </w:r>
      <w:r w:rsidR="00326657">
        <w:t>/artifacts of</w:t>
      </w:r>
      <w:r w:rsidRPr="00B8339B">
        <w:t xml:space="preserve"> architectur</w:t>
      </w:r>
      <w:r>
        <w:t xml:space="preserve">es </w:t>
      </w:r>
      <w:r w:rsidRPr="00B8339B">
        <w:t xml:space="preserve">that </w:t>
      </w:r>
      <w:r>
        <w:t xml:space="preserve">capture Enterprise </w:t>
      </w:r>
      <w:r w:rsidRPr="00B8339B">
        <w:t xml:space="preserve">requirements and provide </w:t>
      </w:r>
      <w:r>
        <w:t>roadmaps</w:t>
      </w:r>
      <w:r w:rsidRPr="00B8339B">
        <w:t xml:space="preserve"> </w:t>
      </w:r>
      <w:r>
        <w:t xml:space="preserve">to </w:t>
      </w:r>
      <w:r w:rsidRPr="00B8339B">
        <w:t>balance</w:t>
      </w:r>
      <w:r>
        <w:t xml:space="preserve"> cost, schedule</w:t>
      </w:r>
      <w:r w:rsidR="00042A08">
        <w:t>,</w:t>
      </w:r>
      <w:r>
        <w:t xml:space="preserve"> and performance.</w:t>
      </w:r>
      <w:r w:rsidRPr="00B8339B">
        <w:t xml:space="preserve"> </w:t>
      </w:r>
    </w:p>
    <w:p w14:paraId="2257AEF7" w14:textId="5D683096" w:rsidR="009F3077" w:rsidRPr="00522204" w:rsidRDefault="009F3077" w:rsidP="00131C91">
      <w:pPr>
        <w:pStyle w:val="ListParagraph"/>
        <w:numPr>
          <w:ilvl w:val="0"/>
          <w:numId w:val="4"/>
        </w:numPr>
        <w:spacing w:before="60" w:after="60" w:line="276" w:lineRule="auto"/>
        <w:ind w:left="360"/>
        <w:contextualSpacing w:val="0"/>
      </w:pPr>
      <w:r w:rsidRPr="00597EBF">
        <w:t xml:space="preserve">Support the </w:t>
      </w:r>
      <w:r w:rsidR="00B83EEE">
        <w:t>integration effort of CEA with the overarching</w:t>
      </w:r>
      <w:r w:rsidRPr="00597EBF">
        <w:t xml:space="preserve"> GEOINT</w:t>
      </w:r>
      <w:r>
        <w:t xml:space="preserve"> </w:t>
      </w:r>
      <w:r w:rsidRPr="00597EBF">
        <w:t>Enterprise Architecture (GEA).</w:t>
      </w:r>
    </w:p>
    <w:p w14:paraId="4304816D" w14:textId="0F7B9308" w:rsidR="009F3077" w:rsidRPr="00B8339B" w:rsidRDefault="009F3077" w:rsidP="00131C91">
      <w:pPr>
        <w:pStyle w:val="ListParagraph"/>
        <w:numPr>
          <w:ilvl w:val="0"/>
          <w:numId w:val="4"/>
        </w:numPr>
        <w:spacing w:before="60" w:after="60" w:line="276" w:lineRule="auto"/>
        <w:ind w:left="360"/>
        <w:contextualSpacing w:val="0"/>
      </w:pPr>
      <w:r w:rsidRPr="00B8339B">
        <w:t xml:space="preserve">Recommend, </w:t>
      </w:r>
      <w:r w:rsidR="009F750F">
        <w:t>instantiate</w:t>
      </w:r>
      <w:r w:rsidR="009F750F" w:rsidRPr="00B8339B">
        <w:t xml:space="preserve"> </w:t>
      </w:r>
      <w:r w:rsidRPr="00B8339B">
        <w:t>and operate architecture tools that support analysis and decision making through architecture data in the form of models, simulations, reports</w:t>
      </w:r>
      <w:r w:rsidR="00C07758">
        <w:t>, business intelligence,</w:t>
      </w:r>
      <w:r w:rsidRPr="00B8339B">
        <w:t xml:space="preserve"> and views so that stakeholders may use architecture data to answer investment and divestment questions.  </w:t>
      </w:r>
    </w:p>
    <w:p w14:paraId="1EE60B51" w14:textId="43FFF5AC" w:rsidR="009F3077" w:rsidRPr="00B8339B" w:rsidRDefault="009F3077" w:rsidP="00131C91">
      <w:pPr>
        <w:pStyle w:val="ListParagraph"/>
        <w:numPr>
          <w:ilvl w:val="0"/>
          <w:numId w:val="4"/>
        </w:numPr>
        <w:spacing w:before="60" w:after="60" w:line="276" w:lineRule="auto"/>
        <w:ind w:left="360"/>
        <w:contextualSpacing w:val="0"/>
      </w:pPr>
      <w:r w:rsidRPr="00B8339B">
        <w:lastRenderedPageBreak/>
        <w:t>Create appropriate and effective architecture information and artifacts (</w:t>
      </w:r>
      <w:r w:rsidR="001D6A47">
        <w:t>per</w:t>
      </w:r>
      <w:r w:rsidRPr="00B8339B">
        <w:t xml:space="preserve"> the Department of Defense Architecture Framework (DoDAF) and the Intelligence Community’s (IC) Program Architecture Guidance (PAG)) that are relevant and usable across the NGA, NSG, ASG, </w:t>
      </w:r>
      <w:r>
        <w:t>USG, c</w:t>
      </w:r>
      <w:r w:rsidRPr="00B8339B">
        <w:t>ommercial</w:t>
      </w:r>
      <w:r>
        <w:t>,</w:t>
      </w:r>
      <w:r w:rsidRPr="00B8339B">
        <w:t xml:space="preserve"> and </w:t>
      </w:r>
      <w:r>
        <w:t>f</w:t>
      </w:r>
      <w:r w:rsidRPr="00B8339B">
        <w:t xml:space="preserve">oreign </w:t>
      </w:r>
      <w:r>
        <w:t>p</w:t>
      </w:r>
      <w:r w:rsidRPr="00B8339B">
        <w:t>artners.</w:t>
      </w:r>
    </w:p>
    <w:p w14:paraId="7A4CD84C" w14:textId="095BF699" w:rsidR="009F3077" w:rsidRPr="00C02513" w:rsidRDefault="009F3077" w:rsidP="00131C91">
      <w:pPr>
        <w:pStyle w:val="ListParagraph"/>
        <w:numPr>
          <w:ilvl w:val="0"/>
          <w:numId w:val="4"/>
        </w:numPr>
        <w:spacing w:before="60" w:after="60" w:line="276" w:lineRule="auto"/>
        <w:ind w:left="360"/>
        <w:contextualSpacing w:val="0"/>
      </w:pPr>
      <w:r w:rsidRPr="00B8339B">
        <w:t xml:space="preserve">Assess architectural artifacts and components for compliance with </w:t>
      </w:r>
      <w:r w:rsidR="00BF15AD">
        <w:t xml:space="preserve">DoD, IC, and </w:t>
      </w:r>
      <w:r w:rsidRPr="00B8339B">
        <w:t>NGA standards as appropriate and provide recommendations on resolving deficiencies, gaps</w:t>
      </w:r>
      <w:r>
        <w:t>,</w:t>
      </w:r>
      <w:r w:rsidRPr="00B8339B">
        <w:t xml:space="preserve"> </w:t>
      </w:r>
      <w:r w:rsidR="006F5EF0">
        <w:t>and/</w:t>
      </w:r>
      <w:r w:rsidRPr="00B8339B">
        <w:t xml:space="preserve">or </w:t>
      </w:r>
      <w:r w:rsidR="006F5EF0">
        <w:t>recommended enhancements</w:t>
      </w:r>
      <w:r w:rsidRPr="00B8339B">
        <w:t xml:space="preserve">.  </w:t>
      </w:r>
      <w:r w:rsidRPr="00C02513">
        <w:t>Ensure that the architecture is compliant with NGA’s U</w:t>
      </w:r>
      <w:r w:rsidR="006F5EF0">
        <w:t xml:space="preserve">. </w:t>
      </w:r>
      <w:r w:rsidRPr="00C02513">
        <w:t>S</w:t>
      </w:r>
      <w:r w:rsidR="006F5EF0">
        <w:t xml:space="preserve">. </w:t>
      </w:r>
      <w:r w:rsidRPr="00C02513">
        <w:t>C</w:t>
      </w:r>
      <w:r w:rsidR="006F5EF0">
        <w:t>ode</w:t>
      </w:r>
      <w:r w:rsidRPr="00C02513">
        <w:t xml:space="preserve"> </w:t>
      </w:r>
      <w:r w:rsidR="006F5EF0">
        <w:t xml:space="preserve">50, Section </w:t>
      </w:r>
      <w:r w:rsidRPr="00C02513">
        <w:t>3</w:t>
      </w:r>
      <w:r w:rsidR="005415EF">
        <w:t>0</w:t>
      </w:r>
      <w:r w:rsidR="0071261E">
        <w:t>23</w:t>
      </w:r>
      <w:r w:rsidRPr="00C02513">
        <w:t xml:space="preserve"> requirement.</w:t>
      </w:r>
    </w:p>
    <w:p w14:paraId="7112CC73" w14:textId="12C76B61" w:rsidR="009F3077" w:rsidRPr="00B8339B" w:rsidRDefault="009F3077" w:rsidP="00131C91">
      <w:pPr>
        <w:pStyle w:val="ListParagraph"/>
        <w:numPr>
          <w:ilvl w:val="0"/>
          <w:numId w:val="4"/>
        </w:numPr>
        <w:spacing w:before="60" w:after="60" w:line="276" w:lineRule="auto"/>
        <w:ind w:left="360"/>
        <w:contextualSpacing w:val="0"/>
      </w:pPr>
      <w:r w:rsidRPr="00B8339B">
        <w:t xml:space="preserve">Use the Joint Architecture Reference Models (JARM) to </w:t>
      </w:r>
      <w:r w:rsidR="00A30D18">
        <w:t xml:space="preserve">normalize, </w:t>
      </w:r>
      <w:r w:rsidRPr="00B8339B">
        <w:t xml:space="preserve">describe, analyze, and identify potential architectural service gaps, support </w:t>
      </w:r>
      <w:r>
        <w:t>A</w:t>
      </w:r>
      <w:r w:rsidR="00B83EEE">
        <w:t>o</w:t>
      </w:r>
      <w:r>
        <w:t>A</w:t>
      </w:r>
      <w:r w:rsidRPr="00B8339B">
        <w:t>, leverage existing resources, and assist with invest and divest decisions for the agency.</w:t>
      </w:r>
    </w:p>
    <w:p w14:paraId="793A46E5" w14:textId="73805997" w:rsidR="009F3077" w:rsidRPr="00B8339B" w:rsidRDefault="009F3077" w:rsidP="00131C91">
      <w:pPr>
        <w:pStyle w:val="ListParagraph"/>
        <w:numPr>
          <w:ilvl w:val="0"/>
          <w:numId w:val="4"/>
        </w:numPr>
        <w:spacing w:before="60" w:after="60" w:line="276" w:lineRule="auto"/>
        <w:ind w:left="360"/>
        <w:contextualSpacing w:val="0"/>
      </w:pPr>
      <w:r w:rsidRPr="00B8339B">
        <w:t xml:space="preserve">Use </w:t>
      </w:r>
      <w:r w:rsidR="00A95B4C">
        <w:t xml:space="preserve">the </w:t>
      </w:r>
      <w:r w:rsidRPr="00B8339B">
        <w:t xml:space="preserve">MBSE </w:t>
      </w:r>
      <w:r w:rsidR="00A95B4C" w:rsidRPr="00B8339B">
        <w:t xml:space="preserve">methods and tools </w:t>
      </w:r>
      <w:r w:rsidR="00A95B4C">
        <w:t xml:space="preserve">and the certified NGA Enterprise Architecture repository </w:t>
      </w:r>
      <w:r w:rsidRPr="00B8339B">
        <w:t xml:space="preserve">to build and maintain digital </w:t>
      </w:r>
      <w:r w:rsidR="00A30D18">
        <w:t>architecture artifacts (</w:t>
      </w:r>
      <w:r w:rsidRPr="00B8339B">
        <w:t>systems models of services, components, systems</w:t>
      </w:r>
      <w:r w:rsidR="00042A08">
        <w:t>,</w:t>
      </w:r>
      <w:r w:rsidRPr="00B8339B">
        <w:t xml:space="preserve"> and subsystems</w:t>
      </w:r>
      <w:r w:rsidR="00A30D18">
        <w:t>)</w:t>
      </w:r>
      <w:r w:rsidRPr="00B8339B">
        <w:t xml:space="preserve"> across the </w:t>
      </w:r>
      <w:r>
        <w:t>NGA</w:t>
      </w:r>
      <w:r w:rsidR="00BF15AD">
        <w:t xml:space="preserve"> Directorates</w:t>
      </w:r>
      <w:r w:rsidR="007565B0">
        <w:t xml:space="preserve"> and </w:t>
      </w:r>
      <w:r w:rsidR="00AF0ABF">
        <w:t>Components</w:t>
      </w:r>
      <w:r>
        <w:t>.</w:t>
      </w:r>
      <w:r w:rsidRPr="00B8339B">
        <w:t xml:space="preserve">  Use MBSE to link requirement</w:t>
      </w:r>
      <w:r w:rsidR="00042A08">
        <w:t>s</w:t>
      </w:r>
      <w:r w:rsidRPr="00B8339B">
        <w:t xml:space="preserve"> and design artifacts to </w:t>
      </w:r>
      <w:r w:rsidR="001D6A47">
        <w:t xml:space="preserve">the </w:t>
      </w:r>
      <w:r w:rsidRPr="00B8339B">
        <w:t>solution and enterprise</w:t>
      </w:r>
      <w:r w:rsidR="00042A08">
        <w:t>-</w:t>
      </w:r>
      <w:r w:rsidRPr="00B8339B">
        <w:t xml:space="preserve">level architectures.  </w:t>
      </w:r>
    </w:p>
    <w:p w14:paraId="4BBEA76B" w14:textId="49D11BDE" w:rsidR="009F3077" w:rsidRPr="00B8339B" w:rsidRDefault="009F3077" w:rsidP="00131C91">
      <w:pPr>
        <w:pStyle w:val="ListParagraph"/>
        <w:numPr>
          <w:ilvl w:val="0"/>
          <w:numId w:val="4"/>
        </w:numPr>
        <w:spacing w:before="60" w:after="60" w:line="276" w:lineRule="auto"/>
        <w:ind w:left="360"/>
        <w:contextualSpacing w:val="0"/>
      </w:pPr>
      <w:r w:rsidRPr="00B8339B">
        <w:t xml:space="preserve">Utilize the </w:t>
      </w:r>
      <w:r>
        <w:t>e</w:t>
      </w:r>
      <w:r w:rsidRPr="00B8339B">
        <w:t xml:space="preserve">nterprise </w:t>
      </w:r>
      <w:r>
        <w:t>a</w:t>
      </w:r>
      <w:r w:rsidRPr="00B8339B">
        <w:t xml:space="preserve">rchitecture and artifacts to improve the quality of NGA’s </w:t>
      </w:r>
      <w:r w:rsidR="00B83EEE">
        <w:t xml:space="preserve">corporate </w:t>
      </w:r>
      <w:r w:rsidRPr="00B8339B">
        <w:t xml:space="preserve">investments and </w:t>
      </w:r>
      <w:r w:rsidR="00B83EEE">
        <w:t xml:space="preserve">architecture and </w:t>
      </w:r>
      <w:r w:rsidRPr="00B8339B">
        <w:t xml:space="preserve">engineering decisions by understanding, describing, and refining the alignment of </w:t>
      </w:r>
      <w:r w:rsidR="00B83EEE">
        <w:t xml:space="preserve">corporate </w:t>
      </w:r>
      <w:r w:rsidRPr="00B8339B">
        <w:t>capabilities to people, process</w:t>
      </w:r>
      <w:r w:rsidR="00042A08">
        <w:t>,</w:t>
      </w:r>
      <w:r w:rsidRPr="00B8339B">
        <w:t xml:space="preserve"> and technology</w:t>
      </w:r>
      <w:r>
        <w:t>. A</w:t>
      </w:r>
      <w:r w:rsidRPr="00B8339B">
        <w:t xml:space="preserve">ssist with </w:t>
      </w:r>
      <w:r w:rsidR="001D6A47">
        <w:t xml:space="preserve">the </w:t>
      </w:r>
      <w:r w:rsidRPr="00B8339B">
        <w:t xml:space="preserve">alignment of IT strategy and planning with the Agency's business and mission goals. </w:t>
      </w:r>
    </w:p>
    <w:p w14:paraId="6C2980D2" w14:textId="77777777" w:rsidR="009F3077" w:rsidRDefault="009F3077" w:rsidP="00131C91">
      <w:pPr>
        <w:pStyle w:val="ListParagraph"/>
        <w:numPr>
          <w:ilvl w:val="0"/>
          <w:numId w:val="4"/>
        </w:numPr>
        <w:spacing w:before="60" w:after="60" w:line="276" w:lineRule="auto"/>
        <w:ind w:left="360"/>
        <w:contextualSpacing w:val="0"/>
      </w:pPr>
      <w:r w:rsidRPr="00B8339B">
        <w:t xml:space="preserve">Manage and maintain the necessary processes and tools for automated maintenance and management of architecture artifacts within the repository for the </w:t>
      </w:r>
      <w:r>
        <w:t>e</w:t>
      </w:r>
      <w:r w:rsidRPr="00B8339B">
        <w:t>nterprise.</w:t>
      </w:r>
    </w:p>
    <w:p w14:paraId="0F3FE709" w14:textId="74316BBD" w:rsidR="009F3077" w:rsidRPr="00B8339B" w:rsidRDefault="009F3077" w:rsidP="00131C91">
      <w:pPr>
        <w:pStyle w:val="ListParagraph"/>
        <w:numPr>
          <w:ilvl w:val="0"/>
          <w:numId w:val="4"/>
        </w:numPr>
        <w:spacing w:before="60" w:after="60" w:line="276" w:lineRule="auto"/>
        <w:ind w:left="360"/>
        <w:contextualSpacing w:val="0"/>
      </w:pPr>
      <w:r w:rsidRPr="00B8339B">
        <w:t>Manage enterprise architecture documentation in collaboration with the Configu</w:t>
      </w:r>
      <w:r w:rsidR="00A32828">
        <w:t xml:space="preserve">ration Management function executed within </w:t>
      </w:r>
      <w:r w:rsidR="00335B35">
        <w:t xml:space="preserve">NGA </w:t>
      </w:r>
      <w:r w:rsidR="00A32828">
        <w:t>Foundational Engineering</w:t>
      </w:r>
      <w:r w:rsidR="00335B35">
        <w:t xml:space="preserve"> (NFE)</w:t>
      </w:r>
      <w:r w:rsidRPr="00B8339B">
        <w:t>.</w:t>
      </w:r>
    </w:p>
    <w:p w14:paraId="67180B2A" w14:textId="522FD364" w:rsidR="009F3077" w:rsidRPr="009F3077" w:rsidRDefault="00B83EEE" w:rsidP="00384C99">
      <w:pPr>
        <w:pStyle w:val="Heading3"/>
      </w:pPr>
      <w:bookmarkStart w:id="36" w:name="_Toc39140590"/>
      <w:r>
        <w:t xml:space="preserve">Program and </w:t>
      </w:r>
      <w:r w:rsidR="009F3077" w:rsidRPr="009F3077">
        <w:t>Solutions-level Architecture Support</w:t>
      </w:r>
      <w:bookmarkEnd w:id="36"/>
      <w:r w:rsidR="009F3077" w:rsidRPr="009F3077">
        <w:t xml:space="preserve"> </w:t>
      </w:r>
    </w:p>
    <w:p w14:paraId="6D610708" w14:textId="1A52E456" w:rsidR="0082756E" w:rsidRPr="00924EA6" w:rsidRDefault="007565B0" w:rsidP="00081A2B">
      <w:pPr>
        <w:spacing w:before="120" w:after="120" w:line="276" w:lineRule="auto"/>
      </w:pPr>
      <w:r>
        <w:t>There are various levels of architectures and t</w:t>
      </w:r>
      <w:r w:rsidR="0082756E" w:rsidRPr="00924EA6">
        <w:t xml:space="preserve">he next level of architecture decomposition below Enterprise Architecture </w:t>
      </w:r>
      <w:r>
        <w:t>defines</w:t>
      </w:r>
      <w:r w:rsidRPr="00924EA6">
        <w:t xml:space="preserve"> </w:t>
      </w:r>
      <w:r w:rsidR="0082756E" w:rsidRPr="00924EA6">
        <w:t>the orchestration of systems and services across the Enterprise to deliver the functions required to satisfy operational capabilities and mission activities. It includes the allocation of functions, services, requirement responsibility and interface definitions to the appropriate time phased architecture, technical roadmap, To Be Architecture</w:t>
      </w:r>
      <w:r w:rsidR="00A8252A">
        <w:t>,</w:t>
      </w:r>
      <w:r w:rsidR="0082756E" w:rsidRPr="00924EA6">
        <w:t xml:space="preserve"> and program.</w:t>
      </w:r>
    </w:p>
    <w:p w14:paraId="262D24EA" w14:textId="090AF6A9" w:rsidR="00FC3D4D" w:rsidRPr="001449DD" w:rsidRDefault="003B25A0" w:rsidP="00081A2B">
      <w:pPr>
        <w:spacing w:before="120" w:after="120" w:line="276" w:lineRule="auto"/>
      </w:pPr>
      <w:r>
        <w:t xml:space="preserve">Program and </w:t>
      </w:r>
      <w:r w:rsidR="00FC3D4D">
        <w:t xml:space="preserve">Solutions-level Architecture activities the contractor shall </w:t>
      </w:r>
      <w:r w:rsidR="0082756E">
        <w:t xml:space="preserve">provide </w:t>
      </w:r>
      <w:r w:rsidR="00FC3D4D">
        <w:t>in the performance of this Task Order include</w:t>
      </w:r>
      <w:r w:rsidR="007F3240">
        <w:t>, but are not limited to</w:t>
      </w:r>
      <w:r w:rsidR="00FC3D4D">
        <w:t>:</w:t>
      </w:r>
    </w:p>
    <w:p w14:paraId="69B2ABB2" w14:textId="6FE5F25D" w:rsidR="007A113F" w:rsidRDefault="009F3077" w:rsidP="00131C91">
      <w:pPr>
        <w:pStyle w:val="ListParagraph"/>
        <w:numPr>
          <w:ilvl w:val="0"/>
          <w:numId w:val="5"/>
        </w:numPr>
        <w:spacing w:before="60" w:after="60" w:line="276" w:lineRule="auto"/>
        <w:ind w:left="360"/>
        <w:contextualSpacing w:val="0"/>
      </w:pPr>
      <w:r w:rsidRPr="00B8339B">
        <w:t xml:space="preserve">Design </w:t>
      </w:r>
      <w:r w:rsidR="003B25A0">
        <w:t xml:space="preserve">programmatic and </w:t>
      </w:r>
      <w:r w:rsidR="00337138">
        <w:t xml:space="preserve">solutions-level </w:t>
      </w:r>
      <w:r w:rsidRPr="00B8339B">
        <w:t>architectur</w:t>
      </w:r>
      <w:r>
        <w:t>e</w:t>
      </w:r>
      <w:r w:rsidR="00C84569">
        <w:t xml:space="preserve"> digital </w:t>
      </w:r>
      <w:r w:rsidR="00337138">
        <w:t>models/</w:t>
      </w:r>
      <w:r w:rsidR="00C84569">
        <w:t>representations</w:t>
      </w:r>
      <w:r w:rsidRPr="00B8339B">
        <w:t xml:space="preserve"> that fulfill </w:t>
      </w:r>
      <w:r w:rsidR="00337138">
        <w:t xml:space="preserve">program </w:t>
      </w:r>
      <w:r w:rsidRPr="00B8339B">
        <w:t>requirements and provide solutions that balance cost, schedule</w:t>
      </w:r>
      <w:r w:rsidR="00A8252A">
        <w:t>,</w:t>
      </w:r>
      <w:r w:rsidRPr="00B8339B">
        <w:t xml:space="preserve"> and performance across the enterprise.  </w:t>
      </w:r>
    </w:p>
    <w:p w14:paraId="7BCCFDA7" w14:textId="11BBA33C" w:rsidR="0082756E" w:rsidRDefault="00BF15AD" w:rsidP="00131C91">
      <w:pPr>
        <w:pStyle w:val="ListParagraph"/>
        <w:numPr>
          <w:ilvl w:val="0"/>
          <w:numId w:val="5"/>
        </w:numPr>
        <w:spacing w:before="60" w:after="60" w:line="276" w:lineRule="auto"/>
        <w:ind w:left="360"/>
        <w:contextualSpacing w:val="0"/>
      </w:pPr>
      <w:r w:rsidRPr="00B8339B">
        <w:t xml:space="preserve">Analyze architecture information to </w:t>
      </w:r>
      <w:r>
        <w:t xml:space="preserve">provide recommendations </w:t>
      </w:r>
      <w:r w:rsidRPr="00B8339B">
        <w:t xml:space="preserve">for program investments and solution-level architecture and engineering. </w:t>
      </w:r>
      <w:r>
        <w:t xml:space="preserve">This includes </w:t>
      </w:r>
      <w:r w:rsidR="00A8252A">
        <w:t xml:space="preserve">the </w:t>
      </w:r>
      <w:r>
        <w:t xml:space="preserve">assessment of current and </w:t>
      </w:r>
      <w:r>
        <w:lastRenderedPageBreak/>
        <w:t>optimized future state concept of operation and associated investments against the As-Is and To-Be CEA; and where business capabilities and services should be provided [cross-domain] to best support the workforce in its mission.</w:t>
      </w:r>
      <w:r w:rsidRPr="00B8339B">
        <w:t xml:space="preserve"> </w:t>
      </w:r>
      <w:r w:rsidR="009F3077" w:rsidRPr="00B8339B">
        <w:t xml:space="preserve"> </w:t>
      </w:r>
    </w:p>
    <w:p w14:paraId="07750D06" w14:textId="160B7C4E" w:rsidR="009F3077" w:rsidRDefault="009F3077" w:rsidP="00131C91">
      <w:pPr>
        <w:pStyle w:val="ListParagraph"/>
        <w:numPr>
          <w:ilvl w:val="0"/>
          <w:numId w:val="5"/>
        </w:numPr>
        <w:spacing w:before="60" w:after="60" w:line="276" w:lineRule="auto"/>
        <w:ind w:left="360"/>
        <w:contextualSpacing w:val="0"/>
      </w:pPr>
      <w:r w:rsidRPr="00B8339B">
        <w:t xml:space="preserve">Build, vet, and baseline </w:t>
      </w:r>
      <w:r w:rsidR="003B25A0">
        <w:t xml:space="preserve">program and </w:t>
      </w:r>
      <w:r w:rsidRPr="00B8339B">
        <w:t xml:space="preserve">solutions-level architectures consistent </w:t>
      </w:r>
      <w:r w:rsidR="00A30D18">
        <w:t xml:space="preserve">and in alignment </w:t>
      </w:r>
      <w:r w:rsidRPr="00B8339B">
        <w:t xml:space="preserve">with </w:t>
      </w:r>
      <w:r w:rsidR="00A30D18">
        <w:t xml:space="preserve">NGA corporate capabilities defined and provisioned in </w:t>
      </w:r>
      <w:r w:rsidR="009A2E7B">
        <w:t>CEA</w:t>
      </w:r>
      <w:r w:rsidRPr="00B8339B">
        <w:t>.</w:t>
      </w:r>
    </w:p>
    <w:p w14:paraId="30815A99" w14:textId="78C0737C" w:rsidR="009F3077" w:rsidRPr="00B8339B" w:rsidRDefault="009F3077" w:rsidP="00131C91">
      <w:pPr>
        <w:pStyle w:val="ListParagraph"/>
        <w:numPr>
          <w:ilvl w:val="0"/>
          <w:numId w:val="5"/>
        </w:numPr>
        <w:spacing w:before="60" w:after="60" w:line="276" w:lineRule="auto"/>
        <w:ind w:left="360"/>
        <w:contextualSpacing w:val="0"/>
      </w:pPr>
      <w:r w:rsidRPr="00B8339B">
        <w:t xml:space="preserve">Conduct systems analysis to </w:t>
      </w:r>
      <w:r>
        <w:t>support</w:t>
      </w:r>
      <w:r w:rsidRPr="00B8339B">
        <w:t xml:space="preserve"> re-use or development of like </w:t>
      </w:r>
      <w:r w:rsidR="008B5E5A">
        <w:t xml:space="preserve">or shared </w:t>
      </w:r>
      <w:r w:rsidRPr="00B8339B">
        <w:t xml:space="preserve">capabilities across the enterprise baseline to gain functional and cost efficiencies.  </w:t>
      </w:r>
      <w:r w:rsidR="0082756E">
        <w:t>Shall e</w:t>
      </w:r>
      <w:r w:rsidRPr="00B8339B">
        <w:t xml:space="preserve">nsure </w:t>
      </w:r>
      <w:r>
        <w:t>solutions</w:t>
      </w:r>
      <w:r w:rsidRPr="00B8339B">
        <w:t xml:space="preserve"> do not duplicate functionality or diverge from NGA </w:t>
      </w:r>
      <w:r>
        <w:t>b</w:t>
      </w:r>
      <w:r w:rsidRPr="00B8339B">
        <w:t>usiness and IT strategies.</w:t>
      </w:r>
    </w:p>
    <w:p w14:paraId="6D7D7AFE" w14:textId="082A7249" w:rsidR="009F3077" w:rsidRPr="00B8339B" w:rsidRDefault="00A32828" w:rsidP="00131C91">
      <w:pPr>
        <w:pStyle w:val="ListParagraph"/>
        <w:numPr>
          <w:ilvl w:val="0"/>
          <w:numId w:val="5"/>
        </w:numPr>
        <w:spacing w:before="60" w:after="60" w:line="276" w:lineRule="auto"/>
        <w:ind w:left="360"/>
        <w:contextualSpacing w:val="0"/>
      </w:pPr>
      <w:r>
        <w:t xml:space="preserve">Collaborate with </w:t>
      </w:r>
      <w:r w:rsidR="0082756E">
        <w:t>Of</w:t>
      </w:r>
      <w:r w:rsidR="006B70F6">
        <w:t>f</w:t>
      </w:r>
      <w:r w:rsidR="0082756E">
        <w:t>i</w:t>
      </w:r>
      <w:r w:rsidR="006427CC">
        <w:t>ce/</w:t>
      </w:r>
      <w:r w:rsidR="0082756E">
        <w:t>P</w:t>
      </w:r>
      <w:r w:rsidR="006427CC">
        <w:t xml:space="preserve">rogram </w:t>
      </w:r>
      <w:r w:rsidR="0082756E">
        <w:t>O</w:t>
      </w:r>
      <w:r w:rsidR="006427CC">
        <w:t>ffice</w:t>
      </w:r>
      <w:r w:rsidR="006B70F6">
        <w:t>/</w:t>
      </w:r>
      <w:r>
        <w:t>Project Engineering and</w:t>
      </w:r>
      <w:r w:rsidR="009F3077" w:rsidRPr="00B8339B">
        <w:t xml:space="preserve"> Foundational Systems Engineering to understand </w:t>
      </w:r>
      <w:r w:rsidR="00A8252A">
        <w:t xml:space="preserve">the </w:t>
      </w:r>
      <w:r w:rsidR="009F3077" w:rsidRPr="00B8339B">
        <w:t>program, segment, and project timelines for the delivery of capabilities and to ensure the curre</w:t>
      </w:r>
      <w:r w:rsidR="009F3077">
        <w:t>nt architecture baseline and To-</w:t>
      </w:r>
      <w:r w:rsidR="009F3077" w:rsidRPr="00B8339B">
        <w:t>Be Architecture supports capabilities when they are delivered.</w:t>
      </w:r>
    </w:p>
    <w:p w14:paraId="36D827FB" w14:textId="11165D9F" w:rsidR="007A113F" w:rsidRDefault="007A113F" w:rsidP="00131C91">
      <w:pPr>
        <w:pStyle w:val="ListParagraph"/>
        <w:numPr>
          <w:ilvl w:val="0"/>
          <w:numId w:val="5"/>
        </w:numPr>
        <w:spacing w:before="60" w:after="60" w:line="276" w:lineRule="auto"/>
        <w:ind w:left="360"/>
        <w:contextualSpacing w:val="0"/>
      </w:pPr>
      <w:r>
        <w:t xml:space="preserve">If applicable, </w:t>
      </w:r>
      <w:r w:rsidR="009A2E7B">
        <w:t>reference</w:t>
      </w:r>
      <w:r w:rsidR="009F3077" w:rsidRPr="00B078FA">
        <w:t xml:space="preserve"> the baselined </w:t>
      </w:r>
      <w:r w:rsidR="009F3077">
        <w:t>special access program (</w:t>
      </w:r>
      <w:r w:rsidR="009F3077" w:rsidRPr="00B078FA">
        <w:t>SAP</w:t>
      </w:r>
      <w:r w:rsidR="009F3077">
        <w:t>)</w:t>
      </w:r>
      <w:r w:rsidR="009F3077" w:rsidRPr="00B078FA">
        <w:t xml:space="preserve"> architecture and support transition activities from this architecture framework into the Intelligence Community Information </w:t>
      </w:r>
      <w:r w:rsidR="003B25A0">
        <w:t xml:space="preserve">Environment (IC IE), Intelligence Community </w:t>
      </w:r>
      <w:r w:rsidR="009F3077" w:rsidRPr="00B078FA">
        <w:t>Technology Enterprise (IC ITE)</w:t>
      </w:r>
      <w:r w:rsidR="003B25A0">
        <w:t>, Department of Defense Information Environment (DoD IE), Joint Information Environment (JIE), Defense Intelligence Information Environment (DI2E)</w:t>
      </w:r>
      <w:r w:rsidR="009F3077" w:rsidRPr="00B078FA">
        <w:t>, other clouds and NSG integration in increments, and as approved</w:t>
      </w:r>
      <w:r w:rsidR="00237B58">
        <w:t xml:space="preserve"> by the Government</w:t>
      </w:r>
      <w:r w:rsidR="005C133F">
        <w:t xml:space="preserve"> to understand the impact to the corporate data and its flow in a cross-domain environment</w:t>
      </w:r>
      <w:r w:rsidR="009F3077" w:rsidRPr="00B078FA">
        <w:t>.</w:t>
      </w:r>
      <w:r w:rsidR="009F3077" w:rsidRPr="009233ED">
        <w:t xml:space="preserve">  </w:t>
      </w:r>
      <w:r w:rsidR="006B70F6">
        <w:t xml:space="preserve">Shall </w:t>
      </w:r>
      <w:r w:rsidR="005C133F">
        <w:t xml:space="preserve">utilize the guidance provided by the </w:t>
      </w:r>
      <w:r w:rsidR="006B70F6">
        <w:t>CAP/</w:t>
      </w:r>
      <w:r w:rsidR="009F3077" w:rsidRPr="009233ED">
        <w:t xml:space="preserve">SAP architectures </w:t>
      </w:r>
      <w:r w:rsidR="005C133F">
        <w:t xml:space="preserve">for the migration of </w:t>
      </w:r>
      <w:r w:rsidR="003B25A0">
        <w:t xml:space="preserve">the Unclassified Corporate Capabilities </w:t>
      </w:r>
      <w:r w:rsidR="005C133F">
        <w:t>into the CEA and GEOINT Enterprise Architecture (GEA)</w:t>
      </w:r>
      <w:r w:rsidR="009F3077" w:rsidRPr="009233ED">
        <w:t xml:space="preserve"> To-Be Architecture.</w:t>
      </w:r>
    </w:p>
    <w:p w14:paraId="01E45332" w14:textId="228BE8D7" w:rsidR="009F3077" w:rsidRPr="009233ED" w:rsidRDefault="005C133F" w:rsidP="00131C91">
      <w:pPr>
        <w:pStyle w:val="ListParagraph"/>
        <w:numPr>
          <w:ilvl w:val="0"/>
          <w:numId w:val="5"/>
        </w:numPr>
        <w:spacing w:before="60" w:after="60" w:line="276" w:lineRule="auto"/>
        <w:ind w:left="360"/>
        <w:contextualSpacing w:val="0"/>
      </w:pPr>
      <w:r>
        <w:t>Define and d</w:t>
      </w:r>
      <w:r w:rsidR="00BF15AD">
        <w:t>esign</w:t>
      </w:r>
      <w:r w:rsidR="007A113F" w:rsidRPr="00B078FA">
        <w:t xml:space="preserve"> </w:t>
      </w:r>
      <w:r w:rsidR="00FE3B36">
        <w:t>the</w:t>
      </w:r>
      <w:r w:rsidR="007A113F" w:rsidRPr="00B078FA">
        <w:t xml:space="preserve"> </w:t>
      </w:r>
      <w:r w:rsidR="007A113F">
        <w:t>Unclassified Corporate Capability</w:t>
      </w:r>
      <w:r w:rsidR="007A113F" w:rsidRPr="00B078FA">
        <w:t xml:space="preserve"> </w:t>
      </w:r>
      <w:r>
        <w:t xml:space="preserve">common operating picture and concept of operation, </w:t>
      </w:r>
      <w:r w:rsidR="00FE3B36">
        <w:t xml:space="preserve">and </w:t>
      </w:r>
      <w:r w:rsidR="007A113F" w:rsidRPr="00B078FA">
        <w:t xml:space="preserve">support transition activities </w:t>
      </w:r>
      <w:r w:rsidR="00BF15AD">
        <w:t xml:space="preserve">in alignment and compliance with the IC and DoD policies and guidance </w:t>
      </w:r>
      <w:r w:rsidR="00FE3B36">
        <w:t xml:space="preserve">- </w:t>
      </w:r>
      <w:r w:rsidR="007A113F" w:rsidRPr="00B078FA">
        <w:t xml:space="preserve">the Intelligence Community Information </w:t>
      </w:r>
      <w:r w:rsidR="007A113F">
        <w:t xml:space="preserve">Environment (IC IE), Intelligence Community </w:t>
      </w:r>
      <w:r w:rsidR="007A113F" w:rsidRPr="00B078FA">
        <w:t>Technology Enterprise (IC ITE)</w:t>
      </w:r>
      <w:r w:rsidR="007A113F">
        <w:t>, Department of Defense Information Environment (DoD IE), Joint Information Environment (JIE), Defense Intelligence Information Environment (DI2E)</w:t>
      </w:r>
      <w:r w:rsidR="007A113F" w:rsidRPr="00B078FA">
        <w:t>, other clouds and NSG integration in increments, and as approved</w:t>
      </w:r>
      <w:r w:rsidR="007A113F">
        <w:t xml:space="preserve"> by the Government</w:t>
      </w:r>
      <w:r w:rsidR="007A113F" w:rsidRPr="00B078FA">
        <w:t>.</w:t>
      </w:r>
      <w:r w:rsidR="007A113F" w:rsidRPr="009233ED">
        <w:t xml:space="preserve">  </w:t>
      </w:r>
      <w:r w:rsidR="007A113F">
        <w:t>Shall s</w:t>
      </w:r>
      <w:r w:rsidR="007A113F" w:rsidRPr="009233ED">
        <w:t xml:space="preserve">upport the migration of </w:t>
      </w:r>
      <w:r w:rsidR="007A113F">
        <w:t xml:space="preserve">Unclassified Corporate Capabilities </w:t>
      </w:r>
      <w:r w:rsidR="007A113F" w:rsidRPr="009233ED">
        <w:t xml:space="preserve">into the </w:t>
      </w:r>
      <w:r>
        <w:t>CEA and GEA</w:t>
      </w:r>
      <w:r w:rsidR="007A113F" w:rsidRPr="009233ED">
        <w:t xml:space="preserve"> To-Be Architecture.</w:t>
      </w:r>
    </w:p>
    <w:p w14:paraId="2F584E73" w14:textId="4E61D6C7" w:rsidR="009F3077" w:rsidRDefault="009F3077" w:rsidP="00131C91">
      <w:pPr>
        <w:pStyle w:val="ListParagraph"/>
        <w:numPr>
          <w:ilvl w:val="0"/>
          <w:numId w:val="5"/>
        </w:numPr>
        <w:spacing w:before="60" w:after="60" w:line="276" w:lineRule="auto"/>
        <w:ind w:left="360"/>
        <w:contextualSpacing w:val="0"/>
      </w:pPr>
      <w:r w:rsidRPr="00B8339B">
        <w:t xml:space="preserve">Develop and document </w:t>
      </w:r>
      <w:r w:rsidR="006B70F6" w:rsidRPr="00B8339B">
        <w:t>necessary</w:t>
      </w:r>
      <w:r w:rsidR="006B70F6">
        <w:t xml:space="preserve"> quick reaction</w:t>
      </w:r>
      <w:r w:rsidR="006B70F6" w:rsidRPr="00B8339B">
        <w:t xml:space="preserve"> </w:t>
      </w:r>
      <w:r w:rsidRPr="00B8339B">
        <w:t xml:space="preserve">architecture requirements </w:t>
      </w:r>
      <w:r>
        <w:t>for w</w:t>
      </w:r>
      <w:r w:rsidRPr="00B8339B">
        <w:t xml:space="preserve">arfighter </w:t>
      </w:r>
      <w:r w:rsidR="00184DD7">
        <w:t xml:space="preserve">support workforce’ </w:t>
      </w:r>
      <w:r w:rsidRPr="00B8339B">
        <w:t>capabilit</w:t>
      </w:r>
      <w:r w:rsidR="00184DD7">
        <w:t>y needs</w:t>
      </w:r>
      <w:r w:rsidRPr="00B8339B">
        <w:t xml:space="preserve"> </w:t>
      </w:r>
      <w:r w:rsidR="005C133F">
        <w:t xml:space="preserve">and other critical/relevant pilots showing potential high-value ROI, </w:t>
      </w:r>
      <w:r w:rsidRPr="00B8339B">
        <w:t xml:space="preserve">in </w:t>
      </w:r>
      <w:r w:rsidR="00A8252A">
        <w:t>the</w:t>
      </w:r>
      <w:r w:rsidRPr="00B8339B">
        <w:t xml:space="preserve"> enterprise architecture baselines.</w:t>
      </w:r>
    </w:p>
    <w:p w14:paraId="5A0A6D2F" w14:textId="6E31AC63" w:rsidR="00C84569" w:rsidRPr="00597EBF" w:rsidRDefault="00C84569" w:rsidP="00131C91">
      <w:pPr>
        <w:pStyle w:val="ListParagraph"/>
        <w:numPr>
          <w:ilvl w:val="0"/>
          <w:numId w:val="5"/>
        </w:numPr>
        <w:spacing w:before="60" w:after="60" w:line="276" w:lineRule="auto"/>
        <w:ind w:left="360"/>
        <w:contextualSpacing w:val="0"/>
      </w:pPr>
      <w:r>
        <w:t xml:space="preserve">Assist the Government in architecting and planning the transition from </w:t>
      </w:r>
      <w:r w:rsidR="00A8252A">
        <w:t>paper-based</w:t>
      </w:r>
      <w:r>
        <w:t xml:space="preserve"> processes to digital </w:t>
      </w:r>
      <w:r w:rsidR="005C133F">
        <w:t>artifacts</w:t>
      </w:r>
      <w:r>
        <w:t xml:space="preserve"> integrating architectures, requirements, integration, scheduling, budgeting</w:t>
      </w:r>
      <w:r w:rsidR="00A8252A">
        <w:t>,</w:t>
      </w:r>
      <w:r>
        <w:t xml:space="preserve"> and other data needed for systems engineering</w:t>
      </w:r>
      <w:r w:rsidR="005C133F">
        <w:t>.</w:t>
      </w:r>
    </w:p>
    <w:p w14:paraId="610C4C4E" w14:textId="56FE2F48" w:rsidR="00FC3D4D" w:rsidRPr="00FC3D4D" w:rsidRDefault="009F3077" w:rsidP="00384C99">
      <w:pPr>
        <w:pStyle w:val="Heading3"/>
      </w:pPr>
      <w:bookmarkStart w:id="37" w:name="_Toc39140591"/>
      <w:r w:rsidRPr="00FC3D4D">
        <w:lastRenderedPageBreak/>
        <w:t>Executable Technical Roadmap Development</w:t>
      </w:r>
      <w:r w:rsidR="00FC3D4D">
        <w:t xml:space="preserve"> and Support</w:t>
      </w:r>
      <w:bookmarkEnd w:id="37"/>
      <w:r w:rsidRPr="00FC3D4D">
        <w:t xml:space="preserve"> </w:t>
      </w:r>
    </w:p>
    <w:p w14:paraId="69C66ED7" w14:textId="3376D5E9" w:rsidR="009F3077" w:rsidRDefault="00522BFA" w:rsidP="00FC3D4D">
      <w:pPr>
        <w:spacing w:before="120" w:after="120" w:line="276" w:lineRule="auto"/>
      </w:pPr>
      <w:r>
        <w:t>These are a</w:t>
      </w:r>
      <w:r w:rsidR="009F3077" w:rsidRPr="001449DD">
        <w:t xml:space="preserve">ctivities </w:t>
      </w:r>
      <w:r w:rsidR="00A8252A">
        <w:t xml:space="preserve">that are </w:t>
      </w:r>
      <w:r w:rsidR="009F3077" w:rsidRPr="001449DD">
        <w:t xml:space="preserve">necessary to build, </w:t>
      </w:r>
      <w:r w:rsidR="00184DD7">
        <w:t>manage</w:t>
      </w:r>
      <w:r w:rsidR="00A8252A">
        <w:t xml:space="preserve">, </w:t>
      </w:r>
      <w:r w:rsidR="00184DD7">
        <w:t>and execute time-phased, digital enterprise services</w:t>
      </w:r>
      <w:r w:rsidR="009F3077" w:rsidRPr="001449DD">
        <w:t xml:space="preserve"> roadmap(s) that identify </w:t>
      </w:r>
      <w:r w:rsidR="00184DD7">
        <w:t xml:space="preserve">and articulate the enabling technology </w:t>
      </w:r>
      <w:r w:rsidR="009F3077" w:rsidRPr="001449DD">
        <w:t>development journey to future capabilities.</w:t>
      </w:r>
    </w:p>
    <w:p w14:paraId="1C4862DB" w14:textId="3441B3D7" w:rsidR="00FC3D4D" w:rsidRPr="001449DD" w:rsidRDefault="00FC3D4D" w:rsidP="00FC3D4D">
      <w:pPr>
        <w:spacing w:before="120" w:after="120" w:line="276" w:lineRule="auto"/>
      </w:pPr>
      <w:r>
        <w:t>Executable Technical Roadmap Development activities the contractor shall support in the performance of this Task Order include</w:t>
      </w:r>
      <w:r w:rsidR="00237B58">
        <w:t xml:space="preserve">, but </w:t>
      </w:r>
      <w:r w:rsidR="007F3240">
        <w:t xml:space="preserve">are </w:t>
      </w:r>
      <w:r w:rsidR="00237B58">
        <w:t>not limited to</w:t>
      </w:r>
      <w:r>
        <w:t>:</w:t>
      </w:r>
    </w:p>
    <w:p w14:paraId="7C970F82" w14:textId="4FDC3796" w:rsidR="009F3077" w:rsidRDefault="009F3077" w:rsidP="00131C91">
      <w:pPr>
        <w:pStyle w:val="ListParagraph"/>
        <w:numPr>
          <w:ilvl w:val="0"/>
          <w:numId w:val="6"/>
        </w:numPr>
        <w:spacing w:before="60" w:after="60" w:line="276" w:lineRule="auto"/>
        <w:ind w:left="360"/>
        <w:contextualSpacing w:val="0"/>
      </w:pPr>
      <w:r w:rsidRPr="00B8339B">
        <w:t>Define, develop, document</w:t>
      </w:r>
      <w:r w:rsidR="00A8252A">
        <w:t>,</w:t>
      </w:r>
      <w:r w:rsidRPr="00B8339B">
        <w:t xml:space="preserve"> and maintain the time-phased, </w:t>
      </w:r>
      <w:r>
        <w:t xml:space="preserve">strategic and </w:t>
      </w:r>
      <w:r w:rsidRPr="00B8339B">
        <w:t xml:space="preserve">technical </w:t>
      </w:r>
      <w:r w:rsidR="008B5E5A">
        <w:t xml:space="preserve">transformation or transition </w:t>
      </w:r>
      <w:r w:rsidRPr="00B8339B">
        <w:t>roadmap(s) that move NGA</w:t>
      </w:r>
      <w:r w:rsidR="005C133F">
        <w:t xml:space="preserve"> corporate mission and functions</w:t>
      </w:r>
      <w:r w:rsidRPr="00B8339B">
        <w:t xml:space="preserve"> from the current As-Is Architecture to the To-Be Architecture and current </w:t>
      </w:r>
      <w:r w:rsidR="005C133F">
        <w:t>corporate</w:t>
      </w:r>
      <w:r w:rsidRPr="00B8339B">
        <w:t xml:space="preserve"> capabilities to future capabilities. </w:t>
      </w:r>
    </w:p>
    <w:p w14:paraId="1B4003D0" w14:textId="03DB7047" w:rsidR="006B70F6" w:rsidRDefault="009F3077" w:rsidP="00131C91">
      <w:pPr>
        <w:pStyle w:val="ListParagraph"/>
        <w:numPr>
          <w:ilvl w:val="0"/>
          <w:numId w:val="6"/>
        </w:numPr>
        <w:spacing w:before="60" w:after="60" w:line="276" w:lineRule="auto"/>
        <w:ind w:left="360"/>
        <w:contextualSpacing w:val="0"/>
      </w:pPr>
      <w:r w:rsidRPr="00B8339B">
        <w:t xml:space="preserve">Coordinate across all </w:t>
      </w:r>
      <w:r w:rsidR="00184DD7">
        <w:t xml:space="preserve">Directorates </w:t>
      </w:r>
      <w:r w:rsidR="0021656D">
        <w:t xml:space="preserve">and Components </w:t>
      </w:r>
      <w:r w:rsidRPr="00B8339B">
        <w:t xml:space="preserve">of </w:t>
      </w:r>
      <w:r w:rsidR="00184DD7">
        <w:t>N</w:t>
      </w:r>
      <w:r>
        <w:t>GA</w:t>
      </w:r>
      <w:r w:rsidR="0021656D">
        <w:t xml:space="preserve"> </w:t>
      </w:r>
      <w:r w:rsidRPr="00B8339B">
        <w:t>to identify depen</w:t>
      </w:r>
      <w:r w:rsidR="005C133F">
        <w:t xml:space="preserve">dencies, process hand-offs, </w:t>
      </w:r>
      <w:r w:rsidR="00CF0F6C">
        <w:t>relevant stakeholders (</w:t>
      </w:r>
      <w:r w:rsidR="005C133F">
        <w:t>human-in-the-loop</w:t>
      </w:r>
      <w:r w:rsidR="00CF0F6C">
        <w:t xml:space="preserve">), </w:t>
      </w:r>
      <w:r w:rsidR="005C133F">
        <w:t xml:space="preserve">and triggers, </w:t>
      </w:r>
      <w:r w:rsidRPr="00B8339B">
        <w:t xml:space="preserve">in support of architectural decisions.  </w:t>
      </w:r>
    </w:p>
    <w:p w14:paraId="4A3AF386" w14:textId="422FA24B" w:rsidR="009F3077" w:rsidRPr="00597EBF" w:rsidRDefault="009F3077" w:rsidP="00131C91">
      <w:pPr>
        <w:pStyle w:val="ListParagraph"/>
        <w:numPr>
          <w:ilvl w:val="0"/>
          <w:numId w:val="6"/>
        </w:numPr>
        <w:spacing w:before="60" w:after="60" w:line="276" w:lineRule="auto"/>
        <w:ind w:left="360"/>
        <w:contextualSpacing w:val="0"/>
      </w:pPr>
      <w:r w:rsidRPr="00B8339B">
        <w:t xml:space="preserve">Coordinate with </w:t>
      </w:r>
      <w:r w:rsidR="00CF0F6C">
        <w:t>BES</w:t>
      </w:r>
      <w:r w:rsidRPr="00B8339B">
        <w:t xml:space="preserve"> to</w:t>
      </w:r>
      <w:r w:rsidR="00CF0F6C">
        <w:t xml:space="preserve"> orchestrate and </w:t>
      </w:r>
      <w:r w:rsidRPr="00B8339B">
        <w:t xml:space="preserve">integrate changes into the Technical Roadmap.  </w:t>
      </w:r>
    </w:p>
    <w:p w14:paraId="0EE286AD" w14:textId="40370E1F" w:rsidR="00FC3D4D" w:rsidRPr="00FC3D4D" w:rsidRDefault="00FC3D4D" w:rsidP="00384C99">
      <w:pPr>
        <w:pStyle w:val="Heading3"/>
      </w:pPr>
      <w:bookmarkStart w:id="38" w:name="_Toc39140592"/>
      <w:r>
        <w:t>B</w:t>
      </w:r>
      <w:r w:rsidR="009F3077" w:rsidRPr="00FC3D4D">
        <w:t>usiness Architecture</w:t>
      </w:r>
      <w:r w:rsidRPr="00FC3D4D">
        <w:t xml:space="preserve"> Support</w:t>
      </w:r>
      <w:bookmarkEnd w:id="38"/>
      <w:r w:rsidR="009F3077" w:rsidRPr="00FC3D4D">
        <w:t xml:space="preserve"> </w:t>
      </w:r>
    </w:p>
    <w:p w14:paraId="55389DF6" w14:textId="146EF97C" w:rsidR="00045F60" w:rsidRDefault="009A409D" w:rsidP="00FC3D4D">
      <w:pPr>
        <w:spacing w:before="120" w:after="120" w:line="276" w:lineRule="auto"/>
      </w:pPr>
      <w:r>
        <w:t>These are a</w:t>
      </w:r>
      <w:r w:rsidR="006B70F6">
        <w:t xml:space="preserve">ctivities </w:t>
      </w:r>
      <w:r>
        <w:t xml:space="preserve">that </w:t>
      </w:r>
      <w:r w:rsidR="006B70F6">
        <w:t>defin</w:t>
      </w:r>
      <w:r>
        <w:t>e</w:t>
      </w:r>
      <w:r w:rsidR="006B70F6">
        <w:t xml:space="preserve"> </w:t>
      </w:r>
      <w:r w:rsidR="006B70F6" w:rsidRPr="00366C6A">
        <w:t xml:space="preserve">the </w:t>
      </w:r>
      <w:r w:rsidR="00FE3B36">
        <w:t>NGA</w:t>
      </w:r>
      <w:r w:rsidR="006B70F6">
        <w:t xml:space="preserve"> </w:t>
      </w:r>
      <w:r w:rsidR="00A46846">
        <w:t xml:space="preserve">corporate </w:t>
      </w:r>
      <w:r w:rsidR="006B70F6" w:rsidRPr="00366C6A">
        <w:t xml:space="preserve">business </w:t>
      </w:r>
      <w:r w:rsidR="006B70F6">
        <w:t xml:space="preserve">model </w:t>
      </w:r>
      <w:r w:rsidR="0008029F">
        <w:t>represent</w:t>
      </w:r>
      <w:r>
        <w:t>ing</w:t>
      </w:r>
      <w:r w:rsidR="0008029F">
        <w:t xml:space="preserve"> the holistic, multi-dimensional business views of capabilities, end-to-end value delivery, information, and organizational structure; and the relationship among the </w:t>
      </w:r>
      <w:r w:rsidR="001E5B59">
        <w:t xml:space="preserve">Directorates and Components </w:t>
      </w:r>
      <w:r w:rsidR="0008029F">
        <w:t>and strategies, products, policies, initiatives, and stakeholders.</w:t>
      </w:r>
      <w:r w:rsidR="00E91991">
        <w:t xml:space="preserve"> Business Architecture activities will primarily focus on major end-to-end </w:t>
      </w:r>
      <w:r w:rsidR="00007F88">
        <w:t xml:space="preserve">(E2E) </w:t>
      </w:r>
      <w:r w:rsidR="00E91991">
        <w:t xml:space="preserve">business processes that enable the NGA mission, specifically </w:t>
      </w:r>
      <w:r w:rsidR="005B5F7A">
        <w:t>Corporate Management (</w:t>
      </w:r>
      <w:r w:rsidR="00E91991">
        <w:rPr>
          <w:rFonts w:cstheme="minorHAnsi"/>
          <w:szCs w:val="40"/>
        </w:rPr>
        <w:t>Hire-to-Retire (H2R), Budget-to-Report (B2R), Procure-to-Pay (P2P), and Acquire-to-Retire (A2R)</w:t>
      </w:r>
      <w:r w:rsidR="00045F60">
        <w:rPr>
          <w:rFonts w:cstheme="minorHAnsi"/>
          <w:szCs w:val="40"/>
        </w:rPr>
        <w:t>) and Corporate Operations (enterprise activities not unique to a single organization; e.g. strategic planning, program management, etc.)</w:t>
      </w:r>
      <w:r w:rsidR="00E91991">
        <w:rPr>
          <w:rFonts w:cstheme="minorHAnsi"/>
          <w:szCs w:val="40"/>
        </w:rPr>
        <w:t xml:space="preserve">. </w:t>
      </w:r>
      <w:r w:rsidR="00AF0ABF" w:rsidRPr="00B8339B">
        <w:t>Dependencies</w:t>
      </w:r>
      <w:r w:rsidR="00AF0ABF">
        <w:t xml:space="preserve">, process hand-offs, relevant stakeholders (human-in-the-loop), and triggers, </w:t>
      </w:r>
      <w:r w:rsidR="00AF0ABF" w:rsidRPr="00B8339B">
        <w:t>in support of architectural decisions</w:t>
      </w:r>
      <w:r w:rsidR="00AF0ABF">
        <w:t xml:space="preserve"> about the E2E business processes will be coordinated with the different Directorates and Components’ owning the specific E2E business process.</w:t>
      </w:r>
    </w:p>
    <w:p w14:paraId="01169FE2" w14:textId="77777777" w:rsidR="00045F60" w:rsidRDefault="00045F60" w:rsidP="00045F60">
      <w:pPr>
        <w:pStyle w:val="ListParagraph"/>
        <w:numPr>
          <w:ilvl w:val="0"/>
          <w:numId w:val="39"/>
        </w:numPr>
        <w:spacing w:after="160" w:line="259" w:lineRule="auto"/>
        <w:rPr>
          <w:rFonts w:cstheme="minorHAnsi"/>
          <w:szCs w:val="40"/>
        </w:rPr>
      </w:pPr>
      <w:r w:rsidRPr="00DA1154">
        <w:rPr>
          <w:rFonts w:cstheme="minorHAnsi"/>
          <w:b/>
          <w:szCs w:val="40"/>
        </w:rPr>
        <w:t>Hire-to-Retire</w:t>
      </w:r>
      <w:r>
        <w:rPr>
          <w:rFonts w:cstheme="minorHAnsi"/>
          <w:b/>
          <w:szCs w:val="40"/>
        </w:rPr>
        <w:t xml:space="preserve"> (H2R)</w:t>
      </w:r>
      <w:r>
        <w:rPr>
          <w:rFonts w:cstheme="minorHAnsi"/>
          <w:szCs w:val="40"/>
        </w:rPr>
        <w:t>. Encompasses all business functions necessary to plan for, hire, develop, assign, sustain, and separate personnel, including related personnel functions such as benefits, counseling, payroll, travel, and security.</w:t>
      </w:r>
    </w:p>
    <w:p w14:paraId="5C005B8B" w14:textId="77777777" w:rsidR="00045F60" w:rsidRDefault="00045F60" w:rsidP="00045F60">
      <w:pPr>
        <w:pStyle w:val="ListParagraph"/>
        <w:numPr>
          <w:ilvl w:val="0"/>
          <w:numId w:val="39"/>
        </w:numPr>
        <w:spacing w:after="160" w:line="259" w:lineRule="auto"/>
        <w:rPr>
          <w:rFonts w:cstheme="minorHAnsi"/>
          <w:szCs w:val="40"/>
        </w:rPr>
      </w:pPr>
      <w:r w:rsidRPr="00DA1154">
        <w:rPr>
          <w:rFonts w:cstheme="minorHAnsi"/>
          <w:b/>
          <w:szCs w:val="40"/>
        </w:rPr>
        <w:t>Budget-to-Report</w:t>
      </w:r>
      <w:r>
        <w:rPr>
          <w:rFonts w:cstheme="minorHAnsi"/>
          <w:b/>
          <w:szCs w:val="40"/>
        </w:rPr>
        <w:t xml:space="preserve"> (B2R)</w:t>
      </w:r>
      <w:r>
        <w:rPr>
          <w:rFonts w:cstheme="minorHAnsi"/>
          <w:szCs w:val="40"/>
        </w:rPr>
        <w:t>. Encompasses all business functions necessary to plan, formulate, create, execute, and report on the budget and financial management business activities, including updates to the general ledger.</w:t>
      </w:r>
    </w:p>
    <w:p w14:paraId="14C4D76A" w14:textId="77777777" w:rsidR="00045F60" w:rsidRDefault="00045F60" w:rsidP="00045F60">
      <w:pPr>
        <w:pStyle w:val="ListParagraph"/>
        <w:numPr>
          <w:ilvl w:val="0"/>
          <w:numId w:val="39"/>
        </w:numPr>
        <w:spacing w:after="160" w:line="259" w:lineRule="auto"/>
        <w:rPr>
          <w:rFonts w:cstheme="minorHAnsi"/>
          <w:szCs w:val="40"/>
        </w:rPr>
      </w:pPr>
      <w:r w:rsidRPr="00DA1154">
        <w:rPr>
          <w:rFonts w:cstheme="minorHAnsi"/>
          <w:b/>
          <w:szCs w:val="40"/>
        </w:rPr>
        <w:t>Procure-to-Pay</w:t>
      </w:r>
      <w:r>
        <w:rPr>
          <w:rFonts w:cstheme="minorHAnsi"/>
          <w:b/>
          <w:szCs w:val="40"/>
        </w:rPr>
        <w:t xml:space="preserve"> (P2P)</w:t>
      </w:r>
      <w:r>
        <w:rPr>
          <w:rFonts w:cstheme="minorHAnsi"/>
          <w:szCs w:val="40"/>
        </w:rPr>
        <w:t>. Encompasses all business functions necessary to obtain goods and services, which may include requirements identification, sourcing, contract management, purchasing, payment management, and receipt and debt management</w:t>
      </w:r>
    </w:p>
    <w:p w14:paraId="74010CA1" w14:textId="5E88BC5F" w:rsidR="00045F60" w:rsidRDefault="00045F60" w:rsidP="00EF538A">
      <w:pPr>
        <w:pStyle w:val="ListParagraph"/>
        <w:numPr>
          <w:ilvl w:val="0"/>
          <w:numId w:val="39"/>
        </w:numPr>
        <w:spacing w:before="120" w:after="120" w:line="276" w:lineRule="auto"/>
      </w:pPr>
      <w:r w:rsidRPr="00045F60">
        <w:rPr>
          <w:rFonts w:cstheme="minorHAnsi"/>
          <w:b/>
          <w:szCs w:val="40"/>
        </w:rPr>
        <w:t>Acquire-to-Retire (A2R)</w:t>
      </w:r>
      <w:r w:rsidRPr="00045F60">
        <w:rPr>
          <w:rFonts w:cstheme="minorHAnsi"/>
          <w:szCs w:val="40"/>
        </w:rPr>
        <w:t xml:space="preserve">. Encompasses all business functions necessary to obtain, manage, and dispose of accountable property and capitalized assets, which may include </w:t>
      </w:r>
      <w:r w:rsidRPr="00045F60">
        <w:rPr>
          <w:rFonts w:cstheme="minorHAnsi"/>
          <w:szCs w:val="40"/>
        </w:rPr>
        <w:lastRenderedPageBreak/>
        <w:t>Property, Plant, and Equipment (PP&amp;E) placement into service, PP&amp;E management, and PP&amp;E retirement and related integration elements with Procure-to-Pay.</w:t>
      </w:r>
    </w:p>
    <w:p w14:paraId="25F7212D" w14:textId="57F02812" w:rsidR="00FC3D4D" w:rsidRPr="001449DD" w:rsidRDefault="0008029F" w:rsidP="00FC3D4D">
      <w:pPr>
        <w:spacing w:before="120" w:after="120" w:line="276" w:lineRule="auto"/>
      </w:pPr>
      <w:r>
        <w:t>Its</w:t>
      </w:r>
      <w:r w:rsidR="006B70F6">
        <w:t xml:space="preserve"> components include</w:t>
      </w:r>
      <w:r w:rsidR="006B70F6" w:rsidRPr="00330B77">
        <w:t xml:space="preserve"> governance, business proces</w:t>
      </w:r>
      <w:r w:rsidR="00D658FB">
        <w:t xml:space="preserve">ses, and business information. </w:t>
      </w:r>
      <w:r w:rsidR="006B70F6" w:rsidRPr="00330B77">
        <w:t>It</w:t>
      </w:r>
      <w:r w:rsidR="006B70F6">
        <w:t xml:space="preserve"> aligns strategic vision, goals</w:t>
      </w:r>
      <w:r w:rsidR="00643006">
        <w:t>,</w:t>
      </w:r>
      <w:r w:rsidR="006B70F6">
        <w:t xml:space="preserve"> and objectives with </w:t>
      </w:r>
      <w:r w:rsidR="00FE3B36" w:rsidRPr="00BD0D97">
        <w:t>NGA</w:t>
      </w:r>
      <w:r w:rsidR="006B70F6" w:rsidRPr="00BD0D97">
        <w:t xml:space="preserve"> Doctrine, policy</w:t>
      </w:r>
      <w:r w:rsidR="006B70F6">
        <w:t xml:space="preserve">, regulations, organizations, </w:t>
      </w:r>
      <w:r w:rsidR="006B70F6" w:rsidRPr="00330B77">
        <w:t>capabilities</w:t>
      </w:r>
      <w:r w:rsidR="006B70F6">
        <w:t>,</w:t>
      </w:r>
      <w:r w:rsidR="006B70F6" w:rsidRPr="00330B77">
        <w:t xml:space="preserve"> initiatives</w:t>
      </w:r>
      <w:r w:rsidR="006B70F6">
        <w:t xml:space="preserve">, </w:t>
      </w:r>
      <w:r w:rsidR="006B70F6" w:rsidRPr="00330B77">
        <w:t>customers, finances,</w:t>
      </w:r>
      <w:r w:rsidR="006B70F6">
        <w:t xml:space="preserve"> value streams, </w:t>
      </w:r>
      <w:r w:rsidR="006B70F6" w:rsidRPr="00330B77">
        <w:t>supply</w:t>
      </w:r>
      <w:r w:rsidR="006B70F6">
        <w:t xml:space="preserve"> chains, products</w:t>
      </w:r>
      <w:r w:rsidR="00643006">
        <w:t>,</w:t>
      </w:r>
      <w:r w:rsidR="006B70F6">
        <w:t xml:space="preserve"> and services to inform decisions on acquiring and delivering mission outcomes</w:t>
      </w:r>
      <w:r w:rsidR="00D658FB">
        <w:t xml:space="preserve">. </w:t>
      </w:r>
      <w:r w:rsidR="009A409D">
        <w:t xml:space="preserve">The </w:t>
      </w:r>
      <w:r w:rsidR="00FC3D4D">
        <w:t>Business Architecture activities the contractor shall support in the performance of this Task Order include</w:t>
      </w:r>
      <w:r w:rsidR="007F3240">
        <w:t>, but are not limited to</w:t>
      </w:r>
      <w:r w:rsidR="00FC3D4D">
        <w:t>:</w:t>
      </w:r>
    </w:p>
    <w:p w14:paraId="74E9F7AD" w14:textId="4AD54068" w:rsidR="009F3077" w:rsidRDefault="009F3077" w:rsidP="00131C91">
      <w:pPr>
        <w:pStyle w:val="ListParagraph"/>
        <w:numPr>
          <w:ilvl w:val="0"/>
          <w:numId w:val="7"/>
        </w:numPr>
        <w:spacing w:before="60" w:after="60" w:line="276" w:lineRule="auto"/>
        <w:ind w:left="360"/>
        <w:contextualSpacing w:val="0"/>
      </w:pPr>
      <w:r>
        <w:t>Provide</w:t>
      </w:r>
      <w:r w:rsidRPr="00B078FA">
        <w:t xml:space="preserve"> </w:t>
      </w:r>
      <w:r>
        <w:t>expertise and support for Business A</w:t>
      </w:r>
      <w:r w:rsidRPr="00B8339B">
        <w:t>rchitecture, design, implementation</w:t>
      </w:r>
      <w:r w:rsidR="009F750F">
        <w:t xml:space="preserve"> approaches</w:t>
      </w:r>
      <w:r w:rsidRPr="00B8339B">
        <w:t xml:space="preserve"> and </w:t>
      </w:r>
      <w:r w:rsidR="00CB658C">
        <w:t>recommendations</w:t>
      </w:r>
      <w:r w:rsidRPr="00B8339B">
        <w:t xml:space="preserve"> </w:t>
      </w:r>
      <w:r w:rsidR="006B70F6">
        <w:t>ensuring  the alignment of strategic vision, goals</w:t>
      </w:r>
      <w:r w:rsidR="00A46846">
        <w:t>,</w:t>
      </w:r>
      <w:r w:rsidR="006B70F6">
        <w:t xml:space="preserve"> objectives</w:t>
      </w:r>
      <w:r w:rsidR="00A46846">
        <w:t>, functions, and business rules,</w:t>
      </w:r>
      <w:r w:rsidR="006B70F6">
        <w:t xml:space="preserve"> with </w:t>
      </w:r>
      <w:r w:rsidR="00FE3B36">
        <w:t>NGA</w:t>
      </w:r>
      <w:r w:rsidR="006B70F6">
        <w:t xml:space="preserve"> Doctrine, policy, regulations, organizations, </w:t>
      </w:r>
      <w:r w:rsidR="006B70F6" w:rsidRPr="00330B77">
        <w:t>capabilities</w:t>
      </w:r>
      <w:r w:rsidR="006B70F6">
        <w:t>,</w:t>
      </w:r>
      <w:r w:rsidR="006B70F6" w:rsidRPr="00330B77">
        <w:t xml:space="preserve"> initiatives</w:t>
      </w:r>
      <w:r w:rsidR="006B70F6">
        <w:t xml:space="preserve">, </w:t>
      </w:r>
      <w:r w:rsidR="006B70F6" w:rsidRPr="00330B77">
        <w:t>customers, finances,</w:t>
      </w:r>
      <w:r w:rsidR="006B70F6">
        <w:t xml:space="preserve"> value streams, </w:t>
      </w:r>
      <w:r w:rsidR="006B70F6" w:rsidRPr="00330B77">
        <w:t>supply</w:t>
      </w:r>
      <w:r w:rsidR="006B70F6">
        <w:t xml:space="preserve"> chains, products and services for informed </w:t>
      </w:r>
      <w:r w:rsidR="00C84569">
        <w:t>Government</w:t>
      </w:r>
      <w:r w:rsidR="006B70F6">
        <w:t xml:space="preserve"> decisions</w:t>
      </w:r>
    </w:p>
    <w:p w14:paraId="2F48EDF8" w14:textId="550BA2A4" w:rsidR="00045F60" w:rsidRDefault="00045F60" w:rsidP="00131C91">
      <w:pPr>
        <w:pStyle w:val="ListParagraph"/>
        <w:numPr>
          <w:ilvl w:val="0"/>
          <w:numId w:val="7"/>
        </w:numPr>
        <w:spacing w:before="60" w:after="60" w:line="276" w:lineRule="auto"/>
        <w:ind w:left="360"/>
        <w:contextualSpacing w:val="0"/>
      </w:pPr>
      <w:r>
        <w:t>Work closely with the different Directorates and Components  to ensure the integrity and fidelity of the information is captured and accurately depicted and maintained in CEA.</w:t>
      </w:r>
    </w:p>
    <w:p w14:paraId="6541524B" w14:textId="7B88198B" w:rsidR="00007F88" w:rsidRDefault="00007F88" w:rsidP="00131C91">
      <w:pPr>
        <w:pStyle w:val="ListParagraph"/>
        <w:numPr>
          <w:ilvl w:val="0"/>
          <w:numId w:val="7"/>
        </w:numPr>
        <w:spacing w:before="60" w:after="60" w:line="276" w:lineRule="auto"/>
        <w:ind w:left="360"/>
        <w:contextualSpacing w:val="0"/>
      </w:pPr>
      <w:r>
        <w:t>Align the Directorates and Components’ mission and functions to the E2E business processes</w:t>
      </w:r>
    </w:p>
    <w:p w14:paraId="19C0AD8B" w14:textId="5833AE7A" w:rsidR="00007F88" w:rsidRDefault="00007F88" w:rsidP="00131C91">
      <w:pPr>
        <w:pStyle w:val="ListParagraph"/>
        <w:numPr>
          <w:ilvl w:val="0"/>
          <w:numId w:val="7"/>
        </w:numPr>
        <w:spacing w:before="60" w:after="60" w:line="276" w:lineRule="auto"/>
        <w:ind w:left="360"/>
        <w:contextualSpacing w:val="0"/>
      </w:pPr>
      <w:r>
        <w:t>Capture the business operational details to ensure consistency between processes, technical implementation</w:t>
      </w:r>
      <w:r w:rsidR="00643006">
        <w:t>,</w:t>
      </w:r>
      <w:r>
        <w:t xml:space="preserve"> and policy that will help alleviate high costs of system implementation when technical choices do not match policy and business processes.</w:t>
      </w:r>
    </w:p>
    <w:p w14:paraId="128FAB76" w14:textId="4D4FDBE3" w:rsidR="00007F88" w:rsidRDefault="00007F88" w:rsidP="00131C91">
      <w:pPr>
        <w:pStyle w:val="ListParagraph"/>
        <w:numPr>
          <w:ilvl w:val="0"/>
          <w:numId w:val="7"/>
        </w:numPr>
        <w:spacing w:before="60" w:after="60" w:line="276" w:lineRule="auto"/>
        <w:ind w:left="360"/>
        <w:contextualSpacing w:val="0"/>
      </w:pPr>
      <w:r>
        <w:t>Document and identify opportunities for business process improvement and develop alternatives, perform gap analyses, review policies for possible changes, and identify information exchanges/process hand</w:t>
      </w:r>
      <w:r w:rsidR="00643006">
        <w:t>-</w:t>
      </w:r>
      <w:r>
        <w:t xml:space="preserve">off/triggers, and solution requirements. </w:t>
      </w:r>
    </w:p>
    <w:p w14:paraId="2E860E25" w14:textId="1A60E823" w:rsidR="006B70F6" w:rsidRDefault="009F3077" w:rsidP="00131C91">
      <w:pPr>
        <w:pStyle w:val="ListParagraph"/>
        <w:numPr>
          <w:ilvl w:val="0"/>
          <w:numId w:val="7"/>
        </w:numPr>
        <w:spacing w:before="60" w:after="60" w:line="276" w:lineRule="auto"/>
        <w:ind w:left="360"/>
        <w:contextualSpacing w:val="0"/>
      </w:pPr>
      <w:r w:rsidRPr="00B8339B">
        <w:t xml:space="preserve"> </w:t>
      </w:r>
      <w:r w:rsidR="00007F88">
        <w:t>Document integration point to converge and understand complex inter-related effects of changes to people, process, policy, and technology.</w:t>
      </w:r>
    </w:p>
    <w:p w14:paraId="4B83CCD9" w14:textId="7FC1EE24" w:rsidR="00D05D2E" w:rsidRPr="00D05D2E" w:rsidRDefault="00D05D2E" w:rsidP="00131C91">
      <w:pPr>
        <w:pStyle w:val="ListParagraph"/>
        <w:numPr>
          <w:ilvl w:val="0"/>
          <w:numId w:val="7"/>
        </w:numPr>
        <w:spacing w:before="60" w:after="60" w:line="276" w:lineRule="auto"/>
        <w:ind w:left="360"/>
        <w:contextualSpacing w:val="0"/>
      </w:pPr>
      <w:r>
        <w:t>Identify, define</w:t>
      </w:r>
      <w:r w:rsidR="00643006">
        <w:t>,</w:t>
      </w:r>
      <w:r>
        <w:t xml:space="preserve"> and document </w:t>
      </w:r>
      <w:r>
        <w:rPr>
          <w:rFonts w:cstheme="minorHAnsi"/>
          <w:szCs w:val="40"/>
        </w:rPr>
        <w:t xml:space="preserve">the business applications necessary to support the E2E business processes and all interdependencies. </w:t>
      </w:r>
    </w:p>
    <w:p w14:paraId="2F8BE322" w14:textId="4DD9EADD" w:rsidR="00D05D2E" w:rsidRPr="00D05D2E" w:rsidRDefault="00D05D2E" w:rsidP="00131C91">
      <w:pPr>
        <w:pStyle w:val="ListParagraph"/>
        <w:numPr>
          <w:ilvl w:val="0"/>
          <w:numId w:val="7"/>
        </w:numPr>
        <w:spacing w:before="60" w:after="60" w:line="276" w:lineRule="auto"/>
        <w:ind w:left="360"/>
        <w:contextualSpacing w:val="0"/>
      </w:pPr>
      <w:r>
        <w:t xml:space="preserve">Define and document </w:t>
      </w:r>
      <w:r>
        <w:rPr>
          <w:rFonts w:cstheme="minorHAnsi"/>
          <w:szCs w:val="40"/>
        </w:rPr>
        <w:t xml:space="preserve">the services and standards necessary to support the E2E business processes. </w:t>
      </w:r>
    </w:p>
    <w:p w14:paraId="553F8D6A" w14:textId="00CDF5A5" w:rsidR="00D05D2E" w:rsidRDefault="00D05D2E" w:rsidP="00131C91">
      <w:pPr>
        <w:pStyle w:val="ListParagraph"/>
        <w:numPr>
          <w:ilvl w:val="0"/>
          <w:numId w:val="7"/>
        </w:numPr>
        <w:spacing w:before="60" w:after="60" w:line="276" w:lineRule="auto"/>
        <w:ind w:left="360"/>
        <w:contextualSpacing w:val="0"/>
      </w:pPr>
      <w:r>
        <w:t xml:space="preserve">Define </w:t>
      </w:r>
      <w:r>
        <w:rPr>
          <w:rFonts w:cstheme="minorHAnsi"/>
          <w:szCs w:val="40"/>
        </w:rPr>
        <w:t xml:space="preserve">a framework for measuring the performance of the E2E business processes. This performance data will facilitate the decision-making processes for </w:t>
      </w:r>
      <w:r w:rsidR="00000BD3">
        <w:rPr>
          <w:rFonts w:cstheme="minorHAnsi"/>
          <w:szCs w:val="40"/>
        </w:rPr>
        <w:t xml:space="preserve">the </w:t>
      </w:r>
      <w:r>
        <w:rPr>
          <w:rFonts w:cstheme="minorHAnsi"/>
          <w:szCs w:val="40"/>
        </w:rPr>
        <w:t>improvement and execution of the capabilities.</w:t>
      </w:r>
    </w:p>
    <w:p w14:paraId="4ECF8B6D" w14:textId="78556F9D" w:rsidR="009F3077" w:rsidRDefault="009F3077" w:rsidP="00131C91">
      <w:pPr>
        <w:pStyle w:val="ListParagraph"/>
        <w:numPr>
          <w:ilvl w:val="0"/>
          <w:numId w:val="7"/>
        </w:numPr>
        <w:spacing w:before="60" w:after="60" w:line="276" w:lineRule="auto"/>
        <w:ind w:left="360"/>
        <w:contextualSpacing w:val="0"/>
      </w:pPr>
      <w:r w:rsidRPr="00B8339B">
        <w:t xml:space="preserve">Report on the optimization and usage of shared </w:t>
      </w:r>
      <w:r w:rsidR="008B5E5A">
        <w:t xml:space="preserve">business processes, capabilities, </w:t>
      </w:r>
      <w:r w:rsidRPr="00B8339B">
        <w:t>infrastructures</w:t>
      </w:r>
      <w:r w:rsidR="00000BD3">
        <w:t>,</w:t>
      </w:r>
      <w:r w:rsidRPr="00B8339B">
        <w:t xml:space="preserve"> and applications to reduce costs and improve information flow imported into and exported out of the NGA</w:t>
      </w:r>
      <w:r w:rsidR="00A46846">
        <w:t xml:space="preserve"> corporate </w:t>
      </w:r>
      <w:r w:rsidR="00FE3B36">
        <w:t>business</w:t>
      </w:r>
      <w:r w:rsidRPr="00B8339B">
        <w:t xml:space="preserve"> </w:t>
      </w:r>
      <w:r>
        <w:t>e</w:t>
      </w:r>
      <w:r w:rsidRPr="00B8339B">
        <w:t>nterprise.</w:t>
      </w:r>
    </w:p>
    <w:p w14:paraId="169826E4" w14:textId="3D47FC02" w:rsidR="00C84569" w:rsidRDefault="009F3077" w:rsidP="00131C91">
      <w:pPr>
        <w:pStyle w:val="ListParagraph"/>
        <w:numPr>
          <w:ilvl w:val="0"/>
          <w:numId w:val="7"/>
        </w:numPr>
        <w:spacing w:before="60" w:after="60" w:line="276" w:lineRule="auto"/>
        <w:ind w:left="360"/>
        <w:contextualSpacing w:val="0"/>
      </w:pPr>
      <w:r w:rsidRPr="00B8339B">
        <w:t xml:space="preserve">In collaboration with </w:t>
      </w:r>
      <w:r w:rsidR="00A32828">
        <w:t>Enterprise Risk Management</w:t>
      </w:r>
      <w:r w:rsidR="00510654">
        <w:t>,</w:t>
      </w:r>
      <w:r w:rsidR="00E02B6D">
        <w:t xml:space="preserve"> performed </w:t>
      </w:r>
      <w:r w:rsidR="00510654">
        <w:t>on</w:t>
      </w:r>
      <w:r w:rsidR="00E02B6D">
        <w:t xml:space="preserve"> the NGA Foundational Engineering Contract</w:t>
      </w:r>
      <w:r w:rsidRPr="00B8339B">
        <w:t>, identify enterprise-level risks, opportunities</w:t>
      </w:r>
      <w:r w:rsidR="00000BD3">
        <w:t>,</w:t>
      </w:r>
      <w:r w:rsidRPr="00B8339B">
        <w:t xml:space="preserve"> and issues associated </w:t>
      </w:r>
      <w:r w:rsidRPr="00B8339B">
        <w:lastRenderedPageBreak/>
        <w:t>with the collective enterprise architecture (As-Is, To-Be</w:t>
      </w:r>
      <w:r w:rsidR="00000BD3">
        <w:t>,</w:t>
      </w:r>
      <w:r w:rsidRPr="00B8339B">
        <w:t xml:space="preserve"> and Technical Roadmap’s</w:t>
      </w:r>
      <w:r>
        <w:t>) and assist in risk mitigation</w:t>
      </w:r>
      <w:r w:rsidR="00BC16D0">
        <w:t>.</w:t>
      </w:r>
    </w:p>
    <w:p w14:paraId="5923BF41" w14:textId="0683CA53" w:rsidR="00C84569" w:rsidRPr="00597EBF" w:rsidRDefault="00C84569" w:rsidP="00131C91">
      <w:pPr>
        <w:pStyle w:val="ListParagraph"/>
        <w:numPr>
          <w:ilvl w:val="0"/>
          <w:numId w:val="7"/>
        </w:numPr>
        <w:spacing w:before="60" w:after="60" w:line="276" w:lineRule="auto"/>
        <w:ind w:left="360"/>
        <w:contextualSpacing w:val="0"/>
      </w:pPr>
      <w:r>
        <w:t xml:space="preserve">Assist the Government in developing </w:t>
      </w:r>
      <w:r w:rsidR="00000BD3">
        <w:t xml:space="preserve">the </w:t>
      </w:r>
      <w:r>
        <w:t xml:space="preserve">business architecture to </w:t>
      </w:r>
      <w:r w:rsidR="008B5E5A">
        <w:t xml:space="preserve">transform and modernize </w:t>
      </w:r>
      <w:r>
        <w:t xml:space="preserve">the </w:t>
      </w:r>
      <w:r w:rsidR="008B5E5A">
        <w:t xml:space="preserve">business operations and </w:t>
      </w:r>
      <w:r>
        <w:t xml:space="preserve">processes integrating architectures, requirements, </w:t>
      </w:r>
      <w:r w:rsidR="008B5E5A">
        <w:t xml:space="preserve">functional </w:t>
      </w:r>
      <w:r>
        <w:t>integration, scheduling, budgeting</w:t>
      </w:r>
      <w:r w:rsidR="00000BD3">
        <w:t>,</w:t>
      </w:r>
      <w:r>
        <w:t xml:space="preserve"> and other data needed to </w:t>
      </w:r>
      <w:r w:rsidR="008B5E5A">
        <w:t xml:space="preserve">optimize, </w:t>
      </w:r>
      <w:r>
        <w:t xml:space="preserve">augment, automate and accelerate the </w:t>
      </w:r>
      <w:r w:rsidR="008B5E5A">
        <w:t>business p</w:t>
      </w:r>
      <w:r>
        <w:t>rocess</w:t>
      </w:r>
      <w:r w:rsidR="008B5E5A">
        <w:t>es</w:t>
      </w:r>
      <w:r>
        <w:t>.</w:t>
      </w:r>
    </w:p>
    <w:p w14:paraId="693C6C3D" w14:textId="3ACAE705" w:rsidR="00BC16D0" w:rsidRPr="00BC16D0" w:rsidRDefault="009F3077" w:rsidP="00384C99">
      <w:pPr>
        <w:pStyle w:val="Heading3"/>
      </w:pPr>
      <w:bookmarkStart w:id="39" w:name="_Toc39140593"/>
      <w:r w:rsidRPr="00BC16D0">
        <w:t>Data Architectu</w:t>
      </w:r>
      <w:r w:rsidR="00BC16D0">
        <w:t>re/Data Services Architecture Support</w:t>
      </w:r>
      <w:bookmarkEnd w:id="39"/>
    </w:p>
    <w:p w14:paraId="1B94F5B9" w14:textId="7B6CD940" w:rsidR="009F3077" w:rsidRDefault="0008029F" w:rsidP="00BC16D0">
      <w:pPr>
        <w:spacing w:before="120" w:after="120" w:line="276" w:lineRule="auto"/>
      </w:pPr>
      <w:r>
        <w:t>Supports the government with data architecture</w:t>
      </w:r>
      <w:r w:rsidRPr="001449DD">
        <w:t xml:space="preserve"> </w:t>
      </w:r>
      <w:r w:rsidR="00F771EC">
        <w:t>definition and documentation</w:t>
      </w:r>
      <w:r w:rsidRPr="001449DD">
        <w:t xml:space="preserve"> </w:t>
      </w:r>
      <w:r>
        <w:t>specific to the CEA.</w:t>
      </w:r>
      <w:r w:rsidRPr="001449DD">
        <w:t xml:space="preserve"> </w:t>
      </w:r>
      <w:r w:rsidR="009F3077" w:rsidRPr="001449DD">
        <w:t xml:space="preserve">The </w:t>
      </w:r>
      <w:r w:rsidR="00F771EC">
        <w:t xml:space="preserve">support includes leveraging </w:t>
      </w:r>
      <w:r w:rsidR="009F3077" w:rsidRPr="001449DD">
        <w:t>commonly used data and metadata formats used by</w:t>
      </w:r>
      <w:r w:rsidR="006B70F6">
        <w:t xml:space="preserve"> </w:t>
      </w:r>
      <w:r w:rsidR="0081573E">
        <w:t>NGA</w:t>
      </w:r>
      <w:r w:rsidR="006B70F6" w:rsidRPr="00D658FB">
        <w:t>,</w:t>
      </w:r>
      <w:r w:rsidR="006B70F6">
        <w:t xml:space="preserve"> </w:t>
      </w:r>
      <w:r>
        <w:t>the IC, and DoD</w:t>
      </w:r>
      <w:r w:rsidR="009F3077" w:rsidRPr="001449DD">
        <w:t xml:space="preserve">; the business rules for data access, </w:t>
      </w:r>
      <w:r w:rsidR="009F3077" w:rsidRPr="00BD0D97">
        <w:t>releasability, conflation, validation</w:t>
      </w:r>
      <w:r w:rsidR="009F3077" w:rsidRPr="001449DD">
        <w:t xml:space="preserve">, quality, retention, storage management, and refresh; and the technical services architecture to support the </w:t>
      </w:r>
      <w:r w:rsidR="00335B35">
        <w:t>NGA</w:t>
      </w:r>
      <w:r w:rsidR="00335B35" w:rsidRPr="001449DD">
        <w:t xml:space="preserve">’s </w:t>
      </w:r>
      <w:r w:rsidR="009F3077" w:rsidRPr="001449DD">
        <w:t>data strategy of making data accessible to all users via common services.  The Data Services Architecture for GEOINT (DSA-G) includes services for data ingest, conditioning, access, dissemination, security, management</w:t>
      </w:r>
      <w:r w:rsidR="009F0669">
        <w:t>,</w:t>
      </w:r>
      <w:r w:rsidR="009F3077" w:rsidRPr="001449DD">
        <w:t xml:space="preserve"> and storage.</w:t>
      </w:r>
    </w:p>
    <w:p w14:paraId="52A2E0CC" w14:textId="02D0C423" w:rsidR="00BC16D0" w:rsidRPr="001449DD" w:rsidRDefault="00BC16D0" w:rsidP="00BC16D0">
      <w:pPr>
        <w:spacing w:before="120" w:after="120" w:line="276" w:lineRule="auto"/>
      </w:pPr>
      <w:r>
        <w:t>Data Architecture/Data Services Architecture activities the contractor shall support in the performance of this Task Order include</w:t>
      </w:r>
      <w:r w:rsidR="007F3240">
        <w:t>, but are not limited to</w:t>
      </w:r>
      <w:r>
        <w:t>:</w:t>
      </w:r>
    </w:p>
    <w:p w14:paraId="457712CC" w14:textId="37653AA2" w:rsidR="00FE3B36" w:rsidRDefault="00FE3B36" w:rsidP="00131C91">
      <w:pPr>
        <w:pStyle w:val="ListParagraph"/>
        <w:numPr>
          <w:ilvl w:val="0"/>
          <w:numId w:val="8"/>
        </w:numPr>
        <w:spacing w:before="60" w:after="60" w:line="276" w:lineRule="auto"/>
        <w:ind w:left="360"/>
        <w:contextualSpacing w:val="0"/>
      </w:pPr>
      <w:r>
        <w:t>Establish, develop, and codify a common data architecture that captures the normalized corporate business data types, description, data flow, appropriate data classification, and the required authoritative system of record to include the appropriate network domain to house the corporate data.</w:t>
      </w:r>
      <w:r w:rsidR="00876D5F">
        <w:t xml:space="preserve"> This includes the Conceptual Data Model, </w:t>
      </w:r>
      <w:r w:rsidR="00876D5F" w:rsidRPr="00BD0D97">
        <w:t>the Logical Data Model, and the Physical Data Model</w:t>
      </w:r>
      <w:r w:rsidR="0008029F" w:rsidRPr="00BD0D97">
        <w:t>, the associated Ontology, Lexicon, and Data Dict</w:t>
      </w:r>
      <w:r w:rsidR="00FB3A69">
        <w:t>i</w:t>
      </w:r>
      <w:r w:rsidR="0008029F" w:rsidRPr="00BD0D97">
        <w:t>onary</w:t>
      </w:r>
      <w:r w:rsidR="00876D5F" w:rsidRPr="00BD0D97">
        <w:t>.</w:t>
      </w:r>
    </w:p>
    <w:p w14:paraId="5E067341" w14:textId="2EFDE967" w:rsidR="006B70F6" w:rsidRDefault="006B70F6" w:rsidP="00131C91">
      <w:pPr>
        <w:pStyle w:val="ListParagraph"/>
        <w:numPr>
          <w:ilvl w:val="0"/>
          <w:numId w:val="8"/>
        </w:numPr>
        <w:spacing w:before="60" w:after="60" w:line="276" w:lineRule="auto"/>
        <w:ind w:left="360"/>
        <w:contextualSpacing w:val="0"/>
      </w:pPr>
      <w:r>
        <w:t>Collaborate with the N</w:t>
      </w:r>
      <w:r w:rsidR="00337138">
        <w:t>SG</w:t>
      </w:r>
      <w:r>
        <w:t xml:space="preserve"> Data Engineering (NDE) contractor</w:t>
      </w:r>
      <w:r w:rsidR="00237B58">
        <w:t xml:space="preserve"> and Government</w:t>
      </w:r>
      <w:r>
        <w:t xml:space="preserve"> to incorporate the </w:t>
      </w:r>
      <w:r w:rsidR="0008029F">
        <w:t xml:space="preserve">corporate data architecture </w:t>
      </w:r>
      <w:r>
        <w:t>into the Enterprise and Solution Architectures, Enterprise Requirements, Enterprise Technical Roadmaps, Business Architecture</w:t>
      </w:r>
      <w:r w:rsidR="009F0669">
        <w:t>,</w:t>
      </w:r>
      <w:r>
        <w:t xml:space="preserve"> and Enterprise Integration engineering.</w:t>
      </w:r>
    </w:p>
    <w:p w14:paraId="3CA3684A" w14:textId="5DEFE830" w:rsidR="009F3077" w:rsidRDefault="009F3077" w:rsidP="00131C91">
      <w:pPr>
        <w:pStyle w:val="ListParagraph"/>
        <w:numPr>
          <w:ilvl w:val="0"/>
          <w:numId w:val="8"/>
        </w:numPr>
        <w:spacing w:before="60" w:after="60" w:line="276" w:lineRule="auto"/>
        <w:ind w:left="360"/>
        <w:contextualSpacing w:val="0"/>
      </w:pPr>
      <w:r>
        <w:t>Provide support for Data and Data Services A</w:t>
      </w:r>
      <w:r w:rsidRPr="00B8339B">
        <w:t>rchitecture, design, implementation</w:t>
      </w:r>
      <w:r w:rsidR="00CB658C">
        <w:t xml:space="preserve"> approaches</w:t>
      </w:r>
      <w:r w:rsidR="009F0669">
        <w:t>,</w:t>
      </w:r>
      <w:r w:rsidRPr="00B8339B">
        <w:t xml:space="preserve"> and </w:t>
      </w:r>
      <w:r w:rsidR="00CB658C">
        <w:t>recommendations</w:t>
      </w:r>
      <w:r w:rsidR="00CB658C" w:rsidRPr="00B8339B">
        <w:t xml:space="preserve"> </w:t>
      </w:r>
      <w:r w:rsidRPr="00B8339B">
        <w:t xml:space="preserve">for </w:t>
      </w:r>
      <w:r w:rsidR="00876D5F">
        <w:t>NGA corporate business</w:t>
      </w:r>
      <w:r w:rsidR="00CB658C">
        <w:t xml:space="preserve"> operations</w:t>
      </w:r>
      <w:r w:rsidRPr="00B8339B">
        <w:t xml:space="preserve">. </w:t>
      </w:r>
    </w:p>
    <w:p w14:paraId="63E4AD8E" w14:textId="5A6E3BB1" w:rsidR="009F3077" w:rsidRPr="009C2DFC" w:rsidRDefault="009F3077" w:rsidP="00131C91">
      <w:pPr>
        <w:pStyle w:val="ListParagraph"/>
        <w:numPr>
          <w:ilvl w:val="0"/>
          <w:numId w:val="8"/>
        </w:numPr>
        <w:spacing w:before="60" w:after="60" w:line="276" w:lineRule="auto"/>
        <w:ind w:left="360"/>
        <w:contextualSpacing w:val="0"/>
      </w:pPr>
      <w:r>
        <w:t>Collaborat</w:t>
      </w:r>
      <w:r w:rsidR="00A32828">
        <w:t xml:space="preserve">e with </w:t>
      </w:r>
      <w:r w:rsidR="009F0669">
        <w:t xml:space="preserve">the </w:t>
      </w:r>
      <w:r w:rsidR="006B70F6">
        <w:t xml:space="preserve">NDE contractor </w:t>
      </w:r>
      <w:r>
        <w:t xml:space="preserve">to ensure data execution efforts are aligned with NGA priorities. </w:t>
      </w:r>
    </w:p>
    <w:p w14:paraId="7DCC6C3D" w14:textId="31CC81B9" w:rsidR="00BC16D0" w:rsidRPr="00BC16D0" w:rsidRDefault="009F3077" w:rsidP="00384C99">
      <w:pPr>
        <w:pStyle w:val="Heading3"/>
      </w:pPr>
      <w:bookmarkStart w:id="40" w:name="_Toc39140594"/>
      <w:r w:rsidRPr="00BC16D0">
        <w:t xml:space="preserve">Network Architecture and Engineering </w:t>
      </w:r>
      <w:r w:rsidR="00BC16D0">
        <w:t>Support</w:t>
      </w:r>
      <w:bookmarkEnd w:id="40"/>
      <w:r w:rsidRPr="00BC16D0">
        <w:t xml:space="preserve"> </w:t>
      </w:r>
    </w:p>
    <w:p w14:paraId="56E31626" w14:textId="3890202E" w:rsidR="009F3077" w:rsidRDefault="00301311" w:rsidP="00BC16D0">
      <w:pPr>
        <w:spacing w:before="120" w:after="120" w:line="276" w:lineRule="auto"/>
      </w:pPr>
      <w:r>
        <w:t>Supports the government with n</w:t>
      </w:r>
      <w:r w:rsidR="009F3077" w:rsidRPr="001449DD">
        <w:t xml:space="preserve">etwork engineering support </w:t>
      </w:r>
      <w:r>
        <w:t>specific to the CEA</w:t>
      </w:r>
      <w:r w:rsidR="009F3077" w:rsidRPr="001449DD">
        <w:t xml:space="preserve"> to include network diagrams and configurations to aid in</w:t>
      </w:r>
      <w:r>
        <w:t xml:space="preserve"> planning</w:t>
      </w:r>
      <w:r w:rsidR="00FF6618">
        <w:t>, designing, and implementing a unified Corporate Information Systems executing end-to-end business processes</w:t>
      </w:r>
      <w:r w:rsidR="0059241A">
        <w:t xml:space="preserve"> in future state cross</w:t>
      </w:r>
      <w:r w:rsidR="009F0669">
        <w:t>-</w:t>
      </w:r>
      <w:r w:rsidR="0059241A">
        <w:t>domain environment</w:t>
      </w:r>
      <w:r w:rsidR="00FF6618">
        <w:t xml:space="preserve"> while providing corporate enterprise digital services</w:t>
      </w:r>
      <w:r w:rsidR="009F3077" w:rsidRPr="001449DD">
        <w:t xml:space="preserve">. </w:t>
      </w:r>
    </w:p>
    <w:p w14:paraId="60D5896B" w14:textId="084D675A" w:rsidR="009F3077" w:rsidRPr="00597EBF" w:rsidRDefault="00BC16D0" w:rsidP="00F65531">
      <w:pPr>
        <w:spacing w:before="120" w:after="120" w:line="276" w:lineRule="auto"/>
      </w:pPr>
      <w:r>
        <w:t>Network Architecture and Engineering activities the contractor shall support in the performance of this Task Order include:</w:t>
      </w:r>
      <w:r w:rsidR="00335B35">
        <w:t xml:space="preserve"> </w:t>
      </w:r>
      <w:r w:rsidR="009F3077">
        <w:t>Provid</w:t>
      </w:r>
      <w:r w:rsidR="00335B35">
        <w:t>ing</w:t>
      </w:r>
      <w:r w:rsidR="009F3077">
        <w:t xml:space="preserve"> expertise and support for Network A</w:t>
      </w:r>
      <w:r w:rsidR="009F3077" w:rsidRPr="00B8339B">
        <w:t xml:space="preserve">rchitecture, design, </w:t>
      </w:r>
      <w:r w:rsidR="009F3077" w:rsidRPr="00B8339B">
        <w:lastRenderedPageBreak/>
        <w:t>implementation</w:t>
      </w:r>
      <w:r w:rsidR="00CB658C">
        <w:t xml:space="preserve"> approaches</w:t>
      </w:r>
      <w:r w:rsidR="009F0669">
        <w:t>,</w:t>
      </w:r>
      <w:r w:rsidR="009F3077" w:rsidRPr="00B8339B">
        <w:t xml:space="preserve"> and </w:t>
      </w:r>
      <w:r w:rsidR="00CB658C">
        <w:t>recommendations</w:t>
      </w:r>
      <w:r w:rsidR="00CB658C" w:rsidRPr="00B8339B">
        <w:t xml:space="preserve"> </w:t>
      </w:r>
      <w:r w:rsidR="009F3077" w:rsidRPr="00B8339B">
        <w:t>for</w:t>
      </w:r>
      <w:r w:rsidR="006B70F6">
        <w:t xml:space="preserve"> </w:t>
      </w:r>
      <w:r w:rsidR="009F3077">
        <w:t>NGA</w:t>
      </w:r>
      <w:r w:rsidR="00301311">
        <w:t xml:space="preserve"> business</w:t>
      </w:r>
      <w:r w:rsidR="00CB658C">
        <w:t xml:space="preserve"> operations</w:t>
      </w:r>
      <w:r w:rsidR="00FF6618">
        <w:t xml:space="preserve"> executed across multiple network domain</w:t>
      </w:r>
      <w:r w:rsidR="00993898">
        <w:t>s</w:t>
      </w:r>
      <w:r w:rsidR="009F3077" w:rsidRPr="00B8339B">
        <w:t xml:space="preserve">. </w:t>
      </w:r>
    </w:p>
    <w:p w14:paraId="0D03FF81" w14:textId="451727FF" w:rsidR="00BC16D0" w:rsidRPr="00BC16D0" w:rsidRDefault="009F3077" w:rsidP="00384C99">
      <w:pPr>
        <w:pStyle w:val="Heading3"/>
      </w:pPr>
      <w:bookmarkStart w:id="41" w:name="_Toc39140595"/>
      <w:r w:rsidRPr="00BC16D0">
        <w:t>Security Architecture and Engineering</w:t>
      </w:r>
      <w:r w:rsidR="00BC16D0" w:rsidRPr="00BC16D0">
        <w:t xml:space="preserve"> Support</w:t>
      </w:r>
      <w:bookmarkEnd w:id="41"/>
    </w:p>
    <w:p w14:paraId="09D91472" w14:textId="425CB471" w:rsidR="005771D3" w:rsidRPr="005771D3" w:rsidRDefault="005771D3" w:rsidP="005771D3">
      <w:pPr>
        <w:spacing w:before="120" w:after="120" w:line="276" w:lineRule="auto"/>
      </w:pPr>
      <w:r w:rsidRPr="005771D3">
        <w:t xml:space="preserve">Supports the government with securing the </w:t>
      </w:r>
      <w:r w:rsidR="00301311">
        <w:t xml:space="preserve">corporate business data and associated/relevant </w:t>
      </w:r>
      <w:r w:rsidRPr="005771D3">
        <w:t xml:space="preserve">infrastructure through the security architecture for </w:t>
      </w:r>
      <w:r w:rsidR="00301311">
        <w:t xml:space="preserve">NGA with </w:t>
      </w:r>
      <w:r w:rsidRPr="005771D3">
        <w:t>direction from the Chief of Security Engineering and in collaboration/coordination with the Cyber Security Operations, Cyber Security Program Office, Security and Installations (SI), and the Chief Information Security Officer (CISO).</w:t>
      </w:r>
    </w:p>
    <w:p w14:paraId="67F20B77" w14:textId="5AD718AD" w:rsidR="005771D3" w:rsidRPr="005771D3" w:rsidRDefault="005771D3" w:rsidP="005771D3">
      <w:pPr>
        <w:spacing w:before="120" w:after="120" w:line="276" w:lineRule="auto"/>
      </w:pPr>
      <w:r w:rsidRPr="005771D3">
        <w:t>Security Architecture and Engineering activities the contractor shall support in the performance of this Task Order include</w:t>
      </w:r>
      <w:r w:rsidR="007F3240">
        <w:t>, but are not limited to</w:t>
      </w:r>
      <w:r w:rsidRPr="005771D3">
        <w:t>:</w:t>
      </w:r>
    </w:p>
    <w:p w14:paraId="4BAEBAF5" w14:textId="2DC07A29" w:rsidR="005771D3" w:rsidRPr="005771D3" w:rsidRDefault="005771D3" w:rsidP="00131C91">
      <w:pPr>
        <w:pStyle w:val="ListParagraph"/>
        <w:numPr>
          <w:ilvl w:val="0"/>
          <w:numId w:val="9"/>
        </w:numPr>
        <w:spacing w:before="60" w:after="60" w:line="276" w:lineRule="auto"/>
        <w:contextualSpacing w:val="0"/>
      </w:pPr>
      <w:r w:rsidRPr="005771D3">
        <w:t>Engineer and implement Enterprise Security Services to ensure secure operation and defense of the NGA</w:t>
      </w:r>
      <w:r w:rsidR="00E14557">
        <w:t xml:space="preserve"> corporate mission and functions</w:t>
      </w:r>
      <w:r w:rsidRPr="005771D3">
        <w:t xml:space="preserve">. </w:t>
      </w:r>
    </w:p>
    <w:p w14:paraId="094723F8" w14:textId="5B53A3F6" w:rsidR="005771D3" w:rsidRPr="005771D3" w:rsidRDefault="00E14557" w:rsidP="00131C91">
      <w:pPr>
        <w:pStyle w:val="ListParagraph"/>
        <w:numPr>
          <w:ilvl w:val="0"/>
          <w:numId w:val="9"/>
        </w:numPr>
        <w:spacing w:before="60" w:after="60" w:line="276" w:lineRule="auto"/>
        <w:contextualSpacing w:val="0"/>
      </w:pPr>
      <w:r>
        <w:t xml:space="preserve">Adopt and codify the guidance provided by the </w:t>
      </w:r>
      <w:r w:rsidR="005771D3" w:rsidRPr="005771D3">
        <w:t>current Enterprise Security Services (IDAM, Cross Domain, Network</w:t>
      </w:r>
      <w:r w:rsidR="00993898">
        <w:t>,</w:t>
      </w:r>
      <w:r w:rsidR="005771D3" w:rsidRPr="005771D3">
        <w:t xml:space="preserve"> and Host Defense, Cyber Security Operations capabilities) to include integration, upgrades</w:t>
      </w:r>
      <w:r w:rsidR="00993898">
        <w:t>,</w:t>
      </w:r>
      <w:r w:rsidR="005771D3" w:rsidRPr="005771D3">
        <w:t xml:space="preserve"> and replacements</w:t>
      </w:r>
      <w:r>
        <w:t>, into CEA</w:t>
      </w:r>
      <w:r w:rsidR="005771D3" w:rsidRPr="005771D3">
        <w:t>.</w:t>
      </w:r>
    </w:p>
    <w:p w14:paraId="093BA834" w14:textId="789BF999" w:rsidR="005771D3" w:rsidRPr="005771D3" w:rsidRDefault="005771D3" w:rsidP="00131C91">
      <w:pPr>
        <w:pStyle w:val="ListParagraph"/>
        <w:numPr>
          <w:ilvl w:val="0"/>
          <w:numId w:val="9"/>
        </w:numPr>
        <w:spacing w:before="60" w:after="60" w:line="276" w:lineRule="auto"/>
        <w:contextualSpacing w:val="0"/>
      </w:pPr>
      <w:r w:rsidRPr="005771D3">
        <w:t>Providing technical expertise to support program development of secure applications and systems by providing technical guidance for implementation of ICD-503 required controls, speeding the delivery of capabilities to our customers</w:t>
      </w:r>
      <w:r w:rsidR="00993898">
        <w:t>,</w:t>
      </w:r>
      <w:r w:rsidRPr="005771D3">
        <w:t xml:space="preserve"> and subsequent future cybersecurity policies and directives.</w:t>
      </w:r>
    </w:p>
    <w:p w14:paraId="50B094D4" w14:textId="6ACDEFDF" w:rsidR="005771D3" w:rsidRPr="005771D3" w:rsidRDefault="005771D3" w:rsidP="00131C91">
      <w:pPr>
        <w:pStyle w:val="ListParagraph"/>
        <w:numPr>
          <w:ilvl w:val="0"/>
          <w:numId w:val="9"/>
        </w:numPr>
        <w:spacing w:before="60" w:after="60" w:line="276" w:lineRule="auto"/>
        <w:contextualSpacing w:val="0"/>
      </w:pPr>
      <w:r w:rsidRPr="005771D3">
        <w:t>Collaborate with cybersecurity contractor</w:t>
      </w:r>
      <w:r w:rsidR="00CA7975">
        <w:t>s</w:t>
      </w:r>
      <w:r w:rsidRPr="005771D3">
        <w:t>, operations</w:t>
      </w:r>
      <w:r w:rsidR="00993898">
        <w:t>,</w:t>
      </w:r>
      <w:r w:rsidRPr="005771D3">
        <w:t xml:space="preserve"> and accreditation teams on </w:t>
      </w:r>
      <w:r w:rsidR="00993898">
        <w:t xml:space="preserve">the </w:t>
      </w:r>
      <w:r w:rsidRPr="005771D3">
        <w:t>execution of design, engineering, upgrade</w:t>
      </w:r>
      <w:r w:rsidR="00993898">
        <w:t>,</w:t>
      </w:r>
      <w:r w:rsidRPr="005771D3">
        <w:t xml:space="preserve"> and integration activities.  </w:t>
      </w:r>
    </w:p>
    <w:p w14:paraId="3496E94D" w14:textId="2980B12A" w:rsidR="009F3077" w:rsidRDefault="005771D3" w:rsidP="00131C91">
      <w:pPr>
        <w:pStyle w:val="ListParagraph"/>
        <w:numPr>
          <w:ilvl w:val="0"/>
          <w:numId w:val="9"/>
        </w:numPr>
        <w:spacing w:before="60" w:after="60" w:line="276" w:lineRule="auto"/>
        <w:contextualSpacing w:val="0"/>
      </w:pPr>
      <w:r w:rsidRPr="005771D3">
        <w:t xml:space="preserve">Continuously supports </w:t>
      </w:r>
      <w:r w:rsidR="00993898">
        <w:t xml:space="preserve">the </w:t>
      </w:r>
      <w:r w:rsidRPr="005771D3">
        <w:t>development and refinement of the As-Is and To-Be Security Architecture of the</w:t>
      </w:r>
      <w:r w:rsidR="005B14B4">
        <w:t xml:space="preserve"> GEA and</w:t>
      </w:r>
      <w:r w:rsidRPr="005771D3">
        <w:t xml:space="preserve"> NGA, </w:t>
      </w:r>
      <w:r w:rsidR="00F65531">
        <w:t>SAGE</w:t>
      </w:r>
      <w:r w:rsidR="00F65531" w:rsidRPr="005771D3">
        <w:t xml:space="preserve"> </w:t>
      </w:r>
      <w:r w:rsidRPr="005771D3">
        <w:t>(CAP/SAP), NSG, and ASG in support of NGA Strategy.</w:t>
      </w:r>
    </w:p>
    <w:p w14:paraId="26F89CEB" w14:textId="62CDEB0F" w:rsidR="00E666A6" w:rsidRDefault="00E666A6" w:rsidP="00384C99">
      <w:pPr>
        <w:pStyle w:val="Heading2"/>
      </w:pPr>
      <w:bookmarkStart w:id="42" w:name="_Toc39140596"/>
      <w:r>
        <w:t>Requirements Engineering</w:t>
      </w:r>
      <w:bookmarkEnd w:id="42"/>
      <w:r>
        <w:t xml:space="preserve"> </w:t>
      </w:r>
      <w:bookmarkStart w:id="43" w:name="_Ref427595153"/>
      <w:bookmarkStart w:id="44" w:name="_Ref427595163"/>
    </w:p>
    <w:p w14:paraId="7C526E7C" w14:textId="7B4EC538" w:rsidR="00D04BE0" w:rsidRPr="00EF538A" w:rsidRDefault="00876D5F" w:rsidP="00CF0917">
      <w:pPr>
        <w:spacing w:before="120" w:after="120" w:line="276" w:lineRule="auto"/>
        <w:rPr>
          <w:color w:val="000000" w:themeColor="text1"/>
        </w:rPr>
      </w:pPr>
      <w:r>
        <w:t>BES</w:t>
      </w:r>
      <w:r w:rsidR="00D04BE0">
        <w:t xml:space="preserve"> requires </w:t>
      </w:r>
      <w:r w:rsidR="004D7F2F">
        <w:t xml:space="preserve">SE&amp;I support </w:t>
      </w:r>
      <w:r w:rsidR="00830CDC">
        <w:t>in</w:t>
      </w:r>
      <w:r w:rsidR="00B56D46" w:rsidRPr="00B56D46">
        <w:t xml:space="preserve"> Strategic, Enterprise, and Capabilities-level Requirements Engineering</w:t>
      </w:r>
      <w:r w:rsidR="002A3319">
        <w:t xml:space="preserve">.  </w:t>
      </w:r>
      <w:r w:rsidR="00830CDC">
        <w:t>Resources applied against this effort</w:t>
      </w:r>
      <w:r w:rsidR="0046197E">
        <w:t xml:space="preserve"> must have full knowledge and understanding of the CEA, </w:t>
      </w:r>
      <w:r w:rsidR="00D04BE0" w:rsidRPr="00B8339B">
        <w:t xml:space="preserve">shall assist the </w:t>
      </w:r>
      <w:r w:rsidR="00D04BE0" w:rsidRPr="00BD0D97">
        <w:t xml:space="preserve">Government </w:t>
      </w:r>
      <w:r w:rsidR="00B77D9F">
        <w:rPr>
          <w:color w:val="000000" w:themeColor="text1"/>
        </w:rPr>
        <w:t xml:space="preserve">in tracing </w:t>
      </w:r>
      <w:r w:rsidR="00B77D9F" w:rsidRPr="00377F24">
        <w:rPr>
          <w:color w:val="000000" w:themeColor="text1"/>
        </w:rPr>
        <w:t>System and Software Requirements Documents (SysRDs and SRDs)</w:t>
      </w:r>
      <w:r w:rsidR="00B77D9F">
        <w:rPr>
          <w:color w:val="000000" w:themeColor="text1"/>
        </w:rPr>
        <w:t xml:space="preserve"> to Enterprise requirements</w:t>
      </w:r>
      <w:r w:rsidR="00B77D9F" w:rsidRPr="00377F24">
        <w:rPr>
          <w:color w:val="000000" w:themeColor="text1"/>
        </w:rPr>
        <w:t>.</w:t>
      </w:r>
      <w:r w:rsidR="00B77D9F">
        <w:rPr>
          <w:color w:val="000000" w:themeColor="text1"/>
        </w:rPr>
        <w:t xml:space="preserve"> This includes </w:t>
      </w:r>
      <w:r w:rsidR="00D04BE0">
        <w:t xml:space="preserve">aligning traceability of capabilities and needs </w:t>
      </w:r>
      <w:r w:rsidR="0046197E">
        <w:t xml:space="preserve">to the overarching CEA and </w:t>
      </w:r>
      <w:r w:rsidR="00D04BE0">
        <w:t xml:space="preserve">through </w:t>
      </w:r>
      <w:r w:rsidR="00D04BE0" w:rsidRPr="00B8339B">
        <w:t>developing, documenting, decomposing and allocating strategic (</w:t>
      </w:r>
      <w:r w:rsidR="00D04BE0" w:rsidRPr="00F771EC">
        <w:rPr>
          <w:i/>
        </w:rPr>
        <w:t xml:space="preserve">i.e., </w:t>
      </w:r>
      <w:r w:rsidRPr="00F771EC">
        <w:rPr>
          <w:i/>
        </w:rPr>
        <w:t>Corporate</w:t>
      </w:r>
      <w:r w:rsidR="00D04BE0" w:rsidRPr="00F771EC">
        <w:rPr>
          <w:i/>
        </w:rPr>
        <w:t xml:space="preserve"> Enterprise Capabilities Documents (ECDs), Statements of Capabilities (SOCs) and Capabilities Description Documents (CDDs)</w:t>
      </w:r>
      <w:r w:rsidR="00237B58" w:rsidRPr="00F771EC">
        <w:rPr>
          <w:i/>
        </w:rPr>
        <w:t>,</w:t>
      </w:r>
      <w:r w:rsidR="00D04BE0" w:rsidRPr="00F771EC">
        <w:rPr>
          <w:i/>
          <w:color w:val="000000" w:themeColor="text1"/>
        </w:rPr>
        <w:t xml:space="preserve"> Capability-Oriented Requirement (COR) sets, Service-Oriented Requirement (SOR) sets,</w:t>
      </w:r>
      <w:r w:rsidR="00D04BE0" w:rsidRPr="00F771EC">
        <w:rPr>
          <w:i/>
        </w:rPr>
        <w:t>)</w:t>
      </w:r>
      <w:r w:rsidR="00D04BE0" w:rsidRPr="00B8339B">
        <w:t xml:space="preserve"> through </w:t>
      </w:r>
      <w:r w:rsidR="00993898">
        <w:t xml:space="preserve">the </w:t>
      </w:r>
      <w:r w:rsidR="00D04BE0">
        <w:t>solution</w:t>
      </w:r>
      <w:r w:rsidR="00D04BE0" w:rsidRPr="00B8339B">
        <w:t xml:space="preserve"> (i.e., System and Software Requirements Documents (SysRDs and SRDs) level requirements to establish and enable </w:t>
      </w:r>
      <w:r>
        <w:t>corporate business</w:t>
      </w:r>
      <w:r w:rsidR="00D04BE0" w:rsidRPr="00B8339B">
        <w:t xml:space="preserve"> solutions for all of </w:t>
      </w:r>
      <w:r w:rsidR="00D04BE0">
        <w:t>NGA</w:t>
      </w:r>
      <w:r>
        <w:t xml:space="preserve"> workforce</w:t>
      </w:r>
      <w:r w:rsidR="00D04BE0" w:rsidRPr="00B8339B">
        <w:t xml:space="preserve">.  The collective requirements engineering activity is inclusive of agile techniques to </w:t>
      </w:r>
      <w:r w:rsidR="00D04BE0" w:rsidRPr="00B8339B">
        <w:lastRenderedPageBreak/>
        <w:t xml:space="preserve">define requirements using </w:t>
      </w:r>
      <w:r w:rsidR="009D147E">
        <w:t>the CEA Capability Taxonomy</w:t>
      </w:r>
      <w:r w:rsidR="00D04BE0" w:rsidRPr="00B8339B">
        <w:t xml:space="preserve">, </w:t>
      </w:r>
      <w:r w:rsidR="00D04BE0">
        <w:t>e</w:t>
      </w:r>
      <w:r w:rsidR="00D04BE0" w:rsidRPr="00B8339B">
        <w:t xml:space="preserve">pics, </w:t>
      </w:r>
      <w:r w:rsidR="00D04BE0">
        <w:t>f</w:t>
      </w:r>
      <w:r w:rsidR="00D04BE0" w:rsidRPr="00B8339B">
        <w:t>eatures</w:t>
      </w:r>
      <w:r w:rsidR="00993898">
        <w:t>,</w:t>
      </w:r>
      <w:r w:rsidR="00D04BE0" w:rsidRPr="00B8339B">
        <w:t xml:space="preserve"> and </w:t>
      </w:r>
      <w:r w:rsidR="00D04BE0">
        <w:t>u</w:t>
      </w:r>
      <w:r w:rsidR="00D04BE0" w:rsidRPr="00B8339B">
        <w:t xml:space="preserve">ser </w:t>
      </w:r>
      <w:r w:rsidR="00D04BE0">
        <w:t>s</w:t>
      </w:r>
      <w:r w:rsidR="00D04BE0" w:rsidRPr="00B8339B">
        <w:t>tories</w:t>
      </w:r>
      <w:r w:rsidR="00D04BE0">
        <w:t>.</w:t>
      </w:r>
      <w:r w:rsidR="00D04BE0" w:rsidRPr="00B8339B">
        <w:t xml:space="preserve">  This service</w:t>
      </w:r>
      <w:r w:rsidR="00D04BE0">
        <w:t xml:space="preserve"> includes</w:t>
      </w:r>
      <w:r w:rsidR="00D04BE0" w:rsidRPr="00B8339B">
        <w:t xml:space="preserve"> top-down and bottom-up planning and coordinatio</w:t>
      </w:r>
      <w:r w:rsidR="009E6614">
        <w:t>n for</w:t>
      </w:r>
      <w:r w:rsidR="00D04BE0" w:rsidRPr="00B8339B">
        <w:t xml:space="preserve"> retiring legacy entities into receiving, future entities.</w:t>
      </w:r>
    </w:p>
    <w:p w14:paraId="1C787109" w14:textId="406E7C89" w:rsidR="002A3319" w:rsidRPr="00B8339B" w:rsidRDefault="00830CDC" w:rsidP="00CF0917">
      <w:pPr>
        <w:spacing w:before="120" w:after="120" w:line="276" w:lineRule="auto"/>
      </w:pPr>
      <w:r>
        <w:t>Requirements Engineering</w:t>
      </w:r>
      <w:r w:rsidR="002A3319">
        <w:t xml:space="preserve"> </w:t>
      </w:r>
      <w:r w:rsidR="002A3319" w:rsidRPr="00B8339B">
        <w:t>includes support for</w:t>
      </w:r>
      <w:r w:rsidR="002A3319">
        <w:t xml:space="preserve"> but is not limited to,</w:t>
      </w:r>
      <w:r w:rsidR="002A3319" w:rsidRPr="00B8339B">
        <w:t xml:space="preserve"> the </w:t>
      </w:r>
      <w:r w:rsidR="00DF6C14">
        <w:t>strategic, enterprise, and capabilities-level requirements e</w:t>
      </w:r>
      <w:r w:rsidR="00DF6C14" w:rsidRPr="00B56D46">
        <w:t>ngineering</w:t>
      </w:r>
      <w:r w:rsidR="002A3319">
        <w:t xml:space="preserve"> a</w:t>
      </w:r>
      <w:r w:rsidR="002A3319" w:rsidRPr="00B8339B">
        <w:t>ctivities</w:t>
      </w:r>
      <w:r w:rsidR="00744F7B">
        <w:t xml:space="preserve"> that follow.</w:t>
      </w:r>
      <w:r w:rsidR="002A3319" w:rsidRPr="00B8339B">
        <w:t xml:space="preserve"> </w:t>
      </w:r>
    </w:p>
    <w:p w14:paraId="587EED4E" w14:textId="09A3A4A4" w:rsidR="00B56D46" w:rsidRDefault="00423337" w:rsidP="00384C99">
      <w:pPr>
        <w:pStyle w:val="Heading3"/>
      </w:pPr>
      <w:bookmarkStart w:id="45" w:name="_Toc39140597"/>
      <w:r>
        <w:t>Hi</w:t>
      </w:r>
      <w:r w:rsidR="002A3319">
        <w:t xml:space="preserve">gh-Level </w:t>
      </w:r>
      <w:r w:rsidR="004D7F2F">
        <w:t>Requirements</w:t>
      </w:r>
      <w:r w:rsidR="002A3319">
        <w:t xml:space="preserve"> Engineering Sup</w:t>
      </w:r>
      <w:r w:rsidR="00BC321E">
        <w:t>port</w:t>
      </w:r>
      <w:bookmarkEnd w:id="45"/>
    </w:p>
    <w:p w14:paraId="5E071273" w14:textId="54339216" w:rsidR="002A3319" w:rsidRDefault="004074EE" w:rsidP="00DF6C14">
      <w:pPr>
        <w:spacing w:before="120" w:after="120" w:line="276" w:lineRule="auto"/>
      </w:pPr>
      <w:r>
        <w:t>The contractor shall s</w:t>
      </w:r>
      <w:r w:rsidR="002A3319" w:rsidRPr="00E93CAB">
        <w:t>upport the Government in</w:t>
      </w:r>
      <w:r w:rsidR="002A3319" w:rsidRPr="00DF6C14">
        <w:t xml:space="preserve"> </w:t>
      </w:r>
      <w:r w:rsidR="002A3319">
        <w:t>d</w:t>
      </w:r>
      <w:r w:rsidR="002A3319" w:rsidRPr="00B8339B">
        <w:t>eveloping, documenting, decomposing</w:t>
      </w:r>
      <w:r w:rsidR="009E6614">
        <w:t>,</w:t>
      </w:r>
      <w:r w:rsidR="002A3319" w:rsidRPr="00B8339B">
        <w:t xml:space="preserve"> and allocating </w:t>
      </w:r>
      <w:r w:rsidR="009D147E">
        <w:t>business</w:t>
      </w:r>
      <w:r w:rsidR="002A3319">
        <w:t xml:space="preserve"> needs from strategic to </w:t>
      </w:r>
      <w:r w:rsidR="009D147E">
        <w:t>tactical</w:t>
      </w:r>
      <w:r w:rsidRPr="00B8339B">
        <w:t xml:space="preserve"> </w:t>
      </w:r>
      <w:r w:rsidR="002A3319" w:rsidRPr="00B8339B">
        <w:t xml:space="preserve">level requirements to establish and enable </w:t>
      </w:r>
      <w:r w:rsidR="00B77D9F">
        <w:t>the corporate business</w:t>
      </w:r>
      <w:r w:rsidR="002A3319" w:rsidRPr="00B8339B">
        <w:t xml:space="preserve"> solutions for all of </w:t>
      </w:r>
      <w:r w:rsidR="009E6614">
        <w:t xml:space="preserve">the </w:t>
      </w:r>
      <w:r w:rsidR="002A3319">
        <w:t>NGA</w:t>
      </w:r>
      <w:r w:rsidR="00B77D9F">
        <w:t xml:space="preserve"> workforce</w:t>
      </w:r>
      <w:r w:rsidR="002A3319">
        <w:t>.</w:t>
      </w:r>
      <w:r>
        <w:t xml:space="preserve">  </w:t>
      </w:r>
    </w:p>
    <w:p w14:paraId="29E4921B" w14:textId="1BC23670" w:rsidR="00DF6C14" w:rsidRPr="001449DD" w:rsidRDefault="00BC7E65" w:rsidP="00DF6C14">
      <w:pPr>
        <w:spacing w:before="120" w:after="120" w:line="276" w:lineRule="auto"/>
      </w:pPr>
      <w:r>
        <w:t>Using CEA view or a combination of multiple architecture views, t</w:t>
      </w:r>
      <w:r w:rsidR="002403CF">
        <w:t xml:space="preserve">he contractor shall support </w:t>
      </w:r>
      <w:r w:rsidR="00DF6C14">
        <w:t xml:space="preserve">High-Level Requirements Engineering activities in the performance of this Task Order </w:t>
      </w:r>
      <w:r w:rsidR="002403CF">
        <w:t xml:space="preserve">to </w:t>
      </w:r>
      <w:r w:rsidR="00DF6C14">
        <w:t>include</w:t>
      </w:r>
      <w:r w:rsidR="007F3240">
        <w:t>, but are not limited to</w:t>
      </w:r>
      <w:r w:rsidR="00DF6C14">
        <w:t>:</w:t>
      </w:r>
    </w:p>
    <w:p w14:paraId="7706E48F" w14:textId="16A1B4F1" w:rsidR="002A3319" w:rsidRDefault="00B77D9F" w:rsidP="00131C91">
      <w:pPr>
        <w:pStyle w:val="ListParagraph"/>
        <w:numPr>
          <w:ilvl w:val="0"/>
          <w:numId w:val="11"/>
        </w:numPr>
        <w:spacing w:before="60" w:after="60" w:line="276" w:lineRule="auto"/>
        <w:ind w:left="360"/>
        <w:contextualSpacing w:val="0"/>
      </w:pPr>
      <w:r>
        <w:t>Provide input and s</w:t>
      </w:r>
      <w:r w:rsidR="002A3319" w:rsidRPr="00597EBF">
        <w:t xml:space="preserve">upport </w:t>
      </w:r>
      <w:r>
        <w:t xml:space="preserve">to </w:t>
      </w:r>
      <w:r w:rsidR="002A3319" w:rsidRPr="00597EBF">
        <w:t>the continued development, maintenance, and documentation of all NGA strategic</w:t>
      </w:r>
      <w:r w:rsidR="009D147E">
        <w:t xml:space="preserve"> </w:t>
      </w:r>
      <w:r w:rsidR="002A3319" w:rsidRPr="00597EBF">
        <w:t xml:space="preserve">needs </w:t>
      </w:r>
      <w:r w:rsidR="002403CF">
        <w:t xml:space="preserve">repositories, digital representations, </w:t>
      </w:r>
      <w:r w:rsidR="002A3319" w:rsidRPr="00597EBF">
        <w:t xml:space="preserve">documents to include the </w:t>
      </w:r>
      <w:r w:rsidR="00E14557">
        <w:t>Corporate</w:t>
      </w:r>
      <w:r w:rsidR="002A3319" w:rsidRPr="00597EBF">
        <w:t xml:space="preserve"> ECD, all relevant SOCs, </w:t>
      </w:r>
      <w:r w:rsidR="002403CF">
        <w:t xml:space="preserve">Enterprise repository (NRAI), </w:t>
      </w:r>
      <w:r w:rsidR="002A3319" w:rsidRPr="00597EBF">
        <w:t>CDDs</w:t>
      </w:r>
      <w:r w:rsidR="002403CF">
        <w:t>,</w:t>
      </w:r>
      <w:r w:rsidR="00D658FB">
        <w:t xml:space="preserve"> </w:t>
      </w:r>
      <w:r w:rsidR="002A3319" w:rsidRPr="00597EBF">
        <w:t xml:space="preserve">NGA </w:t>
      </w:r>
      <w:r w:rsidR="00E14557">
        <w:t>Strategy</w:t>
      </w:r>
      <w:r w:rsidR="002403CF">
        <w:t xml:space="preserve"> and </w:t>
      </w:r>
      <w:r w:rsidR="00E14557">
        <w:t xml:space="preserve">current and </w:t>
      </w:r>
      <w:r w:rsidR="002403CF">
        <w:t>future CONOPS.</w:t>
      </w:r>
      <w:r w:rsidR="002A3319" w:rsidRPr="00597EBF">
        <w:t xml:space="preserve"> </w:t>
      </w:r>
    </w:p>
    <w:p w14:paraId="5E7B4572" w14:textId="2D064696" w:rsidR="002A3319" w:rsidRPr="00BD0D97" w:rsidRDefault="002A3319" w:rsidP="00131C91">
      <w:pPr>
        <w:pStyle w:val="ListParagraph"/>
        <w:numPr>
          <w:ilvl w:val="0"/>
          <w:numId w:val="11"/>
        </w:numPr>
        <w:spacing w:before="60" w:after="60" w:line="276" w:lineRule="auto"/>
        <w:ind w:left="360"/>
        <w:contextualSpacing w:val="0"/>
      </w:pPr>
      <w:r w:rsidRPr="00B8339B">
        <w:t xml:space="preserve">Support the decomposition and allocation of all NGA strategic needs from the </w:t>
      </w:r>
      <w:r w:rsidR="00E14557">
        <w:t>Corporate</w:t>
      </w:r>
      <w:r w:rsidRPr="00B8339B">
        <w:t xml:space="preserve"> ECD, all relevant SOCs, CDDs</w:t>
      </w:r>
      <w:r w:rsidR="009E6614">
        <w:t>,</w:t>
      </w:r>
      <w:r w:rsidRPr="00B8339B">
        <w:t xml:space="preserve"> and the </w:t>
      </w:r>
      <w:r w:rsidR="00E14557" w:rsidRPr="00597EBF">
        <w:t xml:space="preserve">NGA </w:t>
      </w:r>
      <w:r w:rsidR="00E14557">
        <w:t>Strategy and current and future CONOPS</w:t>
      </w:r>
      <w:r w:rsidR="00E14557" w:rsidRPr="00B8339B">
        <w:t xml:space="preserve"> </w:t>
      </w:r>
      <w:r w:rsidRPr="00B8339B">
        <w:t xml:space="preserve">to lower </w:t>
      </w:r>
      <w:r>
        <w:t>strategic, integration</w:t>
      </w:r>
      <w:r w:rsidR="009E6614">
        <w:t>,</w:t>
      </w:r>
      <w:r w:rsidR="002403CF">
        <w:t xml:space="preserve"> and Enterprise</w:t>
      </w:r>
      <w:r w:rsidRPr="00B8339B">
        <w:t xml:space="preserve"> level requirement</w:t>
      </w:r>
      <w:r w:rsidR="002403CF">
        <w:t xml:space="preserve"> repositories</w:t>
      </w:r>
      <w:r w:rsidR="00C84569">
        <w:t>, digital representations, and</w:t>
      </w:r>
      <w:r w:rsidR="00D658FB">
        <w:t xml:space="preserve"> </w:t>
      </w:r>
      <w:r w:rsidRPr="00B8339B">
        <w:t>documents.</w:t>
      </w:r>
      <w:r>
        <w:t xml:space="preserve"> This </w:t>
      </w:r>
      <w:r w:rsidR="002403CF">
        <w:t xml:space="preserve">shall </w:t>
      </w:r>
      <w:r>
        <w:t>include t</w:t>
      </w:r>
      <w:r w:rsidRPr="00597EBF">
        <w:t xml:space="preserve">he decomposition of high-level needs, </w:t>
      </w:r>
      <w:r>
        <w:t>e</w:t>
      </w:r>
      <w:r w:rsidRPr="00597EBF">
        <w:t xml:space="preserve">pics, and requirements into </w:t>
      </w:r>
      <w:r w:rsidR="002403CF" w:rsidRPr="00BD0D97">
        <w:t xml:space="preserve">Enterprise </w:t>
      </w:r>
      <w:r w:rsidRPr="00BD0D97">
        <w:t xml:space="preserve">features and user stories which </w:t>
      </w:r>
      <w:r w:rsidR="002403CF" w:rsidRPr="00BD0D97">
        <w:t>P</w:t>
      </w:r>
      <w:r w:rsidR="005F14C8" w:rsidRPr="00BD0D97">
        <w:t xml:space="preserve">rogram </w:t>
      </w:r>
      <w:r w:rsidR="002403CF" w:rsidRPr="00BD0D97">
        <w:t>O</w:t>
      </w:r>
      <w:r w:rsidR="005F14C8" w:rsidRPr="00BD0D97">
        <w:t>ffice</w:t>
      </w:r>
      <w:r w:rsidR="002403CF" w:rsidRPr="00BD0D97">
        <w:t xml:space="preserve">s, </w:t>
      </w:r>
      <w:r w:rsidRPr="00BD0D97">
        <w:t>programs</w:t>
      </w:r>
      <w:r w:rsidR="009E6614">
        <w:t>,</w:t>
      </w:r>
      <w:r w:rsidRPr="00BD0D97">
        <w:t xml:space="preserve"> and projects </w:t>
      </w:r>
      <w:r w:rsidR="002403CF" w:rsidRPr="00BD0D97">
        <w:t xml:space="preserve">will use to </w:t>
      </w:r>
      <w:r w:rsidRPr="00BD0D97">
        <w:t xml:space="preserve">develop </w:t>
      </w:r>
      <w:r w:rsidR="002403CF" w:rsidRPr="00BD0D97">
        <w:t>their program backlogs features and user stories for implementation using</w:t>
      </w:r>
      <w:r w:rsidRPr="00BD0D97">
        <w:t xml:space="preserve"> the most appropriate and efficient systems engineering approach.  </w:t>
      </w:r>
    </w:p>
    <w:p w14:paraId="3A241E3A" w14:textId="60105CAB" w:rsidR="002A3319" w:rsidRPr="00BD0D97" w:rsidRDefault="0059241A" w:rsidP="00131C91">
      <w:pPr>
        <w:pStyle w:val="ListParagraph"/>
        <w:numPr>
          <w:ilvl w:val="0"/>
          <w:numId w:val="11"/>
        </w:numPr>
        <w:spacing w:before="60" w:after="60" w:line="276" w:lineRule="auto"/>
        <w:ind w:left="360"/>
        <w:contextualSpacing w:val="0"/>
      </w:pPr>
      <w:r>
        <w:rPr>
          <w:color w:val="000000" w:themeColor="text1"/>
        </w:rPr>
        <w:t>Capture</w:t>
      </w:r>
      <w:r w:rsidR="00BC7E65">
        <w:t xml:space="preserve"> corporate/business-related</w:t>
      </w:r>
      <w:r w:rsidR="002A3319" w:rsidRPr="00BD0D97">
        <w:t xml:space="preserve"> </w:t>
      </w:r>
      <w:r w:rsidR="00BF3FD6" w:rsidRPr="00BD0D97">
        <w:t xml:space="preserve">quick reaction </w:t>
      </w:r>
      <w:r w:rsidR="002A3319" w:rsidRPr="00BD0D97">
        <w:t xml:space="preserve">warfighter support </w:t>
      </w:r>
      <w:r w:rsidR="00EB268E" w:rsidRPr="00BD0D97">
        <w:t xml:space="preserve">needs and other critical/relevant pilots showing potential high-value ROI, </w:t>
      </w:r>
      <w:r w:rsidR="002A3319" w:rsidRPr="00BD0D97">
        <w:t xml:space="preserve">in </w:t>
      </w:r>
      <w:r w:rsidR="009E6614">
        <w:t>the designated</w:t>
      </w:r>
      <w:r w:rsidR="002A3319" w:rsidRPr="00BD0D97">
        <w:t xml:space="preserve"> enterprise requirement</w:t>
      </w:r>
      <w:r w:rsidR="002403CF" w:rsidRPr="00BD0D97">
        <w:t xml:space="preserve"> repositories, digital representations, </w:t>
      </w:r>
      <w:r w:rsidR="002A3319" w:rsidRPr="00BD0D97">
        <w:t>documents</w:t>
      </w:r>
      <w:r w:rsidR="009E6614">
        <w:t>,</w:t>
      </w:r>
      <w:r w:rsidR="002A3319" w:rsidRPr="00BD0D97">
        <w:t xml:space="preserve"> and baselines. Advocate for </w:t>
      </w:r>
      <w:r w:rsidR="00BF3FD6" w:rsidRPr="00BD0D97">
        <w:t xml:space="preserve">expedited </w:t>
      </w:r>
      <w:r w:rsidR="002A3319" w:rsidRPr="00BD0D97">
        <w:t xml:space="preserve">warfighter support </w:t>
      </w:r>
      <w:r w:rsidR="00EB268E" w:rsidRPr="00BD0D97">
        <w:t xml:space="preserve">and pilot </w:t>
      </w:r>
      <w:r w:rsidR="00BC7E65">
        <w:t xml:space="preserve">corporate/business </w:t>
      </w:r>
      <w:r w:rsidR="002A3319" w:rsidRPr="00BD0D97">
        <w:t>needs within the appropriate programs, segments</w:t>
      </w:r>
      <w:r w:rsidR="009E6614">
        <w:t>,</w:t>
      </w:r>
      <w:r w:rsidR="002A3319" w:rsidRPr="00BD0D97">
        <w:t xml:space="preserve"> and projects.  </w:t>
      </w:r>
    </w:p>
    <w:p w14:paraId="16A85B8F" w14:textId="3F49D221" w:rsidR="002A3319" w:rsidRPr="00BD0D97" w:rsidRDefault="0059241A" w:rsidP="00131C91">
      <w:pPr>
        <w:pStyle w:val="ListParagraph"/>
        <w:numPr>
          <w:ilvl w:val="0"/>
          <w:numId w:val="11"/>
        </w:numPr>
        <w:spacing w:before="60" w:after="60" w:line="276" w:lineRule="auto"/>
        <w:ind w:left="360"/>
        <w:contextualSpacing w:val="0"/>
      </w:pPr>
      <w:r>
        <w:rPr>
          <w:color w:val="000000" w:themeColor="text1"/>
        </w:rPr>
        <w:t>Capture</w:t>
      </w:r>
      <w:r w:rsidR="002A3319" w:rsidRPr="00BD0D97">
        <w:t xml:space="preserve">, and manage an Enterprise Requirements Database to provide a centralized location to capture all </w:t>
      </w:r>
      <w:r w:rsidR="00BC7E65">
        <w:t xml:space="preserve">corporate/business </w:t>
      </w:r>
      <w:r w:rsidR="002A3319" w:rsidRPr="00BD0D97">
        <w:t>requirements and requirements documentation.</w:t>
      </w:r>
      <w:r w:rsidR="00830CDC" w:rsidRPr="00BD0D97">
        <w:t xml:space="preserve"> </w:t>
      </w:r>
    </w:p>
    <w:p w14:paraId="53CD312C" w14:textId="3E0CBF1F" w:rsidR="002A3319" w:rsidRPr="00BD0D97" w:rsidRDefault="0059241A" w:rsidP="00131C91">
      <w:pPr>
        <w:pStyle w:val="ListParagraph"/>
        <w:numPr>
          <w:ilvl w:val="0"/>
          <w:numId w:val="11"/>
        </w:numPr>
        <w:spacing w:before="60" w:after="60" w:line="276" w:lineRule="auto"/>
        <w:ind w:left="360"/>
        <w:contextualSpacing w:val="0"/>
      </w:pPr>
      <w:r>
        <w:rPr>
          <w:color w:val="000000" w:themeColor="text1"/>
        </w:rPr>
        <w:t>Establish</w:t>
      </w:r>
      <w:r w:rsidR="002A3319" w:rsidRPr="00BD0D97">
        <w:t xml:space="preserve"> and maintain a Requirements Management Process for managing requirements which provides multi-directional traceability and allows for managing changes to the established requirements baseline.</w:t>
      </w:r>
    </w:p>
    <w:p w14:paraId="01E455FB" w14:textId="4E4688B5" w:rsidR="002A3319" w:rsidRPr="00B8339B" w:rsidRDefault="0059241A" w:rsidP="00131C91">
      <w:pPr>
        <w:pStyle w:val="ListParagraph"/>
        <w:numPr>
          <w:ilvl w:val="0"/>
          <w:numId w:val="11"/>
        </w:numPr>
        <w:spacing w:before="60" w:after="60" w:line="276" w:lineRule="auto"/>
        <w:ind w:left="360"/>
        <w:contextualSpacing w:val="0"/>
      </w:pPr>
      <w:r>
        <w:rPr>
          <w:color w:val="000000" w:themeColor="text1"/>
        </w:rPr>
        <w:t>Manage</w:t>
      </w:r>
      <w:r w:rsidR="002A3319" w:rsidRPr="00BD0D97">
        <w:t xml:space="preserve"> and share the Enterprise Requirements Baseline to enable </w:t>
      </w:r>
      <w:r w:rsidR="00B77D9F" w:rsidRPr="00BD0D97">
        <w:t>BES</w:t>
      </w:r>
      <w:r w:rsidR="002A3319" w:rsidRPr="00BD0D97">
        <w:t xml:space="preserve"> to develop acquisition strategies, identify areas for investing and divesting, and provide traceability of </w:t>
      </w:r>
      <w:r w:rsidR="002A3319" w:rsidRPr="00BD0D97">
        <w:lastRenderedPageBreak/>
        <w:t xml:space="preserve">requirements from the ECDs, SOCs, CDDs, and </w:t>
      </w:r>
      <w:r w:rsidR="00EB268E" w:rsidRPr="00BD0D97">
        <w:t xml:space="preserve">NGA Strategy and current and future CONOPS </w:t>
      </w:r>
      <w:r w:rsidR="002A3319" w:rsidRPr="00BD0D97">
        <w:t>through solutions</w:t>
      </w:r>
      <w:r w:rsidR="002A3319" w:rsidRPr="00B8339B">
        <w:t xml:space="preserve"> engineering</w:t>
      </w:r>
      <w:r w:rsidR="00CB658C">
        <w:t>.</w:t>
      </w:r>
      <w:r w:rsidR="002A3319" w:rsidRPr="00B8339B">
        <w:t xml:space="preserve"> </w:t>
      </w:r>
    </w:p>
    <w:p w14:paraId="2FC32E5D" w14:textId="60FC0835" w:rsidR="002A3319" w:rsidRPr="00B8339B" w:rsidRDefault="0059241A" w:rsidP="00131C91">
      <w:pPr>
        <w:pStyle w:val="ListParagraph"/>
        <w:numPr>
          <w:ilvl w:val="0"/>
          <w:numId w:val="11"/>
        </w:numPr>
        <w:spacing w:before="60" w:after="60" w:line="276" w:lineRule="auto"/>
        <w:ind w:left="360"/>
        <w:contextualSpacing w:val="0"/>
      </w:pPr>
      <w:r>
        <w:rPr>
          <w:color w:val="000000" w:themeColor="text1"/>
        </w:rPr>
        <w:t>Provide</w:t>
      </w:r>
      <w:r w:rsidR="002A3319" w:rsidRPr="00B8339B">
        <w:t xml:space="preserve"> a self-service user interface that allows customized </w:t>
      </w:r>
      <w:r w:rsidR="0046197E">
        <w:t xml:space="preserve">corporate/business </w:t>
      </w:r>
      <w:r w:rsidR="002A3319" w:rsidRPr="00B8339B">
        <w:t>requirement queries against the authoritative requirements database and baseline.</w:t>
      </w:r>
      <w:r w:rsidR="002A3319" w:rsidRPr="009401F3">
        <w:t xml:space="preserve"> </w:t>
      </w:r>
      <w:r w:rsidR="002A3319">
        <w:t xml:space="preserve">Collaborate and work with </w:t>
      </w:r>
      <w:r w:rsidR="00335B35">
        <w:t>NFE</w:t>
      </w:r>
      <w:r w:rsidR="002A3319">
        <w:t xml:space="preserve"> </w:t>
      </w:r>
      <w:r w:rsidR="009E6614">
        <w:t>to</w:t>
      </w:r>
      <w:r w:rsidR="002A3319">
        <w:t xml:space="preserve"> </w:t>
      </w:r>
      <w:r w:rsidR="00F57AAF">
        <w:t xml:space="preserve">reach </w:t>
      </w:r>
      <w:r w:rsidR="00306FFE">
        <w:t>back</w:t>
      </w:r>
      <w:r w:rsidR="00F57AAF">
        <w:t xml:space="preserve"> and</w:t>
      </w:r>
      <w:r w:rsidR="002A3319">
        <w:t xml:space="preserve"> management.</w:t>
      </w:r>
    </w:p>
    <w:p w14:paraId="6DD677C2" w14:textId="477E3A04" w:rsidR="002A3319" w:rsidRPr="00B8339B" w:rsidRDefault="0059241A" w:rsidP="00131C91">
      <w:pPr>
        <w:pStyle w:val="ListParagraph"/>
        <w:numPr>
          <w:ilvl w:val="0"/>
          <w:numId w:val="11"/>
        </w:numPr>
        <w:spacing w:before="60" w:after="60" w:line="276" w:lineRule="auto"/>
        <w:ind w:left="360"/>
        <w:contextualSpacing w:val="0"/>
      </w:pPr>
      <w:r>
        <w:rPr>
          <w:color w:val="000000" w:themeColor="text1"/>
        </w:rPr>
        <w:t>Standardize</w:t>
      </w:r>
      <w:r w:rsidR="00F57AAF">
        <w:rPr>
          <w:color w:val="000000" w:themeColor="text1"/>
        </w:rPr>
        <w:t xml:space="preserve"> and m</w:t>
      </w:r>
      <w:r w:rsidR="002A3319" w:rsidRPr="00B8339B">
        <w:t xml:space="preserve">anage </w:t>
      </w:r>
      <w:r w:rsidR="0046197E">
        <w:t xml:space="preserve">corporate/business </w:t>
      </w:r>
      <w:r w:rsidR="002A3319" w:rsidRPr="00B8339B">
        <w:t xml:space="preserve">requirements </w:t>
      </w:r>
      <w:r w:rsidR="002A3319">
        <w:t xml:space="preserve">artifacts </w:t>
      </w:r>
      <w:r w:rsidR="002A3319" w:rsidRPr="00B8339B">
        <w:t>in collaboration with the Configu</w:t>
      </w:r>
      <w:r w:rsidR="00830CDC">
        <w:t xml:space="preserve">ration Management function within </w:t>
      </w:r>
      <w:r w:rsidR="00335B35">
        <w:t>NFE</w:t>
      </w:r>
      <w:r w:rsidR="002A3319" w:rsidRPr="00B8339B">
        <w:t>.</w:t>
      </w:r>
    </w:p>
    <w:p w14:paraId="57BD3361" w14:textId="1D3E8FE4" w:rsidR="002A3319" w:rsidRPr="00B8339B" w:rsidRDefault="00E35485" w:rsidP="00131C91">
      <w:pPr>
        <w:pStyle w:val="ListParagraph"/>
        <w:numPr>
          <w:ilvl w:val="0"/>
          <w:numId w:val="11"/>
        </w:numPr>
        <w:spacing w:before="60" w:after="60" w:line="276" w:lineRule="auto"/>
        <w:ind w:left="360"/>
        <w:contextualSpacing w:val="0"/>
      </w:pPr>
      <w:r>
        <w:rPr>
          <w:color w:val="000000" w:themeColor="text1"/>
        </w:rPr>
        <w:t>V</w:t>
      </w:r>
      <w:r w:rsidR="002A3319" w:rsidRPr="00B8339B">
        <w:t xml:space="preserve">alidate decomposed, allocated </w:t>
      </w:r>
      <w:r w:rsidR="0046197E">
        <w:t xml:space="preserve">corporate/business </w:t>
      </w:r>
      <w:r w:rsidR="002A3319" w:rsidRPr="00B8339B">
        <w:t>requirements from the strategic documents to</w:t>
      </w:r>
      <w:r w:rsidR="002A3319">
        <w:t xml:space="preserve"> solution</w:t>
      </w:r>
      <w:r w:rsidR="002A3319" w:rsidRPr="00B8339B">
        <w:t xml:space="preserve"> programs, segments</w:t>
      </w:r>
      <w:r w:rsidR="009E6614">
        <w:t>,</w:t>
      </w:r>
      <w:r w:rsidR="002A3319" w:rsidRPr="00B8339B">
        <w:t xml:space="preserve"> and projects</w:t>
      </w:r>
      <w:r w:rsidR="00CA7975">
        <w:t>,</w:t>
      </w:r>
      <w:r w:rsidR="002A3319" w:rsidRPr="00B8339B">
        <w:t xml:space="preserve"> and coordinate with the user to demonstrate perceived intent</w:t>
      </w:r>
      <w:r w:rsidR="009E6614">
        <w:t>,</w:t>
      </w:r>
      <w:r w:rsidR="002A3319" w:rsidRPr="00B8339B">
        <w:t xml:space="preserve"> and further develop requirements.</w:t>
      </w:r>
    </w:p>
    <w:p w14:paraId="1068EB48" w14:textId="486DDBDE" w:rsidR="002A3319" w:rsidRPr="00B8339B" w:rsidRDefault="00E35485" w:rsidP="00131C91">
      <w:pPr>
        <w:pStyle w:val="ListParagraph"/>
        <w:numPr>
          <w:ilvl w:val="0"/>
          <w:numId w:val="11"/>
        </w:numPr>
        <w:spacing w:before="60" w:after="60" w:line="276" w:lineRule="auto"/>
        <w:ind w:left="360"/>
        <w:contextualSpacing w:val="0"/>
      </w:pPr>
      <w:r>
        <w:rPr>
          <w:color w:val="000000" w:themeColor="text1"/>
        </w:rPr>
        <w:t>Coordinate</w:t>
      </w:r>
      <w:r w:rsidR="002A3319" w:rsidRPr="00B8339B">
        <w:t xml:space="preserve"> with users and stakeholders to develop enterprise</w:t>
      </w:r>
      <w:r w:rsidR="00CA7975">
        <w:t>-</w:t>
      </w:r>
      <w:r w:rsidR="002A3319" w:rsidRPr="00B8339B">
        <w:t xml:space="preserve">level </w:t>
      </w:r>
      <w:r w:rsidR="0046197E">
        <w:t xml:space="preserve">corporate/business </w:t>
      </w:r>
      <w:r w:rsidR="002A3319" w:rsidRPr="00B8339B">
        <w:t>requirements for new mission needs and to determine viable solutions for each request.</w:t>
      </w:r>
    </w:p>
    <w:p w14:paraId="2416D0DF" w14:textId="14F20ADE" w:rsidR="002A3319" w:rsidRDefault="002A3319" w:rsidP="00131C91">
      <w:pPr>
        <w:pStyle w:val="ListParagraph"/>
        <w:numPr>
          <w:ilvl w:val="0"/>
          <w:numId w:val="11"/>
        </w:numPr>
        <w:spacing w:before="60" w:after="60" w:line="276" w:lineRule="auto"/>
        <w:ind w:left="360"/>
        <w:contextualSpacing w:val="0"/>
      </w:pPr>
      <w:r w:rsidRPr="00B8339B">
        <w:t xml:space="preserve">Capture new strategic requirements/needs </w:t>
      </w:r>
      <w:r>
        <w:t xml:space="preserve">and the associated </w:t>
      </w:r>
      <w:r w:rsidR="00EB268E">
        <w:t xml:space="preserve">NGA </w:t>
      </w:r>
      <w:r>
        <w:t>Strategic Roadmaps</w:t>
      </w:r>
      <w:r w:rsidRPr="00B8339B">
        <w:t xml:space="preserve"> </w:t>
      </w:r>
      <w:r w:rsidR="00EB268E">
        <w:t xml:space="preserve">codified in the Corporate </w:t>
      </w:r>
      <w:r w:rsidR="0046197E">
        <w:t xml:space="preserve">Enterprise </w:t>
      </w:r>
      <w:r w:rsidR="00EB268E">
        <w:t>Architecture To-Be business c</w:t>
      </w:r>
      <w:r w:rsidRPr="00B8339B">
        <w:t xml:space="preserve">oncept of </w:t>
      </w:r>
      <w:r w:rsidR="00EB268E">
        <w:t>o</w:t>
      </w:r>
      <w:r w:rsidRPr="00B8339B">
        <w:t xml:space="preserve">perations (CONOPS) development effort.  </w:t>
      </w:r>
      <w:r>
        <w:t>The Strategic Roadmaps include the capture of groupings of time-phased capabilities and success criteria with associated dependencies to support the development of Solution Epics.</w:t>
      </w:r>
    </w:p>
    <w:p w14:paraId="1A57B8D5" w14:textId="591BFBF5" w:rsidR="002A3319" w:rsidRDefault="002A3319" w:rsidP="00131C91">
      <w:pPr>
        <w:pStyle w:val="ListParagraph"/>
        <w:numPr>
          <w:ilvl w:val="0"/>
          <w:numId w:val="11"/>
        </w:numPr>
        <w:spacing w:before="60" w:after="60" w:line="276" w:lineRule="auto"/>
        <w:ind w:left="360"/>
        <w:contextualSpacing w:val="0"/>
      </w:pPr>
      <w:r w:rsidRPr="00B8339B">
        <w:t xml:space="preserve">In collaboration with </w:t>
      </w:r>
      <w:r w:rsidR="00830CDC">
        <w:t>Enterprise Risk Management</w:t>
      </w:r>
      <w:r w:rsidRPr="00B8339B">
        <w:t>,</w:t>
      </w:r>
      <w:r w:rsidR="00510654" w:rsidRPr="00510654">
        <w:t xml:space="preserve"> </w:t>
      </w:r>
      <w:r w:rsidR="00510654">
        <w:t xml:space="preserve">performed on the NGA </w:t>
      </w:r>
      <w:r w:rsidR="00306FFE">
        <w:t>Foundational</w:t>
      </w:r>
      <w:r w:rsidR="00510654">
        <w:t xml:space="preserve"> Engineering Contract,</w:t>
      </w:r>
      <w:r w:rsidRPr="00C163A3">
        <w:t xml:space="preserve"> </w:t>
      </w:r>
      <w:r w:rsidRPr="00B8339B">
        <w:t>identify enterprise-level risks, opportunities</w:t>
      </w:r>
      <w:r w:rsidR="00CA7975">
        <w:t>,</w:t>
      </w:r>
      <w:r w:rsidRPr="00B8339B">
        <w:t xml:space="preserve"> and issues associated with requirements and the requirements management lifecycle and assist in risk mitigation.</w:t>
      </w:r>
    </w:p>
    <w:p w14:paraId="325A713C" w14:textId="54438524" w:rsidR="002A3319" w:rsidRPr="00B8339B" w:rsidRDefault="0046197E" w:rsidP="00131C91">
      <w:pPr>
        <w:pStyle w:val="ListParagraph"/>
        <w:numPr>
          <w:ilvl w:val="0"/>
          <w:numId w:val="11"/>
        </w:numPr>
        <w:spacing w:before="60" w:after="60" w:line="276" w:lineRule="auto"/>
        <w:ind w:left="360"/>
        <w:contextualSpacing w:val="0"/>
      </w:pPr>
      <w:r>
        <w:t>Collaborate with</w:t>
      </w:r>
      <w:r w:rsidR="002A3319" w:rsidRPr="00B8339B">
        <w:t xml:space="preserve"> </w:t>
      </w:r>
      <w:r w:rsidR="002A3319">
        <w:t>g</w:t>
      </w:r>
      <w:r w:rsidR="002A3319" w:rsidRPr="00B8339B">
        <w:t xml:space="preserve">overnance </w:t>
      </w:r>
      <w:r w:rsidR="002A3319">
        <w:t>b</w:t>
      </w:r>
      <w:r w:rsidR="002A3319" w:rsidRPr="00B8339B">
        <w:t>oards for approval of new user needs and requirements.</w:t>
      </w:r>
    </w:p>
    <w:p w14:paraId="52B6EAEE" w14:textId="62487B65" w:rsidR="002A3319" w:rsidRPr="00B8339B" w:rsidRDefault="002A3319" w:rsidP="00131C91">
      <w:pPr>
        <w:pStyle w:val="ListParagraph"/>
        <w:numPr>
          <w:ilvl w:val="0"/>
          <w:numId w:val="11"/>
        </w:numPr>
        <w:spacing w:before="60" w:after="60" w:line="276" w:lineRule="auto"/>
        <w:ind w:left="360"/>
        <w:contextualSpacing w:val="0"/>
      </w:pPr>
      <w:r w:rsidRPr="00B8339B">
        <w:t xml:space="preserve">Recommend new, agile processes and methodologies to decrease the requirements satisfaction timeline and to increase requirements visibility and efficiency across the </w:t>
      </w:r>
      <w:r w:rsidR="00F57AAF">
        <w:t>NGA</w:t>
      </w:r>
      <w:r>
        <w:t>.</w:t>
      </w:r>
    </w:p>
    <w:p w14:paraId="4E5F8806" w14:textId="67A1880D" w:rsidR="002A3319" w:rsidRDefault="002A3319" w:rsidP="00131C91">
      <w:pPr>
        <w:pStyle w:val="ListParagraph"/>
        <w:numPr>
          <w:ilvl w:val="0"/>
          <w:numId w:val="11"/>
        </w:numPr>
        <w:spacing w:before="60" w:after="60" w:line="276" w:lineRule="auto"/>
        <w:ind w:left="360"/>
        <w:contextualSpacing w:val="0"/>
      </w:pPr>
      <w:r w:rsidRPr="00B8339B">
        <w:t xml:space="preserve">Use MBSE to document and trace </w:t>
      </w:r>
      <w:r w:rsidR="0046197E">
        <w:t>corporate/business</w:t>
      </w:r>
      <w:r w:rsidR="0046197E" w:rsidRPr="00B8339B">
        <w:t xml:space="preserve"> </w:t>
      </w:r>
      <w:r w:rsidRPr="00B8339B">
        <w:t>requirement</w:t>
      </w:r>
      <w:r w:rsidR="00237B58">
        <w:t>s</w:t>
      </w:r>
      <w:r w:rsidRPr="00B8339B">
        <w:t xml:space="preserve">, design, analysis, and verification and validation activities from strategic through </w:t>
      </w:r>
      <w:r>
        <w:t>solution</w:t>
      </w:r>
      <w:r w:rsidRPr="00B8339B">
        <w:t xml:space="preserve"> levels beginning in the conceptual design p</w:t>
      </w:r>
      <w:r>
        <w:t>hase and continuing throughout the systems engineering life cycle</w:t>
      </w:r>
      <w:r w:rsidRPr="00B8339B">
        <w:t>.</w:t>
      </w:r>
    </w:p>
    <w:p w14:paraId="41F226AC" w14:textId="3328BB4E" w:rsidR="002A3319" w:rsidRDefault="002A3319" w:rsidP="00131C91">
      <w:pPr>
        <w:pStyle w:val="ListParagraph"/>
        <w:numPr>
          <w:ilvl w:val="0"/>
          <w:numId w:val="11"/>
        </w:numPr>
        <w:spacing w:before="60" w:after="60" w:line="276" w:lineRule="auto"/>
        <w:ind w:left="360"/>
        <w:contextualSpacing w:val="0"/>
      </w:pPr>
      <w:r w:rsidRPr="00597EBF">
        <w:t>Define, evaluate, and document information security requirements for new IT initiatives and cyber capabilities</w:t>
      </w:r>
      <w:r w:rsidR="0046197E">
        <w:t xml:space="preserve"> impacting business systems</w:t>
      </w:r>
      <w:r w:rsidRPr="00597EBF">
        <w:t>.</w:t>
      </w:r>
    </w:p>
    <w:p w14:paraId="740AF82D" w14:textId="78B413FC" w:rsidR="00337138" w:rsidRDefault="00337138" w:rsidP="00131C91">
      <w:pPr>
        <w:pStyle w:val="ListParagraph"/>
        <w:numPr>
          <w:ilvl w:val="0"/>
          <w:numId w:val="11"/>
        </w:numPr>
        <w:spacing w:before="60" w:after="60" w:line="276" w:lineRule="auto"/>
        <w:ind w:left="360"/>
        <w:contextualSpacing w:val="0"/>
      </w:pPr>
      <w:r>
        <w:t xml:space="preserve">The contractor shall </w:t>
      </w:r>
      <w:r w:rsidR="00C45BF7">
        <w:t>collaborate with</w:t>
      </w:r>
      <w:r w:rsidR="00780183">
        <w:t xml:space="preserve"> </w:t>
      </w:r>
      <w:r>
        <w:t xml:space="preserve">the NSE contractor in the allocation/traceability of </w:t>
      </w:r>
      <w:r w:rsidR="0046197E">
        <w:t>corporate/business e</w:t>
      </w:r>
      <w:r>
        <w:t>nterprise requirements to program requirements.</w:t>
      </w:r>
    </w:p>
    <w:p w14:paraId="6A03BDDF" w14:textId="6618DAEF" w:rsidR="00337138" w:rsidRDefault="00337138" w:rsidP="00131C91">
      <w:pPr>
        <w:pStyle w:val="ListParagraph"/>
        <w:numPr>
          <w:ilvl w:val="0"/>
          <w:numId w:val="11"/>
        </w:numPr>
        <w:spacing w:before="60" w:after="60" w:line="276" w:lineRule="auto"/>
        <w:ind w:left="360"/>
        <w:contextualSpacing w:val="0"/>
      </w:pPr>
      <w:r>
        <w:t xml:space="preserve">The contractor shall collaborate with the NFE contractor in the configuration control, configuration management of Enterprise </w:t>
      </w:r>
      <w:r w:rsidR="006526BF">
        <w:t xml:space="preserve">and Solution </w:t>
      </w:r>
      <w:r>
        <w:t>requirements</w:t>
      </w:r>
      <w:r w:rsidR="006526BF">
        <w:t>.</w:t>
      </w:r>
    </w:p>
    <w:p w14:paraId="673FF5BA" w14:textId="68B6C988" w:rsidR="00DB7735" w:rsidRPr="00115795" w:rsidRDefault="006D0014">
      <w:pPr>
        <w:pStyle w:val="ListParagraph"/>
        <w:numPr>
          <w:ilvl w:val="0"/>
          <w:numId w:val="11"/>
        </w:numPr>
        <w:spacing w:before="60" w:after="60" w:line="276" w:lineRule="auto"/>
        <w:ind w:left="360"/>
        <w:contextualSpacing w:val="0"/>
      </w:pPr>
      <w:r>
        <w:t>Using the CEA view or a combination of multiple CEA views, the contractor shall support</w:t>
      </w:r>
      <w:r w:rsidR="00DB7735">
        <w:t xml:space="preserve"> the Future Corporate Systems Matrixed Operating Model (FCS MOM) Requirements Assessment Team (RAT) to </w:t>
      </w:r>
      <w:r w:rsidR="000E0757">
        <w:t xml:space="preserve">analyze </w:t>
      </w:r>
      <w:r w:rsidR="00DB7735">
        <w:t>capability requests submitted by Directorates and Components. Coordinate assessment activities with customers, FCS MOM</w:t>
      </w:r>
      <w:r w:rsidR="00CA7975">
        <w:t>,</w:t>
      </w:r>
      <w:r w:rsidR="00DB7735">
        <w:t xml:space="preserve"> and </w:t>
      </w:r>
      <w:r w:rsidR="000E0757">
        <w:t xml:space="preserve">other </w:t>
      </w:r>
      <w:r w:rsidR="00DB7735">
        <w:t>CIO-T stakeholders.</w:t>
      </w:r>
    </w:p>
    <w:p w14:paraId="1083E949" w14:textId="6D03EAB6" w:rsidR="00BF2EF5" w:rsidRDefault="002A3319" w:rsidP="00384C99">
      <w:pPr>
        <w:pStyle w:val="Heading3"/>
      </w:pPr>
      <w:bookmarkStart w:id="46" w:name="_Toc39140598"/>
      <w:r>
        <w:lastRenderedPageBreak/>
        <w:t>Capabilities Requirement</w:t>
      </w:r>
      <w:r w:rsidR="00BF2EF5">
        <w:t xml:space="preserve"> </w:t>
      </w:r>
      <w:r>
        <w:t>Analysis (Legacy Requirement) Support</w:t>
      </w:r>
      <w:bookmarkEnd w:id="46"/>
    </w:p>
    <w:p w14:paraId="60FC07FA" w14:textId="77777777" w:rsidR="00CA7975" w:rsidRDefault="00CA7975" w:rsidP="00CA7975">
      <w:pPr>
        <w:spacing w:before="120" w:after="120" w:line="276" w:lineRule="auto"/>
      </w:pPr>
      <w:bookmarkStart w:id="47" w:name="_Toc398708246"/>
      <w:bookmarkStart w:id="48" w:name="_Toc399484950"/>
      <w:bookmarkEnd w:id="31"/>
      <w:bookmarkEnd w:id="43"/>
      <w:bookmarkEnd w:id="44"/>
      <w:r w:rsidRPr="00D658FB">
        <w:rPr>
          <w:color w:val="000000" w:themeColor="text1"/>
        </w:rPr>
        <w:t>The NEE contractor shall provide</w:t>
      </w:r>
      <w:r>
        <w:rPr>
          <w:b/>
          <w:color w:val="000000" w:themeColor="text1"/>
        </w:rPr>
        <w:t xml:space="preserve"> </w:t>
      </w:r>
      <w:r>
        <w:rPr>
          <w:color w:val="000000" w:themeColor="text1"/>
        </w:rPr>
        <w:t>EAaaS</w:t>
      </w:r>
      <w:r w:rsidRPr="004A1605">
        <w:rPr>
          <w:color w:val="000000" w:themeColor="text1"/>
        </w:rPr>
        <w:t xml:space="preserve"> </w:t>
      </w:r>
      <w:r>
        <w:t>to</w:t>
      </w:r>
      <w:r>
        <w:rPr>
          <w:color w:val="000000" w:themeColor="text1"/>
        </w:rPr>
        <w:t xml:space="preserve"> </w:t>
      </w:r>
      <w:r>
        <w:t>support the Government in e</w:t>
      </w:r>
      <w:r w:rsidRPr="00597EBF">
        <w:t xml:space="preserve">nsuring new </w:t>
      </w:r>
      <w:r>
        <w:t xml:space="preserve">strategic, functional, or operational </w:t>
      </w:r>
      <w:r w:rsidRPr="00597EBF">
        <w:t>capabilities address</w:t>
      </w:r>
      <w:r w:rsidRPr="009233ED">
        <w:t xml:space="preserve"> </w:t>
      </w:r>
      <w:r w:rsidRPr="00597EBF">
        <w:t xml:space="preserve">enduring requirements currently serviced by legacy entities. </w:t>
      </w:r>
    </w:p>
    <w:p w14:paraId="3FCAF330" w14:textId="77777777" w:rsidR="00CA7975" w:rsidRPr="001449DD" w:rsidRDefault="00CA7975" w:rsidP="00CA7975">
      <w:pPr>
        <w:spacing w:before="120" w:after="120" w:line="276" w:lineRule="auto"/>
      </w:pPr>
      <w:r>
        <w:t>Using the CEA view or a combination of multiple CEA views, the contractor shall support Capabilities Requirement Analysis (Legacy Requirement) activities in the performance of this Task Order to include, but are not limited to:</w:t>
      </w:r>
    </w:p>
    <w:p w14:paraId="67E04B75" w14:textId="77777777" w:rsidR="00CA7975" w:rsidRPr="00740D2F" w:rsidRDefault="00CA7975" w:rsidP="00CA7975">
      <w:pPr>
        <w:pStyle w:val="ListParagraph"/>
        <w:numPr>
          <w:ilvl w:val="0"/>
          <w:numId w:val="12"/>
        </w:numPr>
        <w:spacing w:before="60" w:after="60" w:line="276" w:lineRule="auto"/>
        <w:ind w:left="360"/>
        <w:contextualSpacing w:val="0"/>
      </w:pPr>
      <w:r w:rsidRPr="00740D2F">
        <w:t>Decompose legacy system capabilities into their constituent parts, services, components, and functions as well as interfaces to other systems, consumer relationships</w:t>
      </w:r>
      <w:r>
        <w:t>,</w:t>
      </w:r>
      <w:r w:rsidRPr="00740D2F">
        <w:t xml:space="preserve"> and required data exchanges.</w:t>
      </w:r>
    </w:p>
    <w:p w14:paraId="22BBAB3C" w14:textId="77777777" w:rsidR="00CA7975" w:rsidRDefault="00CA7975" w:rsidP="00CA7975">
      <w:pPr>
        <w:pStyle w:val="ListParagraph"/>
        <w:numPr>
          <w:ilvl w:val="0"/>
          <w:numId w:val="12"/>
        </w:numPr>
        <w:spacing w:before="60" w:after="60" w:line="276" w:lineRule="auto"/>
        <w:ind w:left="360"/>
        <w:contextualSpacing w:val="0"/>
      </w:pPr>
      <w:r w:rsidRPr="00740D2F">
        <w:t xml:space="preserve">Identify and validate legacy capabilities that will persist into the future and ensure they are reflected within the To-Be architecture and technical roadmaps that capture the systems or enterprise services that will perform or absorb the capability.  </w:t>
      </w:r>
    </w:p>
    <w:p w14:paraId="14A4ED93" w14:textId="77777777" w:rsidR="00CA7975" w:rsidRPr="00740D2F" w:rsidRDefault="00CA7975" w:rsidP="00CA7975">
      <w:pPr>
        <w:pStyle w:val="ListParagraph"/>
        <w:numPr>
          <w:ilvl w:val="0"/>
          <w:numId w:val="12"/>
        </w:numPr>
        <w:spacing w:before="60" w:after="60" w:line="276" w:lineRule="auto"/>
        <w:ind w:left="360"/>
        <w:contextualSpacing w:val="0"/>
      </w:pPr>
      <w:r>
        <w:t xml:space="preserve">Ensure technical roadmap </w:t>
      </w:r>
      <w:r w:rsidRPr="00740D2F">
        <w:t xml:space="preserve">timelines </w:t>
      </w:r>
      <w:r>
        <w:t>include</w:t>
      </w:r>
      <w:r w:rsidRPr="00740D2F">
        <w:t xml:space="preserve"> the end of the legacy contract and the start of the follow-on/enduring system or enterprise service contract and identify potential gaps/overlaps in critical functionality</w:t>
      </w:r>
      <w:r>
        <w:t>.</w:t>
      </w:r>
    </w:p>
    <w:p w14:paraId="163ACC8A" w14:textId="77777777" w:rsidR="00CA7975" w:rsidRDefault="00CA7975" w:rsidP="00CA7975">
      <w:pPr>
        <w:pStyle w:val="ListParagraph"/>
        <w:numPr>
          <w:ilvl w:val="0"/>
          <w:numId w:val="12"/>
        </w:numPr>
        <w:spacing w:before="60" w:after="60" w:line="276" w:lineRule="auto"/>
        <w:ind w:left="360"/>
        <w:contextualSpacing w:val="0"/>
      </w:pPr>
      <w:r>
        <w:t>Conduct</w:t>
      </w:r>
      <w:r w:rsidRPr="00740D2F">
        <w:t xml:space="preserve"> capabilities retirement analysis engineering activity </w:t>
      </w:r>
      <w:r>
        <w:t>in collaboration with</w:t>
      </w:r>
      <w:r w:rsidRPr="00740D2F">
        <w:t xml:space="preserve"> Enterprise and Capabilities-leve</w:t>
      </w:r>
      <w:r>
        <w:t>l Requirements Engineering</w:t>
      </w:r>
      <w:r w:rsidRPr="00740D2F">
        <w:t>.</w:t>
      </w:r>
      <w:r>
        <w:t xml:space="preserve"> </w:t>
      </w:r>
    </w:p>
    <w:p w14:paraId="68C57D15" w14:textId="77777777" w:rsidR="00CA7975" w:rsidRDefault="00CA7975" w:rsidP="00CA7975">
      <w:pPr>
        <w:pStyle w:val="ListParagraph"/>
        <w:numPr>
          <w:ilvl w:val="0"/>
          <w:numId w:val="12"/>
        </w:numPr>
        <w:spacing w:before="60" w:after="60" w:line="276" w:lineRule="auto"/>
        <w:ind w:left="360"/>
        <w:contextualSpacing w:val="0"/>
      </w:pPr>
      <w:r w:rsidRPr="00740D2F">
        <w:t xml:space="preserve">Perform divestment analyses to identify overlapping capabilities or existing functions that can be absorbed into enduring/new systems to minimize duplication.  </w:t>
      </w:r>
    </w:p>
    <w:p w14:paraId="7B5C7C3F" w14:textId="77777777" w:rsidR="00CA7975" w:rsidRPr="00740D2F" w:rsidRDefault="00CA7975" w:rsidP="00CA7975">
      <w:pPr>
        <w:pStyle w:val="ListParagraph"/>
        <w:numPr>
          <w:ilvl w:val="0"/>
          <w:numId w:val="12"/>
        </w:numPr>
        <w:spacing w:before="60" w:after="60" w:line="276" w:lineRule="auto"/>
        <w:ind w:left="360"/>
        <w:contextualSpacing w:val="0"/>
      </w:pPr>
      <w:r>
        <w:t>Conduct</w:t>
      </w:r>
      <w:r w:rsidRPr="00740D2F">
        <w:t xml:space="preserve"> requirements trace </w:t>
      </w:r>
      <w:r>
        <w:t>using</w:t>
      </w:r>
      <w:r w:rsidRPr="00740D2F">
        <w:t xml:space="preserve"> JARM Technical Service Types (TSTs)) for duplication analysis </w:t>
      </w:r>
      <w:r>
        <w:t>and provide reports to the Government describing the findings.</w:t>
      </w:r>
    </w:p>
    <w:p w14:paraId="26177320" w14:textId="77777777" w:rsidR="00CA7975" w:rsidRPr="00740D2F" w:rsidRDefault="00CA7975" w:rsidP="00CA7975">
      <w:pPr>
        <w:pStyle w:val="ListParagraph"/>
        <w:numPr>
          <w:ilvl w:val="0"/>
          <w:numId w:val="12"/>
        </w:numPr>
        <w:spacing w:before="60" w:after="60" w:line="276" w:lineRule="auto"/>
        <w:ind w:left="360"/>
        <w:contextualSpacing w:val="0"/>
      </w:pPr>
      <w:r w:rsidRPr="00740D2F">
        <w:t xml:space="preserve">Automate the analysis and reporting needed to detail the gaps and duplication in the enterprise capabilities provided by external </w:t>
      </w:r>
      <w:r>
        <w:t>IT Enterprises</w:t>
      </w:r>
      <w:r w:rsidRPr="00740D2F">
        <w:t xml:space="preserve"> </w:t>
      </w:r>
      <w:r>
        <w:t>such as IC ITE, JIE, and DI2E</w:t>
      </w:r>
      <w:r w:rsidRPr="00740D2F">
        <w:t xml:space="preserve">. </w:t>
      </w:r>
    </w:p>
    <w:p w14:paraId="6CA85E60" w14:textId="77777777" w:rsidR="00CA7975" w:rsidRPr="00740D2F" w:rsidRDefault="00CA7975" w:rsidP="00CA7975">
      <w:pPr>
        <w:pStyle w:val="ListParagraph"/>
        <w:numPr>
          <w:ilvl w:val="0"/>
          <w:numId w:val="12"/>
        </w:numPr>
        <w:spacing w:before="60" w:after="60" w:line="276" w:lineRule="auto"/>
        <w:ind w:left="360"/>
        <w:contextualSpacing w:val="0"/>
      </w:pPr>
      <w:r>
        <w:t>Assess the NGA corporate application/</w:t>
      </w:r>
      <w:r w:rsidRPr="00740D2F">
        <w:t xml:space="preserve">software/service repositories </w:t>
      </w:r>
      <w:r>
        <w:t>for reuse opportunities</w:t>
      </w:r>
      <w:r w:rsidRPr="00740D2F">
        <w:t>.</w:t>
      </w:r>
    </w:p>
    <w:p w14:paraId="12397B38" w14:textId="77777777" w:rsidR="00CA7975" w:rsidRDefault="00CA7975" w:rsidP="00CA7975">
      <w:pPr>
        <w:pStyle w:val="Heading3"/>
      </w:pPr>
      <w:bookmarkStart w:id="49" w:name="_Toc39140599"/>
      <w:r>
        <w:t>Interface/Service Definition Support</w:t>
      </w:r>
      <w:bookmarkEnd w:id="49"/>
    </w:p>
    <w:p w14:paraId="4238CE03" w14:textId="77777777" w:rsidR="00CA7975" w:rsidRDefault="00CA7975" w:rsidP="00CA7975">
      <w:pPr>
        <w:spacing w:before="120" w:after="120" w:line="276" w:lineRule="auto"/>
      </w:pPr>
      <w:r>
        <w:rPr>
          <w:color w:val="000000" w:themeColor="text1"/>
        </w:rPr>
        <w:t>Using the CEA view or a combination of multiple CEA views, t</w:t>
      </w:r>
      <w:r w:rsidRPr="00D658FB">
        <w:rPr>
          <w:color w:val="000000" w:themeColor="text1"/>
        </w:rPr>
        <w:t>he NEE contractor shall provide</w:t>
      </w:r>
      <w:r>
        <w:rPr>
          <w:b/>
          <w:color w:val="000000" w:themeColor="text1"/>
        </w:rPr>
        <w:t xml:space="preserve"> </w:t>
      </w:r>
      <w:r>
        <w:rPr>
          <w:color w:val="000000" w:themeColor="text1"/>
        </w:rPr>
        <w:t>s</w:t>
      </w:r>
      <w:r w:rsidRPr="004A1605">
        <w:rPr>
          <w:color w:val="000000" w:themeColor="text1"/>
        </w:rPr>
        <w:t xml:space="preserve">ervices </w:t>
      </w:r>
      <w:r>
        <w:t>supporting the Government</w:t>
      </w:r>
      <w:r w:rsidRPr="009233ED">
        <w:t xml:space="preserve"> </w:t>
      </w:r>
      <w:r>
        <w:t>in transitioning</w:t>
      </w:r>
      <w:r w:rsidRPr="009233ED">
        <w:t xml:space="preserve"> the enterprise from a point-to-point interface environment to a services-oriented/Application Program Interface (API)-oriented environment where</w:t>
      </w:r>
      <w:r>
        <w:t xml:space="preserve"> applicable,</w:t>
      </w:r>
      <w:r w:rsidRPr="009233ED">
        <w:t xml:space="preserve"> and ensur</w:t>
      </w:r>
      <w:r>
        <w:t>e</w:t>
      </w:r>
      <w:r w:rsidRPr="009233ED">
        <w:t xml:space="preserve"> detailed interface definitions are consistent with the defined </w:t>
      </w:r>
      <w:r>
        <w:t>CEA and GEA standards and interoperability guidance.</w:t>
      </w:r>
    </w:p>
    <w:p w14:paraId="18442B8C" w14:textId="77777777" w:rsidR="00CA7975" w:rsidRDefault="00CA7975" w:rsidP="00CA7975">
      <w:pPr>
        <w:spacing w:before="120" w:after="120" w:line="276" w:lineRule="auto"/>
      </w:pPr>
      <w:r w:rsidRPr="00BD0D97">
        <w:t>Interface/Service Definition</w:t>
      </w:r>
      <w:r>
        <w:t xml:space="preserve"> activities the contractor shall support in the performance of this Task Order include, but are not limited to:</w:t>
      </w:r>
    </w:p>
    <w:p w14:paraId="0A476744" w14:textId="77777777" w:rsidR="00CA7975" w:rsidRPr="00B8339B" w:rsidRDefault="00CA7975" w:rsidP="00CA7975">
      <w:pPr>
        <w:pStyle w:val="ListParagraph"/>
        <w:numPr>
          <w:ilvl w:val="0"/>
          <w:numId w:val="13"/>
        </w:numPr>
        <w:spacing w:before="60" w:after="60" w:line="276" w:lineRule="auto"/>
        <w:ind w:left="360"/>
        <w:contextualSpacing w:val="0"/>
      </w:pPr>
      <w:r>
        <w:lastRenderedPageBreak/>
        <w:t xml:space="preserve">Assist the government in advancing the </w:t>
      </w:r>
      <w:r w:rsidRPr="00B8339B">
        <w:t>enterprise from a point-to-point interface environment to a services-oriented/API-oriented environment where it makes sense and as directed.</w:t>
      </w:r>
    </w:p>
    <w:p w14:paraId="7051412A" w14:textId="77777777" w:rsidR="00CA7975" w:rsidRDefault="00CA7975" w:rsidP="00CA7975">
      <w:pPr>
        <w:pStyle w:val="ListParagraph"/>
        <w:numPr>
          <w:ilvl w:val="0"/>
          <w:numId w:val="13"/>
        </w:numPr>
        <w:spacing w:before="60" w:after="60" w:line="276" w:lineRule="auto"/>
        <w:ind w:left="360"/>
        <w:contextualSpacing w:val="0"/>
      </w:pPr>
      <w:r w:rsidRPr="00B8339B">
        <w:t>Define and mature system and service interfaces and t</w:t>
      </w:r>
      <w:r>
        <w:t xml:space="preserve">he interactions across the NGA corporate mission and function </w:t>
      </w:r>
      <w:r w:rsidRPr="00B8339B">
        <w:t xml:space="preserve">baselines.  </w:t>
      </w:r>
    </w:p>
    <w:p w14:paraId="783DE190" w14:textId="77777777" w:rsidR="00CA7975" w:rsidRPr="00BD0D97" w:rsidRDefault="00CA7975" w:rsidP="00CA7975">
      <w:pPr>
        <w:pStyle w:val="ListParagraph"/>
        <w:numPr>
          <w:ilvl w:val="0"/>
          <w:numId w:val="13"/>
        </w:numPr>
        <w:spacing w:before="60" w:after="60" w:line="276" w:lineRule="auto"/>
        <w:ind w:left="360"/>
        <w:contextualSpacing w:val="0"/>
      </w:pPr>
      <w:r w:rsidRPr="00B8339B">
        <w:t xml:space="preserve">Ensure that the </w:t>
      </w:r>
      <w:r w:rsidRPr="00BD0D97">
        <w:t>detailed interface definitions are consistent with the defined CEA and GEA.</w:t>
      </w:r>
    </w:p>
    <w:p w14:paraId="79035482" w14:textId="77777777" w:rsidR="00CA7975" w:rsidRPr="00BD0D97" w:rsidRDefault="00CA7975" w:rsidP="00CA7975">
      <w:pPr>
        <w:pStyle w:val="ListParagraph"/>
        <w:numPr>
          <w:ilvl w:val="0"/>
          <w:numId w:val="13"/>
        </w:numPr>
        <w:spacing w:before="60" w:after="60" w:line="276" w:lineRule="auto"/>
        <w:ind w:left="360"/>
        <w:contextualSpacing w:val="0"/>
      </w:pPr>
      <w:r w:rsidRPr="00BD0D97">
        <w:t xml:space="preserve">Conduct analysis to identify </w:t>
      </w:r>
      <w:r>
        <w:t>industry</w:t>
      </w:r>
      <w:r w:rsidRPr="00BD0D97">
        <w:t xml:space="preserve"> best practices, standards</w:t>
      </w:r>
      <w:r>
        <w:t>,</w:t>
      </w:r>
      <w:r w:rsidRPr="00BD0D97">
        <w:t xml:space="preserve"> and management of </w:t>
      </w:r>
      <w:r>
        <w:t>service-oriented</w:t>
      </w:r>
      <w:r w:rsidRPr="00BD0D97">
        <w:t>, cloud</w:t>
      </w:r>
      <w:r>
        <w:t>,</w:t>
      </w:r>
      <w:r w:rsidRPr="00BD0D97">
        <w:t xml:space="preserve"> and API environments.</w:t>
      </w:r>
    </w:p>
    <w:p w14:paraId="0FCE0188" w14:textId="5DEE554F" w:rsidR="00CA7975" w:rsidRPr="00BD0D97" w:rsidRDefault="00CA7975" w:rsidP="00CA7975">
      <w:pPr>
        <w:pStyle w:val="Heading3"/>
      </w:pPr>
      <w:bookmarkStart w:id="50" w:name="_Toc39140600"/>
      <w:r w:rsidRPr="00BD0D97">
        <w:t xml:space="preserve">External Site Architecture Transition (ESAT) </w:t>
      </w:r>
      <w:bookmarkEnd w:id="50"/>
    </w:p>
    <w:p w14:paraId="6D1D6D16" w14:textId="77777777" w:rsidR="00CA7975" w:rsidRDefault="00CA7975" w:rsidP="00CA7975">
      <w:pPr>
        <w:spacing w:before="120" w:after="120" w:line="276" w:lineRule="auto"/>
      </w:pPr>
      <w:r>
        <w:rPr>
          <w:color w:val="000000" w:themeColor="text1"/>
        </w:rPr>
        <w:t>Using the CEA view or a combination of multiple CEA views, t</w:t>
      </w:r>
      <w:r w:rsidRPr="00BD0D97">
        <w:rPr>
          <w:color w:val="000000" w:themeColor="text1"/>
        </w:rPr>
        <w:t>he NEE contractor shall provide</w:t>
      </w:r>
      <w:r w:rsidRPr="00BD0D97">
        <w:rPr>
          <w:b/>
          <w:color w:val="000000" w:themeColor="text1"/>
        </w:rPr>
        <w:t xml:space="preserve"> </w:t>
      </w:r>
      <w:r w:rsidRPr="00BD0D97">
        <w:rPr>
          <w:color w:val="000000" w:themeColor="text1"/>
        </w:rPr>
        <w:t xml:space="preserve">services </w:t>
      </w:r>
      <w:r w:rsidRPr="00BD0D97">
        <w:t xml:space="preserve">supporting Government’s ESAT activities to include planning for deactivation and disposal readiness (DDR) of retired </w:t>
      </w:r>
      <w:r>
        <w:t xml:space="preserve">corporate/business </w:t>
      </w:r>
      <w:r w:rsidRPr="00BD0D97">
        <w:t>legacy capabilities at applicable external customer sites and the deployment of new capabilities</w:t>
      </w:r>
      <w:r w:rsidRPr="001C31C1">
        <w:t xml:space="preserve">/services to the same.  </w:t>
      </w:r>
    </w:p>
    <w:p w14:paraId="1CEEC50E" w14:textId="77777777" w:rsidR="00CA7975" w:rsidRDefault="00CA7975" w:rsidP="00CA7975">
      <w:pPr>
        <w:spacing w:before="120" w:after="120" w:line="276" w:lineRule="auto"/>
      </w:pPr>
      <w:r>
        <w:t>The contractor shall support ESAT activities in the performance of this Task Order to include, but are not limited to:</w:t>
      </w:r>
    </w:p>
    <w:p w14:paraId="0F0A5878" w14:textId="77777777" w:rsidR="00CA7975" w:rsidRPr="00100C76" w:rsidRDefault="00CA7975" w:rsidP="00CA7975">
      <w:pPr>
        <w:pStyle w:val="ListParagraph"/>
        <w:numPr>
          <w:ilvl w:val="0"/>
          <w:numId w:val="14"/>
        </w:numPr>
        <w:spacing w:before="60" w:after="60" w:line="276" w:lineRule="auto"/>
        <w:ind w:left="360"/>
        <w:contextualSpacing w:val="0"/>
      </w:pPr>
      <w:r w:rsidRPr="00100C76">
        <w:t>Develop and maintain the overall ESAT project schedule.</w:t>
      </w:r>
    </w:p>
    <w:p w14:paraId="1AF0B7C8" w14:textId="77777777" w:rsidR="00CA7975" w:rsidRPr="00597EBF" w:rsidRDefault="00CA7975" w:rsidP="00CA7975">
      <w:pPr>
        <w:pStyle w:val="ListParagraph"/>
        <w:numPr>
          <w:ilvl w:val="0"/>
          <w:numId w:val="14"/>
        </w:numPr>
        <w:spacing w:before="60" w:after="60" w:line="276" w:lineRule="auto"/>
        <w:ind w:left="360"/>
        <w:contextualSpacing w:val="0"/>
      </w:pPr>
      <w:r w:rsidRPr="00597EBF">
        <w:t xml:space="preserve">Develop and maintain </w:t>
      </w:r>
      <w:r>
        <w:t>site-specific</w:t>
      </w:r>
      <w:r w:rsidRPr="00597EBF">
        <w:t xml:space="preserve"> project plans and product/service deployment schedules.</w:t>
      </w:r>
    </w:p>
    <w:p w14:paraId="1FC73260" w14:textId="77777777" w:rsidR="00CA7975" w:rsidRPr="00BD0D97" w:rsidRDefault="00CA7975" w:rsidP="00CA7975">
      <w:pPr>
        <w:pStyle w:val="ListParagraph"/>
        <w:numPr>
          <w:ilvl w:val="0"/>
          <w:numId w:val="14"/>
        </w:numPr>
        <w:spacing w:before="60" w:after="60" w:line="276" w:lineRule="auto"/>
        <w:ind w:left="360"/>
        <w:contextualSpacing w:val="0"/>
      </w:pPr>
      <w:r w:rsidRPr="00BD0D97">
        <w:t xml:space="preserve">Support systems engineering and integration transition activities at external sites and provide systems integration guidance.  </w:t>
      </w:r>
    </w:p>
    <w:p w14:paraId="37E441A0" w14:textId="77777777" w:rsidR="00CA7975" w:rsidRPr="00BD0D97" w:rsidRDefault="00CA7975" w:rsidP="00CA7975">
      <w:pPr>
        <w:pStyle w:val="ListParagraph"/>
        <w:numPr>
          <w:ilvl w:val="0"/>
          <w:numId w:val="14"/>
        </w:numPr>
        <w:spacing w:before="60" w:after="60" w:line="276" w:lineRule="auto"/>
        <w:ind w:left="360"/>
        <w:contextualSpacing w:val="0"/>
      </w:pPr>
      <w:r w:rsidRPr="00BD0D97">
        <w:t xml:space="preserve">Conduct technology analyses and understand </w:t>
      </w:r>
      <w:r>
        <w:t>technical</w:t>
      </w:r>
      <w:r w:rsidRPr="00BD0D97">
        <w:t xml:space="preserve"> details of the products/services to include interfaces with and dependencies on other products/services both internal and external customers.</w:t>
      </w:r>
    </w:p>
    <w:p w14:paraId="4AB66C2B" w14:textId="77777777" w:rsidR="00CA7975" w:rsidRPr="00BD0D97" w:rsidRDefault="00CA7975" w:rsidP="00CA7975">
      <w:pPr>
        <w:pStyle w:val="ListParagraph"/>
        <w:numPr>
          <w:ilvl w:val="0"/>
          <w:numId w:val="14"/>
        </w:numPr>
        <w:spacing w:before="60" w:after="60" w:line="276" w:lineRule="auto"/>
        <w:ind w:left="360"/>
        <w:contextualSpacing w:val="0"/>
      </w:pPr>
      <w:r w:rsidRPr="00BD0D97">
        <w:t xml:space="preserve">As directed by the government, provide proposed recommendations on </w:t>
      </w:r>
      <w:r>
        <w:t xml:space="preserve">an </w:t>
      </w:r>
      <w:r w:rsidRPr="00BD0D97">
        <w:t>external program, segment, and project requirements, based on a thorough and rigorous AoA that includes, but is not limited to, value, cost</w:t>
      </w:r>
      <w:r>
        <w:t>,</w:t>
      </w:r>
      <w:r w:rsidRPr="00BD0D97">
        <w:t xml:space="preserve"> and risk assessment of each alternative.</w:t>
      </w:r>
    </w:p>
    <w:p w14:paraId="53608DAE" w14:textId="77777777" w:rsidR="00CA7975" w:rsidRPr="00BD0D97" w:rsidRDefault="00CA7975" w:rsidP="00CA7975">
      <w:pPr>
        <w:pStyle w:val="ListParagraph"/>
        <w:numPr>
          <w:ilvl w:val="0"/>
          <w:numId w:val="14"/>
        </w:numPr>
        <w:spacing w:before="60" w:after="60" w:line="276" w:lineRule="auto"/>
        <w:ind w:left="360"/>
        <w:contextualSpacing w:val="0"/>
      </w:pPr>
      <w:r w:rsidRPr="00BD0D97">
        <w:t>Provide baseline architecture decision aids enabling the government to assess, manage, plan</w:t>
      </w:r>
      <w:r>
        <w:t>,</w:t>
      </w:r>
      <w:r w:rsidRPr="00BD0D97">
        <w:t xml:space="preserve"> and execute architectural decisions (strategic or program).</w:t>
      </w:r>
    </w:p>
    <w:p w14:paraId="3A2820CE" w14:textId="77777777" w:rsidR="00CA7975" w:rsidRPr="00100C76" w:rsidRDefault="00CA7975" w:rsidP="00CA7975">
      <w:pPr>
        <w:pStyle w:val="ListParagraph"/>
        <w:numPr>
          <w:ilvl w:val="0"/>
          <w:numId w:val="14"/>
        </w:numPr>
        <w:spacing w:before="60" w:after="60" w:line="276" w:lineRule="auto"/>
        <w:ind w:left="360"/>
        <w:contextualSpacing w:val="0"/>
      </w:pPr>
      <w:r w:rsidRPr="00100C76">
        <w:t xml:space="preserve">Engage sites and stakeholders to develop site engineering transition packages. </w:t>
      </w:r>
    </w:p>
    <w:p w14:paraId="307F5B73" w14:textId="77777777" w:rsidR="00CA7975" w:rsidRPr="00100C76" w:rsidRDefault="00CA7975" w:rsidP="00CA7975">
      <w:pPr>
        <w:pStyle w:val="ListParagraph"/>
        <w:numPr>
          <w:ilvl w:val="0"/>
          <w:numId w:val="14"/>
        </w:numPr>
        <w:spacing w:before="60" w:after="60" w:line="276" w:lineRule="auto"/>
        <w:ind w:left="360"/>
        <w:contextualSpacing w:val="0"/>
      </w:pPr>
      <w:r w:rsidRPr="00100C76">
        <w:t>Develop detailed transition and deployment plans, and support program transition events, ensuring that all enterprise participants’ transition steps are clearly articulated, understood, and rehearsed in advance.</w:t>
      </w:r>
    </w:p>
    <w:p w14:paraId="20E411BD" w14:textId="77777777" w:rsidR="00CA7975" w:rsidRDefault="00CA7975" w:rsidP="00CA7975">
      <w:pPr>
        <w:pStyle w:val="ListParagraph"/>
        <w:numPr>
          <w:ilvl w:val="0"/>
          <w:numId w:val="14"/>
        </w:numPr>
        <w:spacing w:before="60" w:after="60" w:line="276" w:lineRule="auto"/>
        <w:ind w:left="360"/>
        <w:contextualSpacing w:val="0"/>
      </w:pPr>
      <w:r w:rsidRPr="00100C76">
        <w:t>Create and maintain overall communications plan</w:t>
      </w:r>
      <w:r>
        <w:t>s</w:t>
      </w:r>
      <w:r w:rsidRPr="00100C76">
        <w:t xml:space="preserve"> and related products</w:t>
      </w:r>
      <w:r>
        <w:t xml:space="preserve"> to include</w:t>
      </w:r>
      <w:r w:rsidRPr="00100C76">
        <w:t xml:space="preserve"> extensive user out-reach to advise on optimization efforts between NGA, NSG</w:t>
      </w:r>
      <w:r>
        <w:t>,</w:t>
      </w:r>
      <w:r w:rsidRPr="00100C76">
        <w:t xml:space="preserve"> and ASG programs, segments</w:t>
      </w:r>
      <w:r>
        <w:t>,</w:t>
      </w:r>
      <w:r w:rsidRPr="00100C76">
        <w:t xml:space="preserve"> and projects. </w:t>
      </w:r>
    </w:p>
    <w:p w14:paraId="688933A9" w14:textId="77777777" w:rsidR="00CA7975" w:rsidRPr="00100C76" w:rsidRDefault="00CA7975" w:rsidP="00CA7975">
      <w:pPr>
        <w:pStyle w:val="ListParagraph"/>
        <w:numPr>
          <w:ilvl w:val="0"/>
          <w:numId w:val="14"/>
        </w:numPr>
        <w:spacing w:before="60" w:after="60" w:line="276" w:lineRule="auto"/>
        <w:ind w:left="360"/>
        <w:contextualSpacing w:val="0"/>
      </w:pPr>
      <w:r w:rsidRPr="00100C76">
        <w:t>Create various communications artifacts to support weekly status briefings.</w:t>
      </w:r>
    </w:p>
    <w:p w14:paraId="728FB67B" w14:textId="77777777" w:rsidR="00CA7975" w:rsidRPr="00100C76" w:rsidRDefault="00CA7975" w:rsidP="00CA7975">
      <w:pPr>
        <w:pStyle w:val="ListParagraph"/>
        <w:numPr>
          <w:ilvl w:val="0"/>
          <w:numId w:val="14"/>
        </w:numPr>
        <w:spacing w:before="60" w:after="60" w:line="276" w:lineRule="auto"/>
        <w:ind w:left="360"/>
        <w:contextualSpacing w:val="0"/>
      </w:pPr>
      <w:r w:rsidRPr="00100C76">
        <w:lastRenderedPageBreak/>
        <w:t xml:space="preserve">Support interfaces with external customer systems.  Address integration directly with necessary NGA Programs of Record </w:t>
      </w:r>
      <w:r>
        <w:t xml:space="preserve">and segments. </w:t>
      </w:r>
    </w:p>
    <w:p w14:paraId="0E586F98" w14:textId="77777777" w:rsidR="00CA7975" w:rsidRDefault="00CA7975" w:rsidP="00CA7975">
      <w:pPr>
        <w:pStyle w:val="ListParagraph"/>
        <w:numPr>
          <w:ilvl w:val="0"/>
          <w:numId w:val="14"/>
        </w:numPr>
        <w:spacing w:before="60" w:after="60" w:line="276" w:lineRule="auto"/>
        <w:ind w:left="360"/>
        <w:contextualSpacing w:val="0"/>
      </w:pPr>
      <w:r w:rsidRPr="00100C76">
        <w:t>Provide network engineering support for the review, preparation, development, and technical exchange for network and infrastructure related RFC’s, Interconnection Security Agreements (ISAs), Firewall Change Request</w:t>
      </w:r>
      <w:r>
        <w:t>s</w:t>
      </w:r>
      <w:r w:rsidRPr="00100C76">
        <w:t xml:space="preserve"> (FCRs), Peering Agreements (PAs), Memorandum of Agreements (MOAs), and Memorandum of Understanding (MOUs).</w:t>
      </w:r>
    </w:p>
    <w:p w14:paraId="71BDC4B3" w14:textId="77777777" w:rsidR="00CA7975" w:rsidRDefault="00CA7975" w:rsidP="00CA7975">
      <w:pPr>
        <w:pStyle w:val="ListParagraph"/>
        <w:numPr>
          <w:ilvl w:val="0"/>
          <w:numId w:val="14"/>
        </w:numPr>
        <w:spacing w:before="60" w:after="60" w:line="276" w:lineRule="auto"/>
        <w:ind w:left="360"/>
        <w:contextualSpacing w:val="0"/>
      </w:pPr>
      <w:r>
        <w:t>Provide Security Engineering support for the development/preparation, review, and technical exchange concerning system security packages for NGA and DoD/IC partner networks</w:t>
      </w:r>
    </w:p>
    <w:p w14:paraId="183006DC" w14:textId="77777777" w:rsidR="00CA7975" w:rsidRPr="00100C76" w:rsidRDefault="00CA7975" w:rsidP="00CA7975">
      <w:pPr>
        <w:pStyle w:val="ListParagraph"/>
        <w:numPr>
          <w:ilvl w:val="0"/>
          <w:numId w:val="14"/>
        </w:numPr>
        <w:spacing w:before="60" w:after="60" w:line="276" w:lineRule="auto"/>
        <w:ind w:left="360"/>
        <w:contextualSpacing w:val="0"/>
      </w:pPr>
      <w:r w:rsidRPr="00100C76">
        <w:t xml:space="preserve">Coordinate </w:t>
      </w:r>
      <w:r>
        <w:t>Infrastructure Service Provider (</w:t>
      </w:r>
      <w:r w:rsidRPr="00100C76">
        <w:t>ISP</w:t>
      </w:r>
      <w:r>
        <w:t>)</w:t>
      </w:r>
      <w:r w:rsidRPr="00100C76">
        <w:t xml:space="preserve"> provisioning, network access, security, and contractual requirements across NGA, NSG</w:t>
      </w:r>
      <w:r>
        <w:t>,</w:t>
      </w:r>
      <w:r w:rsidRPr="00100C76">
        <w:t xml:space="preserve"> and other required DoD/</w:t>
      </w:r>
      <w:r>
        <w:t>G</w:t>
      </w:r>
      <w:r w:rsidRPr="00100C76">
        <w:t>overnment entities.</w:t>
      </w:r>
    </w:p>
    <w:p w14:paraId="0583D4E8" w14:textId="77777777" w:rsidR="00CA7975" w:rsidRPr="00100C76" w:rsidRDefault="00CA7975" w:rsidP="00CA7975">
      <w:pPr>
        <w:pStyle w:val="ListParagraph"/>
        <w:numPr>
          <w:ilvl w:val="0"/>
          <w:numId w:val="14"/>
        </w:numPr>
        <w:spacing w:before="60" w:after="60" w:line="276" w:lineRule="auto"/>
        <w:ind w:left="360"/>
        <w:contextualSpacing w:val="0"/>
      </w:pPr>
      <w:r w:rsidRPr="00100C76">
        <w:t>Coordinate and execute transition and deployment plans transitioning required mission capabilities into operations with minimum disruption to ongoing mission operations.</w:t>
      </w:r>
    </w:p>
    <w:p w14:paraId="2D8B777D" w14:textId="77777777" w:rsidR="00CA7975" w:rsidRPr="00100C76" w:rsidRDefault="00CA7975" w:rsidP="00CA7975">
      <w:pPr>
        <w:pStyle w:val="ListParagraph"/>
        <w:numPr>
          <w:ilvl w:val="0"/>
          <w:numId w:val="14"/>
        </w:numPr>
        <w:spacing w:before="60" w:after="60" w:line="276" w:lineRule="auto"/>
        <w:ind w:left="360"/>
        <w:contextualSpacing w:val="0"/>
      </w:pPr>
      <w:r w:rsidRPr="00100C76">
        <w:t xml:space="preserve">Conduct </w:t>
      </w:r>
      <w:r>
        <w:t>site-specific</w:t>
      </w:r>
      <w:r w:rsidRPr="00100C76">
        <w:t xml:space="preserve"> </w:t>
      </w:r>
      <w:r>
        <w:t xml:space="preserve">network/system/application </w:t>
      </w:r>
      <w:r w:rsidRPr="00100C76">
        <w:t xml:space="preserve">testing and provide coordinating support to test events, including both formal and informal testing at external sites. </w:t>
      </w:r>
    </w:p>
    <w:p w14:paraId="5A73BA85" w14:textId="77777777" w:rsidR="00CA7975" w:rsidRDefault="00CA7975" w:rsidP="00CA7975">
      <w:pPr>
        <w:pStyle w:val="ListParagraph"/>
        <w:numPr>
          <w:ilvl w:val="0"/>
          <w:numId w:val="14"/>
        </w:numPr>
        <w:tabs>
          <w:tab w:val="left" w:pos="6667"/>
        </w:tabs>
        <w:spacing w:before="60" w:after="60" w:line="276" w:lineRule="auto"/>
        <w:ind w:left="360"/>
        <w:contextualSpacing w:val="0"/>
      </w:pPr>
      <w:r w:rsidRPr="00100C76">
        <w:t>Develop performance requirements</w:t>
      </w:r>
      <w:r>
        <w:t>,</w:t>
      </w:r>
      <w:r w:rsidRPr="00100C76">
        <w:t xml:space="preserve"> to include generation of ISP requirements</w:t>
      </w:r>
      <w:r>
        <w:t>,</w:t>
      </w:r>
      <w:r w:rsidRPr="00100C76">
        <w:t xml:space="preserve"> to support products and services</w:t>
      </w:r>
      <w:r>
        <w:t>.</w:t>
      </w:r>
    </w:p>
    <w:p w14:paraId="6E9F7302" w14:textId="24C75E6E" w:rsidR="002A3319" w:rsidRPr="002A3319" w:rsidRDefault="00CA7975" w:rsidP="00CA7975">
      <w:pPr>
        <w:pStyle w:val="ListParagraph"/>
        <w:numPr>
          <w:ilvl w:val="0"/>
          <w:numId w:val="14"/>
        </w:numPr>
        <w:spacing w:before="60" w:after="60" w:line="276" w:lineRule="auto"/>
        <w:ind w:left="360"/>
        <w:contextualSpacing w:val="0"/>
      </w:pPr>
      <w:r w:rsidRPr="00100C76">
        <w:t>Coordinate with project teams on external impacts and guide solutions/resolution of technical issues.  Record lessons learned.</w:t>
      </w:r>
    </w:p>
    <w:p w14:paraId="453DE648" w14:textId="2FE415B6" w:rsidR="00105C6D" w:rsidRDefault="00CF0917" w:rsidP="00384C99">
      <w:pPr>
        <w:pStyle w:val="Heading2"/>
      </w:pPr>
      <w:bookmarkStart w:id="51" w:name="_Toc39140601"/>
      <w:bookmarkStart w:id="52" w:name="_Toc410389293"/>
      <w:bookmarkStart w:id="53" w:name="OLE_LINK1"/>
      <w:bookmarkStart w:id="54" w:name="OLE_LINK2"/>
      <w:bookmarkEnd w:id="47"/>
      <w:bookmarkEnd w:id="48"/>
      <w:r>
        <w:t>Enterprise Integration E</w:t>
      </w:r>
      <w:r w:rsidR="00DB397E">
        <w:t>ngineering</w:t>
      </w:r>
      <w:r w:rsidR="009A7AFF">
        <w:t xml:space="preserve"> </w:t>
      </w:r>
      <w:r w:rsidR="009A7AFF" w:rsidRPr="00FB6B41">
        <w:t xml:space="preserve">(Cross </w:t>
      </w:r>
      <w:r w:rsidR="009B0DDF">
        <w:t>Organization</w:t>
      </w:r>
      <w:r w:rsidR="009B0DDF" w:rsidRPr="00FB6B41">
        <w:t xml:space="preserve"> </w:t>
      </w:r>
      <w:r w:rsidR="009A7AFF" w:rsidRPr="00FB6B41">
        <w:t xml:space="preserve">and </w:t>
      </w:r>
      <w:r w:rsidR="009B0DDF">
        <w:t>P</w:t>
      </w:r>
      <w:r w:rsidR="00D658FB">
        <w:t xml:space="preserve">rogram </w:t>
      </w:r>
      <w:r w:rsidR="009B0DDF">
        <w:t>O</w:t>
      </w:r>
      <w:r w:rsidR="00D658FB">
        <w:t>ffice</w:t>
      </w:r>
      <w:r w:rsidR="005F14C8">
        <w:t>s</w:t>
      </w:r>
      <w:r w:rsidR="009A7AFF">
        <w:t>)</w:t>
      </w:r>
      <w:bookmarkEnd w:id="51"/>
    </w:p>
    <w:p w14:paraId="11D16AE1" w14:textId="77777777" w:rsidR="002A4DE9" w:rsidRPr="00B8339B" w:rsidRDefault="002A4DE9" w:rsidP="002A4DE9">
      <w:pPr>
        <w:spacing w:before="120" w:after="120" w:line="276" w:lineRule="auto"/>
      </w:pPr>
      <w:r>
        <w:t>Using the CEA view or a combination of multiple CEA views, t</w:t>
      </w:r>
      <w:r w:rsidRPr="00330B77">
        <w:t xml:space="preserve">he Contractor shall provide </w:t>
      </w:r>
      <w:r>
        <w:t>support</w:t>
      </w:r>
      <w:r w:rsidRPr="00330B77">
        <w:t xml:space="preserve"> </w:t>
      </w:r>
      <w:r>
        <w:t xml:space="preserve">under the </w:t>
      </w:r>
      <w:r w:rsidRPr="00FB6B41">
        <w:t xml:space="preserve">Enterprise Integration Engineering (Cross </w:t>
      </w:r>
      <w:r>
        <w:t>Organization</w:t>
      </w:r>
      <w:r w:rsidRPr="00FB6B41">
        <w:t xml:space="preserve"> and </w:t>
      </w:r>
      <w:r>
        <w:t>Program Office</w:t>
      </w:r>
      <w:r w:rsidRPr="00FB6B41">
        <w:t>)</w:t>
      </w:r>
      <w:r>
        <w:t xml:space="preserve"> corporate/business </w:t>
      </w:r>
      <w:r w:rsidRPr="00CE59B9">
        <w:t>requirement to assist the Government with the integration of program and project solutions that cut a</w:t>
      </w:r>
      <w:r>
        <w:t xml:space="preserve">cross organization boundaries, </w:t>
      </w:r>
      <w:r w:rsidRPr="00CE59B9">
        <w:t>P</w:t>
      </w:r>
      <w:r>
        <w:t xml:space="preserve">rogram </w:t>
      </w:r>
      <w:r w:rsidRPr="00CE59B9">
        <w:t>O</w:t>
      </w:r>
      <w:r>
        <w:t>ffices</w:t>
      </w:r>
      <w:r w:rsidRPr="00CE59B9">
        <w:t xml:space="preserve"> budget programs, development contracts; and therefore; requiring a corporate approach to integration ensuring the multiple parts come together seamlessly to deliver integrated solutions consistent with technical roadmaps defining the path to the To-Be </w:t>
      </w:r>
      <w:r>
        <w:t>Architecture.  It shall include</w:t>
      </w:r>
      <w:r w:rsidRPr="00CE59B9">
        <w:t xml:space="preserve"> interface/service definition support (both internal and external to the agency) to recommend, develop, document, and implement the necessary interfaces to achieve the NGA vision described in the </w:t>
      </w:r>
      <w:r>
        <w:t xml:space="preserve">NGA Strategy 2025, current and future CONOPS </w:t>
      </w:r>
      <w:r w:rsidRPr="00CE59B9">
        <w:t>and CIO-T Strategy 2022 (and future strategies).  Enterprise Integr</w:t>
      </w:r>
      <w:r>
        <w:t xml:space="preserve">ation Engineers also work with </w:t>
      </w:r>
      <w:r w:rsidRPr="00CE59B9">
        <w:t>P</w:t>
      </w:r>
      <w:r>
        <w:t xml:space="preserve">rogram </w:t>
      </w:r>
      <w:r w:rsidRPr="00CE59B9">
        <w:t>O</w:t>
      </w:r>
      <w:r>
        <w:t>ffices</w:t>
      </w:r>
      <w:r w:rsidRPr="00CE59B9">
        <w:t xml:space="preserve"> Enginee</w:t>
      </w:r>
      <w:r>
        <w:t>rs</w:t>
      </w:r>
      <w:r w:rsidRPr="00CE59B9">
        <w:t xml:space="preserve"> to integrate and synchronize individual </w:t>
      </w:r>
      <w:r>
        <w:t xml:space="preserve">corporate/business </w:t>
      </w:r>
      <w:r w:rsidRPr="00CE59B9">
        <w:t>program, segment, and project solutions across the enterprise and ensure enterprise epic completion.</w:t>
      </w:r>
    </w:p>
    <w:p w14:paraId="29FDF096" w14:textId="77777777" w:rsidR="002A4DE9" w:rsidRDefault="002A4DE9" w:rsidP="002A4DE9">
      <w:pPr>
        <w:spacing w:before="120" w:after="120" w:line="276" w:lineRule="auto"/>
      </w:pPr>
      <w:r>
        <w:t xml:space="preserve">Enterprise Integration Engineering </w:t>
      </w:r>
      <w:r w:rsidRPr="001A0987">
        <w:t>includes support for</w:t>
      </w:r>
      <w:r>
        <w:t>,</w:t>
      </w:r>
      <w:r w:rsidRPr="001A0987">
        <w:t xml:space="preserve"> but is not limited to</w:t>
      </w:r>
      <w:r>
        <w:t xml:space="preserve">, the enterprise integration engineering </w:t>
      </w:r>
      <w:r w:rsidRPr="001A0987">
        <w:t>activities</w:t>
      </w:r>
      <w:r>
        <w:t xml:space="preserve"> that follow.</w:t>
      </w:r>
    </w:p>
    <w:p w14:paraId="0E0382D6" w14:textId="77777777" w:rsidR="002A4DE9" w:rsidRDefault="002A4DE9" w:rsidP="002A4DE9">
      <w:pPr>
        <w:pStyle w:val="Heading3"/>
      </w:pPr>
      <w:bookmarkStart w:id="55" w:name="_Toc39140602"/>
      <w:r>
        <w:lastRenderedPageBreak/>
        <w:t>Enterprise Coordination of Integration Support</w:t>
      </w:r>
      <w:bookmarkEnd w:id="55"/>
    </w:p>
    <w:p w14:paraId="37BF0523" w14:textId="5252D5AB" w:rsidR="002A4DE9" w:rsidRPr="00330B77" w:rsidRDefault="002A4DE9" w:rsidP="002A4DE9">
      <w:pPr>
        <w:spacing w:before="120" w:after="120" w:line="283" w:lineRule="auto"/>
        <w:rPr>
          <w:b/>
          <w:i/>
        </w:rPr>
      </w:pPr>
      <w:r>
        <w:rPr>
          <w:color w:val="000000" w:themeColor="text1"/>
        </w:rPr>
        <w:t>The NEE Contractor</w:t>
      </w:r>
      <w:r w:rsidRPr="00D658FB">
        <w:rPr>
          <w:color w:val="000000" w:themeColor="text1"/>
        </w:rPr>
        <w:t xml:space="preserve"> shall </w:t>
      </w:r>
      <w:r>
        <w:rPr>
          <w:color w:val="000000" w:themeColor="text1"/>
        </w:rPr>
        <w:t xml:space="preserve">use the CEA when </w:t>
      </w:r>
      <w:r w:rsidRPr="00D658FB">
        <w:rPr>
          <w:color w:val="000000" w:themeColor="text1"/>
        </w:rPr>
        <w:t>provid</w:t>
      </w:r>
      <w:r>
        <w:rPr>
          <w:color w:val="000000" w:themeColor="text1"/>
        </w:rPr>
        <w:t>ing</w:t>
      </w:r>
      <w:r>
        <w:rPr>
          <w:b/>
          <w:color w:val="000000" w:themeColor="text1"/>
        </w:rPr>
        <w:t xml:space="preserve"> </w:t>
      </w:r>
      <w:r w:rsidRPr="00330B77">
        <w:t xml:space="preserve">Integration </w:t>
      </w:r>
      <w:r>
        <w:t xml:space="preserve">services </w:t>
      </w:r>
      <w:r w:rsidRPr="00330B77">
        <w:t>align</w:t>
      </w:r>
      <w:r>
        <w:t xml:space="preserve">ing the planned, in-work and </w:t>
      </w:r>
      <w:r w:rsidRPr="00330B77">
        <w:t>delivered capabilities</w:t>
      </w:r>
      <w:r>
        <w:t>,</w:t>
      </w:r>
      <w:r w:rsidRPr="00330B77">
        <w:t xml:space="preserve"> programs, projects, systems, </w:t>
      </w:r>
      <w:r>
        <w:t xml:space="preserve">segments and </w:t>
      </w:r>
      <w:r w:rsidRPr="00330B77">
        <w:t xml:space="preserve">services ensuring that all the parts successfully connect and operate together. Enterprise Coordination </w:t>
      </w:r>
      <w:r>
        <w:t>shall</w:t>
      </w:r>
      <w:r w:rsidRPr="00330B77">
        <w:t xml:space="preserve"> support the NGA Government POCs with enterprise program integration activities. These programs have </w:t>
      </w:r>
      <w:r w:rsidRPr="00D658FB">
        <w:t xml:space="preserve">integration responsibilities that span </w:t>
      </w:r>
      <w:r>
        <w:t>across</w:t>
      </w:r>
      <w:r w:rsidRPr="00D658FB">
        <w:t xml:space="preserve"> </w:t>
      </w:r>
      <w:r>
        <w:t>NGA</w:t>
      </w:r>
      <w:r w:rsidRPr="00D658FB">
        <w:t xml:space="preserve">. For example, </w:t>
      </w:r>
      <w:r>
        <w:t>on the integration of NGA’s Applicant Hub with the IC Candidate Experience (formerly known as the IC Candidate Applicant Gateway), BES</w:t>
      </w:r>
      <w:r w:rsidRPr="00D658FB">
        <w:t xml:space="preserve"> works with numerous NGA and IC partner programs, segments, and projects to plan for the receipt and use of various </w:t>
      </w:r>
      <w:r>
        <w:t>application and potential employment</w:t>
      </w:r>
      <w:r w:rsidRPr="00D658FB">
        <w:t xml:space="preserve"> data across the </w:t>
      </w:r>
      <w:r>
        <w:t>“</w:t>
      </w:r>
      <w:r w:rsidRPr="00D658FB">
        <w:t>tasking, collection, processing, exploitation and dissemination</w:t>
      </w:r>
      <w:r>
        <w:t>”</w:t>
      </w:r>
      <w:r w:rsidRPr="00D658FB">
        <w:t xml:space="preserve"> paradigm and IC ITE services.  Enterprise coordination will collaborate with the NGA, </w:t>
      </w:r>
      <w:r>
        <w:t>IC, and DoD partners</w:t>
      </w:r>
      <w:r w:rsidRPr="00D658FB">
        <w:t xml:space="preserve"> to insure integration</w:t>
      </w:r>
      <w:r>
        <w:t xml:space="preserve"> and service-level</w:t>
      </w:r>
      <w:r w:rsidRPr="00D658FB">
        <w:t xml:space="preserve"> agreements and licenses </w:t>
      </w:r>
      <w:r w:rsidR="00851CE7" w:rsidRPr="00D658FB">
        <w:t>are following</w:t>
      </w:r>
      <w:r w:rsidRPr="00D658FB">
        <w:t xml:space="preserve"> </w:t>
      </w:r>
      <w:r>
        <w:t xml:space="preserve">policies, business rules, and </w:t>
      </w:r>
      <w:r w:rsidRPr="00D658FB">
        <w:t>governance documents.</w:t>
      </w:r>
      <w:r w:rsidRPr="00330B77">
        <w:t xml:space="preserve">     </w:t>
      </w:r>
    </w:p>
    <w:p w14:paraId="3634EECD" w14:textId="77777777" w:rsidR="002A4DE9" w:rsidRDefault="002A4DE9" w:rsidP="002A4DE9">
      <w:pPr>
        <w:spacing w:before="120" w:after="120" w:line="276" w:lineRule="auto"/>
      </w:pPr>
      <w:r>
        <w:t>Enterprise Coordination of Integration activities the contractor shall support in the performance of this Task Order include, but are not limited to:</w:t>
      </w:r>
    </w:p>
    <w:p w14:paraId="27B9F535" w14:textId="673D3511" w:rsidR="002A4DE9" w:rsidRPr="00060171" w:rsidRDefault="002A4DE9" w:rsidP="002A4DE9">
      <w:pPr>
        <w:pStyle w:val="ListParagraph"/>
        <w:numPr>
          <w:ilvl w:val="0"/>
          <w:numId w:val="15"/>
        </w:numPr>
        <w:spacing w:before="60" w:after="60" w:line="276" w:lineRule="auto"/>
        <w:ind w:left="360"/>
        <w:contextualSpacing w:val="0"/>
      </w:pPr>
      <w:r>
        <w:t xml:space="preserve">Support the government with integration </w:t>
      </w:r>
      <w:r w:rsidRPr="00674B27">
        <w:t xml:space="preserve">across the NGA, </w:t>
      </w:r>
      <w:r>
        <w:t>IC and DoD</w:t>
      </w:r>
      <w:r w:rsidRPr="00674B27">
        <w:t xml:space="preserve"> </w:t>
      </w:r>
      <w:r>
        <w:t>p</w:t>
      </w:r>
      <w:r w:rsidRPr="00674B27">
        <w:t xml:space="preserve">artner enterprise ensuring alignment of </w:t>
      </w:r>
      <w:r>
        <w:t>CEA</w:t>
      </w:r>
      <w:r w:rsidRPr="00674B27">
        <w:t xml:space="preserve">, </w:t>
      </w:r>
      <w:r>
        <w:t xml:space="preserve">corporate/business </w:t>
      </w:r>
      <w:r w:rsidRPr="00674B27">
        <w:t>requirements and as-built capabilities, services and features</w:t>
      </w:r>
      <w:r>
        <w:t xml:space="preserve"> </w:t>
      </w:r>
      <w:r w:rsidR="00851CE7" w:rsidRPr="00060171">
        <w:t>are following</w:t>
      </w:r>
      <w:r w:rsidRPr="00060171">
        <w:t xml:space="preserve"> all </w:t>
      </w:r>
      <w:r>
        <w:t>license and sharing agreements.</w:t>
      </w:r>
    </w:p>
    <w:p w14:paraId="2400B7B7" w14:textId="77777777" w:rsidR="002A4DE9" w:rsidRPr="00597EBF" w:rsidRDefault="002A4DE9" w:rsidP="002A4DE9">
      <w:pPr>
        <w:pStyle w:val="ListParagraph"/>
        <w:numPr>
          <w:ilvl w:val="0"/>
          <w:numId w:val="15"/>
        </w:numPr>
        <w:spacing w:before="60" w:after="60" w:line="276" w:lineRule="auto"/>
        <w:ind w:left="360"/>
        <w:contextualSpacing w:val="0"/>
      </w:pPr>
      <w:r w:rsidRPr="00597EBF">
        <w:t xml:space="preserve">Ensure integration across </w:t>
      </w:r>
      <w:r>
        <w:t xml:space="preserve">corporate/business </w:t>
      </w:r>
      <w:r w:rsidRPr="00597EBF">
        <w:t xml:space="preserve">program, segment and project plans, technical roadmaps, and schedules to achieve the delivery of capabilities and effectivities. </w:t>
      </w:r>
    </w:p>
    <w:p w14:paraId="4A94A991" w14:textId="77777777" w:rsidR="002A4DE9" w:rsidRPr="00597EBF" w:rsidRDefault="002A4DE9" w:rsidP="002A4DE9">
      <w:pPr>
        <w:pStyle w:val="ListParagraph"/>
        <w:numPr>
          <w:ilvl w:val="0"/>
          <w:numId w:val="15"/>
        </w:numPr>
        <w:spacing w:before="60" w:after="60" w:line="276" w:lineRule="auto"/>
        <w:ind w:left="360"/>
        <w:contextualSpacing w:val="0"/>
      </w:pPr>
      <w:r w:rsidRPr="00597EBF">
        <w:t xml:space="preserve">Maintain technical roadmaps against </w:t>
      </w:r>
      <w:r>
        <w:t>strategic e</w:t>
      </w:r>
      <w:r w:rsidRPr="00597EBF">
        <w:t>pic planning scope and completion dates.  Re-baseline roadmaps in response to changing agency guidance and strategies.</w:t>
      </w:r>
    </w:p>
    <w:p w14:paraId="443A0175" w14:textId="77777777" w:rsidR="002A4DE9" w:rsidRPr="00597EBF" w:rsidRDefault="002A4DE9" w:rsidP="002A4DE9">
      <w:pPr>
        <w:pStyle w:val="ListParagraph"/>
        <w:numPr>
          <w:ilvl w:val="0"/>
          <w:numId w:val="15"/>
        </w:numPr>
        <w:spacing w:before="60" w:after="60" w:line="276" w:lineRule="auto"/>
        <w:ind w:left="360"/>
        <w:contextualSpacing w:val="0"/>
      </w:pPr>
      <w:r w:rsidRPr="00597EBF">
        <w:t>Ensure integration of solution engineering across time horizons from year of budget execution through the Future Year Defense Program (FYDP</w:t>
      </w:r>
      <w:r>
        <w:t xml:space="preserve"> and beyond</w:t>
      </w:r>
      <w:r w:rsidRPr="00597EBF">
        <w:t>).</w:t>
      </w:r>
    </w:p>
    <w:p w14:paraId="0056C0EC" w14:textId="77777777" w:rsidR="002A4DE9" w:rsidRPr="00BD0D97" w:rsidRDefault="002A4DE9" w:rsidP="002A4DE9">
      <w:pPr>
        <w:pStyle w:val="ListParagraph"/>
        <w:numPr>
          <w:ilvl w:val="0"/>
          <w:numId w:val="15"/>
        </w:numPr>
        <w:spacing w:before="60" w:after="60" w:line="276" w:lineRule="auto"/>
        <w:ind w:left="360"/>
        <w:contextualSpacing w:val="0"/>
      </w:pPr>
      <w:r>
        <w:t xml:space="preserve">Support government oversight of program development and </w:t>
      </w:r>
      <w:r w:rsidRPr="00BD0D97">
        <w:t xml:space="preserve">coordination of CONOPS, technology roadmap planning, architecture development, cross segment / cross Agency interface definitions, requirements definition, decomposition, allocation to and development by programs, segments, and projects, and enterprise-level verification and validation, transition to operations and retirement activities.  </w:t>
      </w:r>
    </w:p>
    <w:p w14:paraId="1B33C1ED" w14:textId="77777777" w:rsidR="002A4DE9" w:rsidRPr="00BD0D97" w:rsidRDefault="002A4DE9" w:rsidP="002A4DE9">
      <w:pPr>
        <w:pStyle w:val="ListParagraph"/>
        <w:numPr>
          <w:ilvl w:val="0"/>
          <w:numId w:val="15"/>
        </w:numPr>
        <w:spacing w:before="60" w:after="60" w:line="276" w:lineRule="auto"/>
        <w:ind w:left="360"/>
        <w:contextualSpacing w:val="0"/>
      </w:pPr>
      <w:r w:rsidRPr="00BD0D97">
        <w:t>Support end to end system integration and acceptance necessary for Major System Acquisitions (MSAs)</w:t>
      </w:r>
      <w:r>
        <w:t xml:space="preserve"> of corporate/business systems</w:t>
      </w:r>
      <w:r w:rsidRPr="00BD0D97">
        <w:t xml:space="preserve">. </w:t>
      </w:r>
    </w:p>
    <w:p w14:paraId="2BA370AD" w14:textId="77777777" w:rsidR="002A4DE9" w:rsidRPr="00674B27" w:rsidRDefault="002A4DE9" w:rsidP="002A4DE9">
      <w:pPr>
        <w:pStyle w:val="ListParagraph"/>
        <w:numPr>
          <w:ilvl w:val="0"/>
          <w:numId w:val="15"/>
        </w:numPr>
        <w:spacing w:before="60" w:after="60" w:line="276" w:lineRule="auto"/>
        <w:ind w:left="360"/>
        <w:contextualSpacing w:val="0"/>
      </w:pPr>
      <w:r w:rsidRPr="00BD0D97">
        <w:t>Support program, segment, and project level technical reviews, perform technology readiness</w:t>
      </w:r>
      <w:r w:rsidRPr="00597EBF">
        <w:t xml:space="preserve"> assessments, </w:t>
      </w:r>
      <w:r w:rsidRPr="00674B27">
        <w:t xml:space="preserve">and attend </w:t>
      </w:r>
      <w:r>
        <w:t>T</w:t>
      </w:r>
      <w:r w:rsidRPr="00674B27">
        <w:t xml:space="preserve">echnical </w:t>
      </w:r>
      <w:r>
        <w:t>E</w:t>
      </w:r>
      <w:r w:rsidRPr="00674B27">
        <w:t xml:space="preserve">xchange </w:t>
      </w:r>
      <w:r>
        <w:t>M</w:t>
      </w:r>
      <w:r w:rsidRPr="00674B27">
        <w:t xml:space="preserve">eetings (TEMs) to assess enterprise integration challenges.  </w:t>
      </w:r>
    </w:p>
    <w:p w14:paraId="38265AF7" w14:textId="77777777" w:rsidR="002A4DE9" w:rsidRPr="00674B27" w:rsidRDefault="002A4DE9" w:rsidP="002A4DE9">
      <w:pPr>
        <w:pStyle w:val="ListParagraph"/>
        <w:numPr>
          <w:ilvl w:val="0"/>
          <w:numId w:val="15"/>
        </w:numPr>
        <w:spacing w:before="60" w:after="60" w:line="276" w:lineRule="auto"/>
        <w:ind w:left="360"/>
        <w:contextualSpacing w:val="0"/>
      </w:pPr>
      <w:r w:rsidRPr="00674B27">
        <w:lastRenderedPageBreak/>
        <w:t xml:space="preserve">Review </w:t>
      </w:r>
      <w:r>
        <w:t>corporate/business s</w:t>
      </w:r>
      <w:r w:rsidRPr="00674B27">
        <w:t xml:space="preserve">ystem </w:t>
      </w:r>
      <w:r>
        <w:t>i</w:t>
      </w:r>
      <w:r w:rsidRPr="00674B27">
        <w:t>ntegration documentation for accuracy, completeness, and harmony with enterprise integration</w:t>
      </w:r>
      <w:r>
        <w:t xml:space="preserve"> efforts</w:t>
      </w:r>
      <w:r w:rsidRPr="00674B27">
        <w:t>.  Coordinate needed changes with appropriate program, segment, and project offices.</w:t>
      </w:r>
    </w:p>
    <w:p w14:paraId="327C7F76" w14:textId="77777777" w:rsidR="002A4DE9" w:rsidRPr="00674B27" w:rsidRDefault="002A4DE9" w:rsidP="002A4DE9">
      <w:pPr>
        <w:pStyle w:val="ListParagraph"/>
        <w:numPr>
          <w:ilvl w:val="0"/>
          <w:numId w:val="15"/>
        </w:numPr>
        <w:spacing w:before="60" w:after="60" w:line="276" w:lineRule="auto"/>
        <w:ind w:left="360"/>
        <w:contextualSpacing w:val="0"/>
      </w:pPr>
      <w:r w:rsidRPr="00674B27">
        <w:t xml:space="preserve">Support the transition of new </w:t>
      </w:r>
      <w:r>
        <w:t xml:space="preserve">corporate/business </w:t>
      </w:r>
      <w:r w:rsidRPr="00674B27">
        <w:t>services and capabilities to operations and identify gaps in toolsets and automation used to test and deliver those services and capabilities. Identify gaps or new needs for automated test capabilities to address incoming capabilities.</w:t>
      </w:r>
    </w:p>
    <w:p w14:paraId="6D32A183" w14:textId="77777777" w:rsidR="002A4DE9" w:rsidRPr="00674B27" w:rsidRDefault="002A4DE9" w:rsidP="002A4DE9">
      <w:pPr>
        <w:pStyle w:val="ListParagraph"/>
        <w:numPr>
          <w:ilvl w:val="0"/>
          <w:numId w:val="15"/>
        </w:numPr>
        <w:spacing w:before="60" w:after="60" w:line="276" w:lineRule="auto"/>
        <w:ind w:left="360"/>
        <w:contextualSpacing w:val="0"/>
      </w:pPr>
      <w:r>
        <w:t xml:space="preserve">Provide developers guidance and recommendation on </w:t>
      </w:r>
      <w:r w:rsidRPr="00674B27">
        <w:t>service virtualization,</w:t>
      </w:r>
      <w:r>
        <w:t xml:space="preserve"> and service</w:t>
      </w:r>
      <w:r w:rsidRPr="00674B27">
        <w:t xml:space="preserve"> APIs for enterprise systems.</w:t>
      </w:r>
    </w:p>
    <w:p w14:paraId="4A6B2204" w14:textId="77777777" w:rsidR="002A4DE9" w:rsidRDefault="002A4DE9" w:rsidP="002A4DE9">
      <w:pPr>
        <w:pStyle w:val="ListParagraph"/>
        <w:numPr>
          <w:ilvl w:val="0"/>
          <w:numId w:val="15"/>
        </w:numPr>
        <w:spacing w:before="60" w:after="60" w:line="276" w:lineRule="auto"/>
        <w:ind w:left="360"/>
        <w:contextualSpacing w:val="0"/>
      </w:pPr>
      <w:r w:rsidRPr="00674B27">
        <w:t>In collaboration with Enterprise Risk Management</w:t>
      </w:r>
      <w:r>
        <w:t xml:space="preserve">, performed on the NGA Foundational Engineering Contract, </w:t>
      </w:r>
      <w:r w:rsidRPr="00674B27">
        <w:t>identify enterprise-level risks, opportunities and issues associated with enterprise integration and assist in risk mitigation.</w:t>
      </w:r>
    </w:p>
    <w:p w14:paraId="0B04BE03" w14:textId="77777777" w:rsidR="002A4DE9" w:rsidRDefault="002A4DE9" w:rsidP="002A4DE9">
      <w:pPr>
        <w:pStyle w:val="Heading3"/>
      </w:pPr>
      <w:bookmarkStart w:id="56" w:name="_Toc39140603"/>
      <w:r>
        <w:t>Enterprise Integration and Modernization Support</w:t>
      </w:r>
      <w:bookmarkEnd w:id="56"/>
    </w:p>
    <w:p w14:paraId="4FFA224D" w14:textId="30BC2F84" w:rsidR="002A4DE9" w:rsidRPr="00BD0D97" w:rsidRDefault="002A4DE9" w:rsidP="002A4DE9">
      <w:pPr>
        <w:spacing w:before="120" w:after="120" w:line="276" w:lineRule="auto"/>
      </w:pPr>
      <w:r w:rsidRPr="00081A2B">
        <w:rPr>
          <w:color w:val="000000" w:themeColor="text1"/>
        </w:rPr>
        <w:t xml:space="preserve">NEE contractor shall </w:t>
      </w:r>
      <w:r>
        <w:rPr>
          <w:color w:val="000000" w:themeColor="text1"/>
        </w:rPr>
        <w:t xml:space="preserve">use the CEA when </w:t>
      </w:r>
      <w:r w:rsidRPr="00081A2B">
        <w:rPr>
          <w:color w:val="000000" w:themeColor="text1"/>
        </w:rPr>
        <w:t>provid</w:t>
      </w:r>
      <w:r>
        <w:rPr>
          <w:color w:val="000000" w:themeColor="text1"/>
        </w:rPr>
        <w:t>ing</w:t>
      </w:r>
      <w:r w:rsidRPr="00377F24">
        <w:rPr>
          <w:color w:val="000000" w:themeColor="text1"/>
        </w:rPr>
        <w:t xml:space="preserve"> </w:t>
      </w:r>
      <w:r>
        <w:rPr>
          <w:color w:val="000000" w:themeColor="text1"/>
        </w:rPr>
        <w:t xml:space="preserve">Cross Organization and Program Office integration services to ensure discrete </w:t>
      </w:r>
      <w:r w:rsidR="000E0757">
        <w:rPr>
          <w:color w:val="000000" w:themeColor="text1"/>
        </w:rPr>
        <w:t xml:space="preserve">Directorates and </w:t>
      </w:r>
      <w:r>
        <w:rPr>
          <w:color w:val="000000" w:themeColor="text1"/>
        </w:rPr>
        <w:t xml:space="preserve">Components  mission </w:t>
      </w:r>
      <w:r w:rsidRPr="00BD0D97">
        <w:rPr>
          <w:color w:val="000000" w:themeColor="text1"/>
        </w:rPr>
        <w:t xml:space="preserve">function, business operations, process workflows, capabilities, services, activities,  program and project level come together and integrated seamlessly to design and deliver a comprehensive and unified Corporate Information System executing end-to-end business processes while providing corporate enterprise [functional] services. </w:t>
      </w:r>
    </w:p>
    <w:p w14:paraId="4A02BA11" w14:textId="77777777" w:rsidR="002A4DE9" w:rsidRPr="00BD0D97" w:rsidRDefault="002A4DE9" w:rsidP="002A4DE9">
      <w:pPr>
        <w:spacing w:before="120" w:after="120" w:line="276" w:lineRule="auto"/>
      </w:pPr>
      <w:r w:rsidRPr="00BD0D97">
        <w:t>The contractor shall support Enterprise Integration and Modernization activities of this Task Order to include, but are not limited to:</w:t>
      </w:r>
    </w:p>
    <w:p w14:paraId="65A8ECB3" w14:textId="77777777" w:rsidR="002A4DE9" w:rsidRPr="00B8339B" w:rsidRDefault="002A4DE9" w:rsidP="002A4DE9">
      <w:pPr>
        <w:pStyle w:val="ListParagraph"/>
        <w:numPr>
          <w:ilvl w:val="0"/>
          <w:numId w:val="16"/>
        </w:numPr>
        <w:spacing w:before="60" w:after="60" w:line="276" w:lineRule="auto"/>
        <w:ind w:left="360"/>
        <w:contextualSpacing w:val="0"/>
      </w:pPr>
      <w:r w:rsidRPr="00BD0D97">
        <w:t xml:space="preserve">Using the </w:t>
      </w:r>
      <w:r>
        <w:t xml:space="preserve">CEA </w:t>
      </w:r>
      <w:r w:rsidRPr="00BD0D97">
        <w:t>Business Architecture, provide engineering, integration</w:t>
      </w:r>
      <w:r>
        <w:t>,</w:t>
      </w:r>
      <w:r w:rsidRPr="00B8339B">
        <w:t xml:space="preserve"> and architecture analysis to support modernization </w:t>
      </w:r>
      <w:r>
        <w:t>efforts</w:t>
      </w:r>
      <w:r w:rsidRPr="00B8339B">
        <w:t xml:space="preserve"> that incorporate standards-based, Commercial Off the Shelf (COTS) technology</w:t>
      </w:r>
      <w:r>
        <w:t xml:space="preserve"> </w:t>
      </w:r>
      <w:r w:rsidRPr="00B8339B">
        <w:t xml:space="preserve">as the platform </w:t>
      </w:r>
      <w:r>
        <w:t xml:space="preserve">that will provide a comprehensive, unified, and integrated Corporate Information System executing end-to-end business processes while providing corporate enterprise digital services </w:t>
      </w:r>
      <w:r w:rsidRPr="00B8339B">
        <w:t xml:space="preserve">for both server and desktop components.  Ensure alignment with the To-Be Architecture.  Provide expertise to application development and create </w:t>
      </w:r>
      <w:r>
        <w:t>digital models/representation/</w:t>
      </w:r>
      <w:r w:rsidRPr="00B8339B">
        <w:t xml:space="preserve">documentation as appropriate to assist NGA </w:t>
      </w:r>
      <w:r>
        <w:t>m</w:t>
      </w:r>
      <w:r w:rsidRPr="00B8339B">
        <w:t xml:space="preserve">odernization initiatives. </w:t>
      </w:r>
    </w:p>
    <w:p w14:paraId="1C8D76A8" w14:textId="77777777" w:rsidR="002A4DE9" w:rsidRPr="0062406E" w:rsidRDefault="002A4DE9" w:rsidP="002A4DE9">
      <w:pPr>
        <w:pStyle w:val="ListParagraph"/>
        <w:numPr>
          <w:ilvl w:val="0"/>
          <w:numId w:val="16"/>
        </w:numPr>
        <w:spacing w:before="60" w:after="60" w:line="276" w:lineRule="auto"/>
        <w:ind w:left="360"/>
        <w:contextualSpacing w:val="0"/>
      </w:pPr>
      <w:r>
        <w:t>Using the CEA, s</w:t>
      </w:r>
      <w:r w:rsidRPr="00BA7E3C">
        <w:t xml:space="preserve">upport the </w:t>
      </w:r>
      <w:r>
        <w:t xml:space="preserve">assessment </w:t>
      </w:r>
      <w:r w:rsidRPr="00BA7E3C">
        <w:t xml:space="preserve">of </w:t>
      </w:r>
      <w:r>
        <w:t xml:space="preserve">critical/relevant </w:t>
      </w:r>
      <w:r w:rsidRPr="00BA7E3C">
        <w:t xml:space="preserve">pilots </w:t>
      </w:r>
      <w:r>
        <w:t xml:space="preserve">with potential high-value ROI </w:t>
      </w:r>
      <w:r w:rsidRPr="00BA7E3C">
        <w:t>to inform</w:t>
      </w:r>
      <w:r>
        <w:t xml:space="preserve"> the system integration effort, </w:t>
      </w:r>
      <w:r w:rsidRPr="00BA7E3C">
        <w:t>systems development</w:t>
      </w:r>
      <w:r>
        <w:t>,</w:t>
      </w:r>
      <w:r w:rsidRPr="00BA7E3C">
        <w:t xml:space="preserve"> and the transition </w:t>
      </w:r>
      <w:r>
        <w:t xml:space="preserve">of </w:t>
      </w:r>
      <w:r w:rsidRPr="00BA7E3C">
        <w:t xml:space="preserve">capabilities to operational systems of record.  Assist with </w:t>
      </w:r>
      <w:r>
        <w:t>governance,</w:t>
      </w:r>
      <w:r w:rsidRPr="00BA7E3C">
        <w:t xml:space="preserve"> </w:t>
      </w:r>
      <w:r>
        <w:t>l</w:t>
      </w:r>
      <w:r w:rsidRPr="00BA7E3C">
        <w:t xml:space="preserve">eadership and </w:t>
      </w:r>
      <w:r>
        <w:t>i</w:t>
      </w:r>
      <w:r w:rsidRPr="00BA7E3C">
        <w:t>ntegration meetings with key stakeholder organizations</w:t>
      </w:r>
      <w:r w:rsidRPr="0062406E">
        <w:t>.</w:t>
      </w:r>
    </w:p>
    <w:p w14:paraId="7A0DC685" w14:textId="77777777" w:rsidR="002A4DE9" w:rsidRDefault="002A4DE9" w:rsidP="002A4DE9">
      <w:pPr>
        <w:pStyle w:val="ListParagraph"/>
        <w:numPr>
          <w:ilvl w:val="0"/>
          <w:numId w:val="16"/>
        </w:numPr>
        <w:spacing w:before="60" w:after="60" w:line="276" w:lineRule="auto"/>
        <w:ind w:left="360"/>
        <w:contextualSpacing w:val="0"/>
      </w:pPr>
      <w:r>
        <w:t>Using the capability inter-relationships/dependencies documented in the CEA, s</w:t>
      </w:r>
      <w:r w:rsidRPr="00B8339B">
        <w:t xml:space="preserve">upport </w:t>
      </w:r>
      <w:r>
        <w:t xml:space="preserve">the government modernization efforts by defining the interfaces between </w:t>
      </w:r>
      <w:r w:rsidRPr="00B8339B">
        <w:t>programs</w:t>
      </w:r>
      <w:r>
        <w:t xml:space="preserve"> and pilots</w:t>
      </w:r>
      <w:r w:rsidRPr="00B8339B">
        <w:t xml:space="preserve"> to ensure a cohesive workflow.</w:t>
      </w:r>
    </w:p>
    <w:p w14:paraId="7D85E50F" w14:textId="77777777" w:rsidR="002A4DE9" w:rsidRDefault="002A4DE9" w:rsidP="002A4DE9">
      <w:pPr>
        <w:pStyle w:val="ListParagraph"/>
        <w:numPr>
          <w:ilvl w:val="0"/>
          <w:numId w:val="16"/>
        </w:numPr>
        <w:spacing w:before="60" w:after="60" w:line="276" w:lineRule="auto"/>
        <w:ind w:left="360"/>
        <w:contextualSpacing w:val="0"/>
      </w:pPr>
      <w:r>
        <w:lastRenderedPageBreak/>
        <w:t>Using the CEA, s</w:t>
      </w:r>
      <w:r w:rsidRPr="00597EBF">
        <w:t xml:space="preserve">upport the identification, </w:t>
      </w:r>
      <w:r>
        <w:t xml:space="preserve">planning, design, </w:t>
      </w:r>
      <w:r w:rsidRPr="00597EBF">
        <w:t xml:space="preserve">development and integration of </w:t>
      </w:r>
      <w:r w:rsidRPr="00D77A86">
        <w:t>Automation, Artificial Intelligence and Augmentation (AAA)</w:t>
      </w:r>
      <w:r w:rsidRPr="00597EBF">
        <w:t xml:space="preserve"> technologies into the modernization efforts.</w:t>
      </w:r>
    </w:p>
    <w:p w14:paraId="14B15D53" w14:textId="77777777" w:rsidR="002A4DE9" w:rsidRPr="00BD0D97" w:rsidRDefault="002A4DE9" w:rsidP="002A4DE9">
      <w:pPr>
        <w:pStyle w:val="ListParagraph"/>
        <w:numPr>
          <w:ilvl w:val="0"/>
          <w:numId w:val="16"/>
        </w:numPr>
        <w:spacing w:before="60" w:after="60" w:line="276" w:lineRule="auto"/>
        <w:ind w:left="360"/>
        <w:contextualSpacing w:val="0"/>
      </w:pPr>
      <w:r w:rsidRPr="00724D42">
        <w:t>In support of AAA, conduct TEMS, Design Reviews, Deep Dives, and Requirements Analysis sessions to review and decompose requirements to ensure they support enterprise-</w:t>
      </w:r>
      <w:r w:rsidRPr="00BD0D97">
        <w:t>level mission needs and requirements.</w:t>
      </w:r>
    </w:p>
    <w:p w14:paraId="7355E9C7" w14:textId="77777777" w:rsidR="002A4DE9" w:rsidRPr="00BD0D97" w:rsidRDefault="002A4DE9" w:rsidP="002A4DE9">
      <w:pPr>
        <w:pStyle w:val="ListParagraph"/>
        <w:numPr>
          <w:ilvl w:val="0"/>
          <w:numId w:val="16"/>
        </w:numPr>
        <w:spacing w:before="60" w:after="60" w:line="276" w:lineRule="auto"/>
        <w:ind w:left="360"/>
        <w:contextualSpacing w:val="0"/>
      </w:pPr>
      <w:r>
        <w:t>Using the CEA, d</w:t>
      </w:r>
      <w:r w:rsidRPr="00BD0D97">
        <w:t>esign solutions using AAA technologies to modernize/optimize current business operations leading to the successful implementation of future state concepts and retirement of legacy component.</w:t>
      </w:r>
    </w:p>
    <w:p w14:paraId="41F67313" w14:textId="05A53759" w:rsidR="002A4DE9" w:rsidRPr="00BD0D97" w:rsidRDefault="002A4DE9" w:rsidP="002A4DE9">
      <w:pPr>
        <w:pStyle w:val="ListParagraph"/>
        <w:numPr>
          <w:ilvl w:val="0"/>
          <w:numId w:val="16"/>
        </w:numPr>
        <w:spacing w:before="60" w:after="60" w:line="276" w:lineRule="auto"/>
        <w:ind w:left="360"/>
        <w:contextualSpacing w:val="0"/>
      </w:pPr>
      <w:r>
        <w:t>Using the CEA, s</w:t>
      </w:r>
      <w:r w:rsidRPr="00BD0D97">
        <w:t>upport the review and assess</w:t>
      </w:r>
      <w:r>
        <w:t>ment</w:t>
      </w:r>
      <w:r w:rsidRPr="00BD0D97">
        <w:t xml:space="preserve"> of current NGA processes and tools for planning, executing, and monitoring NGA’ s modernization initiatives in Collaboration with Systems Engineering Processes &amp; </w:t>
      </w:r>
      <w:r w:rsidR="00851CE7" w:rsidRPr="00BD0D97">
        <w:t>Tools NGA</w:t>
      </w:r>
      <w:r w:rsidRPr="00BD0D97">
        <w:t xml:space="preserve"> Foundational Engineering contractor.</w:t>
      </w:r>
    </w:p>
    <w:p w14:paraId="26A97C71" w14:textId="77777777" w:rsidR="002A4DE9" w:rsidRDefault="002A4DE9" w:rsidP="002A4DE9">
      <w:pPr>
        <w:pStyle w:val="ListParagraph"/>
        <w:numPr>
          <w:ilvl w:val="0"/>
          <w:numId w:val="16"/>
        </w:numPr>
        <w:spacing w:before="60" w:after="60" w:line="276" w:lineRule="auto"/>
        <w:ind w:left="360"/>
        <w:contextualSpacing w:val="0"/>
      </w:pPr>
      <w:r>
        <w:t>Using the CEA, t</w:t>
      </w:r>
      <w:r w:rsidRPr="00BD0D97">
        <w:t>horoughly evaluate pilot program execution to inform modernization systems development and service integration.  Support engineering activities during development to ensure correctness, completeness, and compliance of requirements.  Capture changes in the Enterprise Architecture, Solution Architectures and Enterprise Requirement repositories and digital models/representations. Support the transition to an operational</w:t>
      </w:r>
      <w:r w:rsidRPr="00E06317">
        <w:t xml:space="preserve"> capability.</w:t>
      </w:r>
    </w:p>
    <w:p w14:paraId="4F17BB0A" w14:textId="77777777" w:rsidR="002A4DE9" w:rsidRDefault="002A4DE9" w:rsidP="002A4DE9">
      <w:pPr>
        <w:pStyle w:val="ListParagraph"/>
        <w:numPr>
          <w:ilvl w:val="0"/>
          <w:numId w:val="16"/>
        </w:numPr>
        <w:spacing w:before="60" w:after="60" w:line="276" w:lineRule="auto"/>
        <w:ind w:left="360"/>
        <w:contextualSpacing w:val="0"/>
      </w:pPr>
      <w:r>
        <w:t>Using the CEA, d</w:t>
      </w:r>
      <w:r w:rsidRPr="001D2AF1">
        <w:t xml:space="preserve">evelop and maintain integration project plans and </w:t>
      </w:r>
      <w:r w:rsidRPr="00BD0D97">
        <w:t>schedules for each Modernization effort to make certain that program, project, and/or segment requirements and schedules are aligned</w:t>
      </w:r>
      <w:r w:rsidRPr="001D2AF1">
        <w:t xml:space="preserve"> and baselined to ensure end-to-end system integration.</w:t>
      </w:r>
    </w:p>
    <w:p w14:paraId="4C537930" w14:textId="5C6F4D1E" w:rsidR="002C0138" w:rsidRPr="004C3732" w:rsidRDefault="002A4DE9" w:rsidP="002A4DE9">
      <w:pPr>
        <w:pStyle w:val="ListParagraph"/>
        <w:numPr>
          <w:ilvl w:val="0"/>
          <w:numId w:val="16"/>
        </w:numPr>
        <w:spacing w:before="60" w:after="60" w:line="276" w:lineRule="auto"/>
        <w:ind w:left="360"/>
        <w:contextualSpacing w:val="0"/>
      </w:pPr>
      <w:r w:rsidRPr="00830CDC">
        <w:t xml:space="preserve">Use Model-Based Systems Engineering (MBSE) tools </w:t>
      </w:r>
      <w:r>
        <w:t>and methodologies to</w:t>
      </w:r>
      <w:r w:rsidRPr="00830CDC">
        <w:t xml:space="preserve"> support ongoing enterprise integration and modernization efforts</w:t>
      </w:r>
      <w:r>
        <w:t xml:space="preserve"> against the baselined CEA</w:t>
      </w:r>
      <w:r w:rsidR="002C0138" w:rsidRPr="00830CDC">
        <w:t>.</w:t>
      </w:r>
    </w:p>
    <w:p w14:paraId="4E7E8502" w14:textId="01461A9F" w:rsidR="00A24CEA" w:rsidRDefault="00A24CEA" w:rsidP="00384C99">
      <w:pPr>
        <w:pStyle w:val="Heading3"/>
      </w:pPr>
      <w:bookmarkStart w:id="57" w:name="_Toc39140604"/>
      <w:r>
        <w:t>NGA Test Organization Support</w:t>
      </w:r>
      <w:r w:rsidR="00C153A5">
        <w:t xml:space="preserve"> </w:t>
      </w:r>
      <w:bookmarkEnd w:id="57"/>
    </w:p>
    <w:p w14:paraId="626CBCA7" w14:textId="77777777" w:rsidR="00D64685" w:rsidRDefault="00D64685" w:rsidP="00D64685">
      <w:pPr>
        <w:spacing w:before="120" w:after="120" w:line="276" w:lineRule="auto"/>
      </w:pPr>
      <w:r w:rsidRPr="00E61980">
        <w:rPr>
          <w:color w:val="000000" w:themeColor="text1"/>
        </w:rPr>
        <w:t xml:space="preserve">The NEE contractor shall provide </w:t>
      </w:r>
      <w:r>
        <w:t>Corporate</w:t>
      </w:r>
      <w:r w:rsidRPr="00E61980">
        <w:t xml:space="preserve"> Enterprise integration testing services to include planning, coordinating</w:t>
      </w:r>
      <w:r>
        <w:t>,</w:t>
      </w:r>
      <w:r w:rsidRPr="00E61980">
        <w:t xml:space="preserve"> and manually performing </w:t>
      </w:r>
      <w:r>
        <w:t xml:space="preserve">validation and verification, </w:t>
      </w:r>
      <w:r w:rsidRPr="00E61980">
        <w:t xml:space="preserve">integration, interoperability, operational and functionality testing for a multitude of </w:t>
      </w:r>
      <w:r>
        <w:t xml:space="preserve">corporate </w:t>
      </w:r>
      <w:r w:rsidRPr="00E61980">
        <w:t>programs, segments, projects, systems, services, and capabilities. NGA Test Organization activities the contractor shall support in the performance of this Task Order include</w:t>
      </w:r>
      <w:r>
        <w:t>, but are not limited to</w:t>
      </w:r>
      <w:r w:rsidRPr="00E61980">
        <w:t>:</w:t>
      </w:r>
    </w:p>
    <w:p w14:paraId="008E2C70" w14:textId="77777777" w:rsidR="00D64685" w:rsidRPr="00B8339B" w:rsidRDefault="00D64685" w:rsidP="00D64685">
      <w:pPr>
        <w:pStyle w:val="ListParagraph"/>
        <w:numPr>
          <w:ilvl w:val="0"/>
          <w:numId w:val="17"/>
        </w:numPr>
        <w:spacing w:before="60" w:after="60" w:line="276" w:lineRule="auto"/>
        <w:ind w:left="360"/>
        <w:contextualSpacing w:val="0"/>
      </w:pPr>
      <w:r w:rsidRPr="00B8339B">
        <w:t>Collaborate wit</w:t>
      </w:r>
      <w:r>
        <w:t>h Platform Services/DevOps</w:t>
      </w:r>
      <w:r w:rsidRPr="00B8339B">
        <w:t xml:space="preserve"> to facilitate developer insertion into DevOps environments and automated cloud</w:t>
      </w:r>
      <w:r>
        <w:t>-</w:t>
      </w:r>
      <w:r w:rsidRPr="00B8339B">
        <w:t>hosted test tools.</w:t>
      </w:r>
    </w:p>
    <w:p w14:paraId="694B6907" w14:textId="77777777" w:rsidR="00D64685" w:rsidRPr="00B8339B" w:rsidRDefault="00D64685" w:rsidP="00D64685">
      <w:pPr>
        <w:pStyle w:val="ListParagraph"/>
        <w:numPr>
          <w:ilvl w:val="0"/>
          <w:numId w:val="17"/>
        </w:numPr>
        <w:spacing w:before="60" w:after="60" w:line="276" w:lineRule="auto"/>
        <w:ind w:left="360"/>
        <w:contextualSpacing w:val="0"/>
      </w:pPr>
      <w:r w:rsidRPr="00B8339B">
        <w:t>Further</w:t>
      </w:r>
      <w:r>
        <w:t>,</w:t>
      </w:r>
      <w:r w:rsidRPr="00B8339B">
        <w:t xml:space="preserve"> expand automated test capabilities to include automated testing of coded functions of </w:t>
      </w:r>
      <w:r>
        <w:t xml:space="preserve">corporate </w:t>
      </w:r>
      <w:r w:rsidRPr="00B8339B">
        <w:t>applications and machine learning for automated generation of test code.</w:t>
      </w:r>
    </w:p>
    <w:p w14:paraId="0D090F0F"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Support </w:t>
      </w:r>
      <w:r>
        <w:t>agile,</w:t>
      </w:r>
      <w:r w:rsidRPr="00B8339B">
        <w:t xml:space="preserve"> end-to-end system, </w:t>
      </w:r>
      <w:r>
        <w:t xml:space="preserve">operational, </w:t>
      </w:r>
      <w:r w:rsidRPr="00B8339B">
        <w:t>integration</w:t>
      </w:r>
      <w:r>
        <w:t>,</w:t>
      </w:r>
      <w:r w:rsidRPr="00B8339B">
        <w:t xml:space="preserve"> and regression testing and analysis on production systems and </w:t>
      </w:r>
      <w:r>
        <w:t>c</w:t>
      </w:r>
      <w:r w:rsidRPr="00B8339B">
        <w:t xml:space="preserve">orporate </w:t>
      </w:r>
      <w:r>
        <w:t>b</w:t>
      </w:r>
      <w:r w:rsidRPr="00B8339B">
        <w:t xml:space="preserve">usiness </w:t>
      </w:r>
      <w:r>
        <w:t>a</w:t>
      </w:r>
      <w:r w:rsidRPr="00B8339B">
        <w:t xml:space="preserve">pplications. </w:t>
      </w:r>
    </w:p>
    <w:p w14:paraId="2F936567" w14:textId="77777777" w:rsidR="00D64685" w:rsidRPr="00B8339B" w:rsidRDefault="00D64685" w:rsidP="00D64685">
      <w:pPr>
        <w:pStyle w:val="ListParagraph"/>
        <w:numPr>
          <w:ilvl w:val="0"/>
          <w:numId w:val="17"/>
        </w:numPr>
        <w:spacing w:before="60" w:after="60" w:line="276" w:lineRule="auto"/>
        <w:ind w:left="360"/>
        <w:contextualSpacing w:val="0"/>
      </w:pPr>
      <w:r w:rsidRPr="00B8339B">
        <w:lastRenderedPageBreak/>
        <w:t xml:space="preserve">Support early integration testing of multiple interactive systems to demonstrate stability and readiness for operational exposure. </w:t>
      </w:r>
    </w:p>
    <w:p w14:paraId="44A5E7AD" w14:textId="77777777" w:rsidR="00D64685" w:rsidRPr="00B8339B" w:rsidRDefault="00D64685" w:rsidP="00D64685">
      <w:pPr>
        <w:pStyle w:val="ListParagraph"/>
        <w:numPr>
          <w:ilvl w:val="0"/>
          <w:numId w:val="17"/>
        </w:numPr>
        <w:spacing w:before="60" w:after="60" w:line="276" w:lineRule="auto"/>
        <w:ind w:left="360"/>
        <w:contextualSpacing w:val="0"/>
      </w:pPr>
      <w:r w:rsidRPr="00B8339B">
        <w:t>Perform requirements decomposition to identify and develop test cases and objectives.</w:t>
      </w:r>
    </w:p>
    <w:p w14:paraId="2BB5A7B9" w14:textId="77777777" w:rsidR="00D64685" w:rsidRPr="00B8339B" w:rsidRDefault="00D64685" w:rsidP="00D64685">
      <w:pPr>
        <w:pStyle w:val="ListParagraph"/>
        <w:numPr>
          <w:ilvl w:val="0"/>
          <w:numId w:val="17"/>
        </w:numPr>
        <w:spacing w:before="60" w:after="60" w:line="276" w:lineRule="auto"/>
        <w:ind w:left="360"/>
        <w:contextualSpacing w:val="0"/>
      </w:pPr>
      <w:r w:rsidRPr="00B8339B">
        <w:t>Conduct system workflow and interoperability analysis to identify test case insertion points.</w:t>
      </w:r>
    </w:p>
    <w:p w14:paraId="72F02FCF"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Conduct assessment of risk to the enterprise, architecture, legacy capabilities, and </w:t>
      </w:r>
      <w:r>
        <w:t>end-user</w:t>
      </w:r>
      <w:r w:rsidRPr="00B8339B">
        <w:t xml:space="preserve"> to determine the risk priority and scope of planned testing.</w:t>
      </w:r>
    </w:p>
    <w:p w14:paraId="0366FC9B"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Coordinate test participation </w:t>
      </w:r>
      <w:r>
        <w:t>with a</w:t>
      </w:r>
      <w:r w:rsidRPr="002C237B">
        <w:t>ll NGA stakeholders</w:t>
      </w:r>
      <w:r>
        <w:t xml:space="preserve"> and </w:t>
      </w:r>
      <w:r w:rsidRPr="00B8339B">
        <w:t>other NSG</w:t>
      </w:r>
      <w:r>
        <w:t xml:space="preserve"> programs</w:t>
      </w:r>
      <w:r w:rsidRPr="00B8339B">
        <w:t xml:space="preserve">, segments, and projects, de-conflicting </w:t>
      </w:r>
      <w:r>
        <w:t>schedules,</w:t>
      </w:r>
      <w:r w:rsidRPr="00B8339B">
        <w:t xml:space="preserve"> and resource conflicts.</w:t>
      </w:r>
    </w:p>
    <w:p w14:paraId="20F58912"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Generate </w:t>
      </w:r>
      <w:r>
        <w:t>d</w:t>
      </w:r>
      <w:r w:rsidRPr="00B8339B">
        <w:t xml:space="preserve">etailed Discrepancy Reports (DRs) and track developer and </w:t>
      </w:r>
      <w:r>
        <w:t>p</w:t>
      </w:r>
      <w:r w:rsidRPr="00B8339B">
        <w:t xml:space="preserve">rogram </w:t>
      </w:r>
      <w:r>
        <w:t>o</w:t>
      </w:r>
      <w:r w:rsidRPr="00B8339B">
        <w:t xml:space="preserve">ffice Technical Investigation (TI) updates to determine </w:t>
      </w:r>
      <w:r>
        <w:t xml:space="preserve">the </w:t>
      </w:r>
      <w:r w:rsidRPr="00B8339B">
        <w:t>need for re-test.</w:t>
      </w:r>
    </w:p>
    <w:p w14:paraId="06984B50"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Perform analysis of test case results and analyze output from artifacts against </w:t>
      </w:r>
      <w:r>
        <w:t xml:space="preserve">the </w:t>
      </w:r>
      <w:r w:rsidRPr="00B8339B">
        <w:t xml:space="preserve">risk to </w:t>
      </w:r>
      <w:r>
        <w:t>NGA</w:t>
      </w:r>
      <w:r w:rsidRPr="00B8339B">
        <w:t xml:space="preserve"> to develop a recommendation for operational readiness. Coordinate </w:t>
      </w:r>
      <w:r>
        <w:t>recommendations</w:t>
      </w:r>
      <w:r w:rsidRPr="00B8339B">
        <w:t xml:space="preserve"> with program, segment, and project office to determine the appropriateness of deployment with liens, delayed deployment, or partial operationalization of capabilities.</w:t>
      </w:r>
    </w:p>
    <w:p w14:paraId="1B8DF263" w14:textId="77777777" w:rsidR="00D64685" w:rsidRPr="00B8339B" w:rsidRDefault="00D64685" w:rsidP="00D64685">
      <w:pPr>
        <w:pStyle w:val="ListParagraph"/>
        <w:numPr>
          <w:ilvl w:val="0"/>
          <w:numId w:val="17"/>
        </w:numPr>
        <w:spacing w:before="60" w:after="60" w:line="276" w:lineRule="auto"/>
        <w:ind w:left="360"/>
        <w:contextualSpacing w:val="0"/>
      </w:pPr>
      <w:r>
        <w:t xml:space="preserve">Support </w:t>
      </w:r>
      <w:r w:rsidRPr="00B8339B">
        <w:t>readiness of programs, segments, and projects at various milestones through participation in required readiness reviews</w:t>
      </w:r>
      <w:r>
        <w:t xml:space="preserve"> and assist government POCs with recommendations to ensure success</w:t>
      </w:r>
    </w:p>
    <w:p w14:paraId="2F988DE4" w14:textId="77777777" w:rsidR="00D64685" w:rsidRPr="00B8339B" w:rsidRDefault="00D64685" w:rsidP="00D64685">
      <w:pPr>
        <w:pStyle w:val="ListParagraph"/>
        <w:numPr>
          <w:ilvl w:val="0"/>
          <w:numId w:val="17"/>
        </w:numPr>
        <w:spacing w:before="60" w:after="60" w:line="276" w:lineRule="auto"/>
        <w:ind w:left="360"/>
        <w:contextualSpacing w:val="0"/>
      </w:pPr>
      <w:r>
        <w:t>Support the development of</w:t>
      </w:r>
      <w:r w:rsidRPr="00B8339B">
        <w:t xml:space="preserve"> Operational Test and Evaluation (OT&amp;E) criteria and system acceptance tests.</w:t>
      </w:r>
    </w:p>
    <w:p w14:paraId="0A883A13" w14:textId="77777777" w:rsidR="00D64685" w:rsidRPr="00B8339B" w:rsidRDefault="00D64685" w:rsidP="00D64685">
      <w:pPr>
        <w:pStyle w:val="ListParagraph"/>
        <w:numPr>
          <w:ilvl w:val="0"/>
          <w:numId w:val="17"/>
        </w:numPr>
        <w:spacing w:before="60" w:after="60" w:line="276" w:lineRule="auto"/>
        <w:ind w:left="360"/>
        <w:contextualSpacing w:val="0"/>
      </w:pPr>
      <w:r>
        <w:t>Coordinate with NGA Foundational Engineering (NFE) contractor to m</w:t>
      </w:r>
      <w:r w:rsidRPr="00B8339B">
        <w:t xml:space="preserve">aintain and update </w:t>
      </w:r>
      <w:r>
        <w:t xml:space="preserve">the </w:t>
      </w:r>
      <w:r w:rsidRPr="00B8339B">
        <w:t>NSG</w:t>
      </w:r>
      <w:r>
        <w:t xml:space="preserve"> Corporate</w:t>
      </w:r>
      <w:r w:rsidRPr="00B8339B">
        <w:t xml:space="preserve"> Test &amp; Evaluation Master Plan (TEMP)</w:t>
      </w:r>
      <w:r>
        <w:t>.</w:t>
      </w:r>
    </w:p>
    <w:p w14:paraId="2728A101" w14:textId="77777777" w:rsidR="00D64685" w:rsidRPr="00B8339B" w:rsidRDefault="00D64685" w:rsidP="00D64685">
      <w:pPr>
        <w:pStyle w:val="ListParagraph"/>
        <w:numPr>
          <w:ilvl w:val="0"/>
          <w:numId w:val="17"/>
        </w:numPr>
        <w:spacing w:before="60" w:after="60" w:line="276" w:lineRule="auto"/>
        <w:ind w:left="360"/>
        <w:contextualSpacing w:val="0"/>
      </w:pPr>
      <w:r>
        <w:t xml:space="preserve">Assist with </w:t>
      </w:r>
      <w:r w:rsidRPr="00B8339B">
        <w:t xml:space="preserve">early planning for the architecture and engineering of cloud environments to determine the optimal setup and workflow test </w:t>
      </w:r>
      <w:r>
        <w:t xml:space="preserve">configurations within cloud </w:t>
      </w:r>
      <w:r w:rsidRPr="00B8339B">
        <w:t>environments.</w:t>
      </w:r>
    </w:p>
    <w:p w14:paraId="5CB55C62"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Collaborate and coordinate with development teams to support </w:t>
      </w:r>
      <w:r>
        <w:t>a</w:t>
      </w:r>
      <w:r w:rsidRPr="00B8339B">
        <w:t xml:space="preserve">gile </w:t>
      </w:r>
      <w:r>
        <w:t>t</w:t>
      </w:r>
      <w:r w:rsidRPr="00B8339B">
        <w:t xml:space="preserve">est </w:t>
      </w:r>
      <w:r>
        <w:t>p</w:t>
      </w:r>
      <w:r w:rsidRPr="00B8339B">
        <w:t>ractices</w:t>
      </w:r>
      <w:r>
        <w:t>,</w:t>
      </w:r>
      <w:r w:rsidRPr="00B8339B">
        <w:t xml:space="preserve"> and </w:t>
      </w:r>
      <w:r>
        <w:t>t</w:t>
      </w:r>
      <w:r w:rsidRPr="00B8339B">
        <w:t>est-</w:t>
      </w:r>
      <w:r>
        <w:t>d</w:t>
      </w:r>
      <w:r w:rsidRPr="00B8339B">
        <w:t xml:space="preserve">riven </w:t>
      </w:r>
      <w:r>
        <w:t>and behavior-driven d</w:t>
      </w:r>
      <w:r w:rsidRPr="00B8339B">
        <w:t xml:space="preserve">evelopment </w:t>
      </w:r>
      <w:r>
        <w:t>p</w:t>
      </w:r>
      <w:r w:rsidRPr="00B8339B">
        <w:t xml:space="preserve">rinciples. </w:t>
      </w:r>
    </w:p>
    <w:p w14:paraId="34A5FE35" w14:textId="77777777" w:rsidR="00D64685" w:rsidRPr="00B8339B" w:rsidRDefault="00D64685" w:rsidP="00D64685">
      <w:pPr>
        <w:pStyle w:val="ListParagraph"/>
        <w:numPr>
          <w:ilvl w:val="0"/>
          <w:numId w:val="17"/>
        </w:numPr>
        <w:spacing w:before="60" w:after="60" w:line="276" w:lineRule="auto"/>
        <w:ind w:left="360"/>
        <w:contextualSpacing w:val="0"/>
      </w:pPr>
      <w:r w:rsidRPr="00B8339B">
        <w:t>Identify and recommend candidate systems or test functions for automation, profiling, and load testing.</w:t>
      </w:r>
    </w:p>
    <w:p w14:paraId="5F161297"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Execute tools or scripts in </w:t>
      </w:r>
      <w:r>
        <w:t>the</w:t>
      </w:r>
      <w:r w:rsidRPr="00B8339B">
        <w:t xml:space="preserve"> test environment</w:t>
      </w:r>
      <w:r>
        <w:t>s</w:t>
      </w:r>
      <w:r w:rsidRPr="00B8339B">
        <w:t xml:space="preserve"> to determine specific areas of a system, service, or capability to be analyzed manually and in more detail. </w:t>
      </w:r>
    </w:p>
    <w:p w14:paraId="6CD414CD"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Perform </w:t>
      </w:r>
      <w:r>
        <w:t>n</w:t>
      </w:r>
      <w:r w:rsidRPr="00B8339B">
        <w:t xml:space="preserve">etwork virtualization to model and simulate application performance experienced by </w:t>
      </w:r>
      <w:r>
        <w:t>end-users</w:t>
      </w:r>
      <w:r w:rsidRPr="00B8339B">
        <w:t>.</w:t>
      </w:r>
    </w:p>
    <w:p w14:paraId="1F2EF688"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Apply automated test solutions developed by engineers and define </w:t>
      </w:r>
      <w:r>
        <w:t>a</w:t>
      </w:r>
      <w:r w:rsidRPr="00B8339B">
        <w:t xml:space="preserve">utomated </w:t>
      </w:r>
      <w:r>
        <w:t>a</w:t>
      </w:r>
      <w:r w:rsidRPr="00B8339B">
        <w:t xml:space="preserve">cceptance </w:t>
      </w:r>
      <w:r>
        <w:t>t</w:t>
      </w:r>
      <w:r w:rsidRPr="00B8339B">
        <w:t>ests to validate system behaviors.</w:t>
      </w:r>
    </w:p>
    <w:p w14:paraId="67B49532" w14:textId="77777777" w:rsidR="00D64685" w:rsidRPr="00B8339B" w:rsidRDefault="00D64685" w:rsidP="00D64685">
      <w:pPr>
        <w:pStyle w:val="ListParagraph"/>
        <w:numPr>
          <w:ilvl w:val="0"/>
          <w:numId w:val="17"/>
        </w:numPr>
        <w:spacing w:before="60" w:after="60" w:line="276" w:lineRule="auto"/>
        <w:ind w:left="360"/>
        <w:contextualSpacing w:val="0"/>
      </w:pPr>
      <w:r w:rsidRPr="00B8339B">
        <w:t>Perform adapt</w:t>
      </w:r>
      <w:r>
        <w:t>ive</w:t>
      </w:r>
      <w:r w:rsidRPr="00B8339B">
        <w:t xml:space="preserve"> test engineering.</w:t>
      </w:r>
    </w:p>
    <w:p w14:paraId="15CC9E8C" w14:textId="77777777" w:rsidR="00D64685" w:rsidRPr="00B8339B" w:rsidRDefault="00D64685" w:rsidP="00D64685">
      <w:pPr>
        <w:pStyle w:val="ListParagraph"/>
        <w:numPr>
          <w:ilvl w:val="0"/>
          <w:numId w:val="17"/>
        </w:numPr>
        <w:spacing w:before="60" w:after="60" w:line="276" w:lineRule="auto"/>
        <w:ind w:left="360"/>
        <w:contextualSpacing w:val="0"/>
      </w:pPr>
      <w:r w:rsidRPr="00B8339B">
        <w:t>Provide performance profiling analysis.</w:t>
      </w:r>
    </w:p>
    <w:p w14:paraId="65EB0C3E" w14:textId="77777777" w:rsidR="00D64685" w:rsidRPr="00B8339B" w:rsidRDefault="00D64685" w:rsidP="00D64685">
      <w:pPr>
        <w:pStyle w:val="ListParagraph"/>
        <w:numPr>
          <w:ilvl w:val="0"/>
          <w:numId w:val="17"/>
        </w:numPr>
        <w:spacing w:before="60" w:after="60" w:line="276" w:lineRule="auto"/>
        <w:ind w:left="360"/>
        <w:contextualSpacing w:val="0"/>
      </w:pPr>
      <w:r>
        <w:t>Modify scripts for</w:t>
      </w:r>
      <w:r w:rsidRPr="00B8339B">
        <w:t xml:space="preserve"> DevTest tool</w:t>
      </w:r>
      <w:r>
        <w:t>s</w:t>
      </w:r>
      <w:r w:rsidRPr="00B8339B">
        <w:t xml:space="preserve"> for the virtualization of specific services.</w:t>
      </w:r>
    </w:p>
    <w:p w14:paraId="054186E3" w14:textId="77777777" w:rsidR="00D64685" w:rsidRPr="00B8339B" w:rsidRDefault="00D64685" w:rsidP="00D64685">
      <w:pPr>
        <w:pStyle w:val="ListParagraph"/>
        <w:numPr>
          <w:ilvl w:val="0"/>
          <w:numId w:val="17"/>
        </w:numPr>
        <w:spacing w:before="60" w:after="60" w:line="276" w:lineRule="auto"/>
        <w:ind w:left="360"/>
        <w:contextualSpacing w:val="0"/>
      </w:pPr>
      <w:r w:rsidRPr="00B8339B">
        <w:lastRenderedPageBreak/>
        <w:t>Execute load testing for applicable customers during the development phase of their acquisition lifecycle.</w:t>
      </w:r>
    </w:p>
    <w:p w14:paraId="3DE05635" w14:textId="77777777" w:rsidR="00D64685" w:rsidRPr="00B8339B" w:rsidRDefault="00D64685" w:rsidP="00D64685">
      <w:pPr>
        <w:pStyle w:val="ListParagraph"/>
        <w:numPr>
          <w:ilvl w:val="0"/>
          <w:numId w:val="17"/>
        </w:numPr>
        <w:spacing w:before="60" w:after="60" w:line="276" w:lineRule="auto"/>
        <w:ind w:left="360"/>
        <w:contextualSpacing w:val="0"/>
      </w:pPr>
      <w:r w:rsidRPr="00B8339B">
        <w:t>Conduct API test engineering.</w:t>
      </w:r>
    </w:p>
    <w:p w14:paraId="6257FB61"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Use analysis of tools, scripts, or metrics to provide feedback to developers throughout the development and deployment schedule, from early testing to promotion to operations, and develop recommendations for customers regarding how they can gain efficiencies, how to optimize utility, or if deployment should occur. </w:t>
      </w:r>
    </w:p>
    <w:p w14:paraId="6453A70E" w14:textId="77777777" w:rsidR="00D64685" w:rsidRPr="00B8339B" w:rsidRDefault="00D64685" w:rsidP="00D64685">
      <w:pPr>
        <w:pStyle w:val="ListParagraph"/>
        <w:numPr>
          <w:ilvl w:val="0"/>
          <w:numId w:val="17"/>
        </w:numPr>
        <w:spacing w:before="60" w:after="60" w:line="276" w:lineRule="auto"/>
        <w:ind w:left="360"/>
        <w:contextualSpacing w:val="0"/>
      </w:pPr>
      <w:r w:rsidRPr="00B8339B">
        <w:t>Analyze performance trends and user experience data to identify parameters for automated governance processes that will facilitate a digital/automated, Go/No Go capability.</w:t>
      </w:r>
    </w:p>
    <w:p w14:paraId="783CB6B9" w14:textId="77777777" w:rsidR="00D64685" w:rsidRPr="00B8339B" w:rsidRDefault="00D64685" w:rsidP="00D64685">
      <w:pPr>
        <w:pStyle w:val="ListParagraph"/>
        <w:numPr>
          <w:ilvl w:val="0"/>
          <w:numId w:val="17"/>
        </w:numPr>
        <w:spacing w:before="60" w:after="60" w:line="276" w:lineRule="auto"/>
        <w:ind w:left="360"/>
        <w:contextualSpacing w:val="0"/>
      </w:pPr>
      <w:r w:rsidRPr="00B8339B">
        <w:t xml:space="preserve">Facilitate and oversee self-service and collaborative end-to-end system testing and analysis inclusive of DevOps and </w:t>
      </w:r>
      <w:r>
        <w:t>cloud-hosted</w:t>
      </w:r>
      <w:r w:rsidRPr="00B8339B">
        <w:t xml:space="preserve"> developed applications, tools, and services. </w:t>
      </w:r>
    </w:p>
    <w:p w14:paraId="4C3AD3F6" w14:textId="77777777" w:rsidR="00D64685" w:rsidRPr="00B8339B" w:rsidRDefault="00D64685" w:rsidP="00D64685">
      <w:pPr>
        <w:pStyle w:val="ListParagraph"/>
        <w:numPr>
          <w:ilvl w:val="0"/>
          <w:numId w:val="17"/>
        </w:numPr>
        <w:spacing w:before="60" w:after="60" w:line="276" w:lineRule="auto"/>
        <w:ind w:left="360"/>
        <w:contextualSpacing w:val="0"/>
      </w:pPr>
      <w:r w:rsidRPr="00B8339B">
        <w:t>Conduct trend and root cause analysis and communicate with program offices and developers.</w:t>
      </w:r>
    </w:p>
    <w:p w14:paraId="07E26ED8" w14:textId="77777777" w:rsidR="00D64685" w:rsidRPr="00940118" w:rsidRDefault="00D64685" w:rsidP="00D64685">
      <w:pPr>
        <w:pStyle w:val="ListParagraph"/>
        <w:numPr>
          <w:ilvl w:val="0"/>
          <w:numId w:val="17"/>
        </w:numPr>
        <w:spacing w:before="60" w:after="60" w:line="276" w:lineRule="auto"/>
        <w:ind w:left="360"/>
        <w:contextualSpacing w:val="0"/>
      </w:pPr>
      <w:r w:rsidRPr="00940118">
        <w:t xml:space="preserve">Develop and execute Chaos testing approaches </w:t>
      </w:r>
    </w:p>
    <w:p w14:paraId="14C30C38" w14:textId="77777777" w:rsidR="00D64685" w:rsidRDefault="00D64685" w:rsidP="00D64685">
      <w:pPr>
        <w:pStyle w:val="Heading2"/>
      </w:pPr>
      <w:bookmarkStart w:id="58" w:name="_Toc39140605"/>
      <w:r>
        <w:t>Enterprise Architecture as a Service</w:t>
      </w:r>
      <w:bookmarkEnd w:id="58"/>
    </w:p>
    <w:p w14:paraId="19B87938" w14:textId="0BE35C5A" w:rsidR="00D64685" w:rsidRDefault="00D64685" w:rsidP="00D64685">
      <w:pPr>
        <w:spacing w:before="120" w:after="120" w:line="276" w:lineRule="auto"/>
        <w:rPr>
          <w:color w:val="000000" w:themeColor="text1"/>
        </w:rPr>
      </w:pPr>
      <w:r>
        <w:rPr>
          <w:color w:val="000000" w:themeColor="text1"/>
        </w:rPr>
        <w:t>Using the As-Is and To-Be CEA, t</w:t>
      </w:r>
      <w:r w:rsidRPr="00081A2B">
        <w:rPr>
          <w:color w:val="000000" w:themeColor="text1"/>
        </w:rPr>
        <w:t>he NEE contractor shall provide</w:t>
      </w:r>
      <w:r w:rsidRPr="00377F24">
        <w:rPr>
          <w:color w:val="000000" w:themeColor="text1"/>
        </w:rPr>
        <w:t xml:space="preserve"> </w:t>
      </w:r>
      <w:r>
        <w:rPr>
          <w:color w:val="000000" w:themeColor="text1"/>
        </w:rPr>
        <w:t xml:space="preserve">an EAaaS </w:t>
      </w:r>
      <w:r w:rsidRPr="00377F24">
        <w:rPr>
          <w:color w:val="000000" w:themeColor="text1"/>
        </w:rPr>
        <w:t xml:space="preserve">to </w:t>
      </w:r>
      <w:r w:rsidR="000E0757">
        <w:rPr>
          <w:color w:val="000000" w:themeColor="text1"/>
        </w:rPr>
        <w:t xml:space="preserve">Directorates and </w:t>
      </w:r>
      <w:r>
        <w:rPr>
          <w:color w:val="000000" w:themeColor="text1"/>
        </w:rPr>
        <w:t xml:space="preserve">Components </w:t>
      </w:r>
      <w:r w:rsidR="000E0757">
        <w:rPr>
          <w:color w:val="000000" w:themeColor="text1"/>
        </w:rPr>
        <w:t>,</w:t>
      </w:r>
      <w:r>
        <w:rPr>
          <w:color w:val="000000" w:themeColor="text1"/>
        </w:rPr>
        <w:t xml:space="preserve"> ADS, and CIO-T decision-makers, planners, managers, and leaders in </w:t>
      </w:r>
      <w:r w:rsidRPr="00377F24">
        <w:rPr>
          <w:color w:val="000000" w:themeColor="text1"/>
        </w:rPr>
        <w:t>perform</w:t>
      </w:r>
      <w:r>
        <w:rPr>
          <w:color w:val="000000" w:themeColor="text1"/>
        </w:rPr>
        <w:t>ing</w:t>
      </w:r>
      <w:r w:rsidRPr="00377F24">
        <w:rPr>
          <w:color w:val="000000" w:themeColor="text1"/>
        </w:rPr>
        <w:t xml:space="preserve"> Capabilities-based </w:t>
      </w:r>
      <w:r>
        <w:rPr>
          <w:color w:val="000000" w:themeColor="text1"/>
        </w:rPr>
        <w:t xml:space="preserve">(gap, redundancy, overlap, fit-for-purpose) </w:t>
      </w:r>
      <w:r w:rsidRPr="00377F24">
        <w:rPr>
          <w:color w:val="000000" w:themeColor="text1"/>
        </w:rPr>
        <w:t xml:space="preserve">Analysis, Business </w:t>
      </w:r>
      <w:r>
        <w:rPr>
          <w:color w:val="000000" w:themeColor="text1"/>
        </w:rPr>
        <w:t>Engineering assessment</w:t>
      </w:r>
      <w:r w:rsidRPr="00377F24">
        <w:rPr>
          <w:color w:val="000000" w:themeColor="text1"/>
        </w:rPr>
        <w:t xml:space="preserve"> (Pre-A</w:t>
      </w:r>
      <w:r>
        <w:rPr>
          <w:color w:val="000000" w:themeColor="text1"/>
        </w:rPr>
        <w:t>cquisition Engineering) and Analysis of Alternatives (AoA</w:t>
      </w:r>
      <w:r w:rsidRPr="00377F24">
        <w:rPr>
          <w:color w:val="000000" w:themeColor="text1"/>
        </w:rPr>
        <w:t>s</w:t>
      </w:r>
      <w:r>
        <w:rPr>
          <w:color w:val="000000" w:themeColor="text1"/>
        </w:rPr>
        <w:t>)</w:t>
      </w:r>
      <w:r w:rsidRPr="00377F24">
        <w:rPr>
          <w:color w:val="000000" w:themeColor="text1"/>
        </w:rPr>
        <w:t xml:space="preserve">, </w:t>
      </w:r>
      <w:r>
        <w:rPr>
          <w:color w:val="000000" w:themeColor="text1"/>
        </w:rPr>
        <w:t>Feasibility/Benchmark/</w:t>
      </w:r>
      <w:r w:rsidRPr="00377F24">
        <w:rPr>
          <w:color w:val="000000" w:themeColor="text1"/>
        </w:rPr>
        <w:t xml:space="preserve">Trade Studies, and </w:t>
      </w:r>
      <w:r>
        <w:rPr>
          <w:color w:val="000000" w:themeColor="text1"/>
        </w:rPr>
        <w:t>Integration</w:t>
      </w:r>
      <w:r w:rsidRPr="00377F24">
        <w:rPr>
          <w:color w:val="000000" w:themeColor="text1"/>
        </w:rPr>
        <w:t xml:space="preserve"> Assessments</w:t>
      </w:r>
      <w:r>
        <w:rPr>
          <w:color w:val="000000" w:themeColor="text1"/>
        </w:rPr>
        <w:t>; to answer questions, align investments with business objectives and priorities while measuring performance and providing traceability to the defined decision support processes (i.e. NGA SIP, Planning Guidance, PPBE, Acquisition Strategy, POM, CIG, CBJ Reporting, etc.)</w:t>
      </w:r>
      <w:r w:rsidRPr="00377F24">
        <w:rPr>
          <w:color w:val="000000" w:themeColor="text1"/>
        </w:rPr>
        <w:t>.</w:t>
      </w:r>
    </w:p>
    <w:p w14:paraId="550F07A6" w14:textId="601D3600" w:rsidR="00D64685" w:rsidRPr="00FD02F2" w:rsidRDefault="00D64685" w:rsidP="00D64685">
      <w:pPr>
        <w:spacing w:before="120" w:after="120" w:line="276" w:lineRule="auto"/>
        <w:rPr>
          <w:rFonts w:cstheme="minorHAnsi"/>
          <w:szCs w:val="40"/>
        </w:rPr>
      </w:pPr>
      <w:r w:rsidRPr="00FD02F2">
        <w:rPr>
          <w:color w:val="000000" w:themeColor="text1"/>
        </w:rPr>
        <w:t xml:space="preserve">The EAaaS will use the </w:t>
      </w:r>
      <w:r w:rsidRPr="00FD02F2">
        <w:rPr>
          <w:rFonts w:cstheme="minorHAnsi"/>
          <w:szCs w:val="40"/>
        </w:rPr>
        <w:t xml:space="preserve">multi-dimensional nature of the CEA </w:t>
      </w:r>
      <w:r>
        <w:rPr>
          <w:rFonts w:cstheme="minorHAnsi"/>
          <w:szCs w:val="40"/>
        </w:rPr>
        <w:t xml:space="preserve">to </w:t>
      </w:r>
      <w:r w:rsidRPr="00FD02F2">
        <w:rPr>
          <w:rFonts w:cstheme="minorHAnsi"/>
          <w:szCs w:val="40"/>
        </w:rPr>
        <w:t xml:space="preserve">drive the </w:t>
      </w:r>
      <w:r w:rsidR="008F7660">
        <w:rPr>
          <w:rFonts w:cstheme="minorHAnsi"/>
          <w:szCs w:val="40"/>
        </w:rPr>
        <w:t>analyses efforts using</w:t>
      </w:r>
      <w:r w:rsidRPr="00FD02F2">
        <w:rPr>
          <w:rFonts w:cstheme="minorHAnsi"/>
          <w:szCs w:val="40"/>
        </w:rPr>
        <w:t xml:space="preserve"> the different architecture views (artifacts) to communicate and answer questions. An architecture view or a combination of multiple views can be used to:</w:t>
      </w:r>
    </w:p>
    <w:p w14:paraId="3CA54EE3" w14:textId="77777777" w:rsidR="00D64685" w:rsidRDefault="00D64685" w:rsidP="00D64685">
      <w:pPr>
        <w:pStyle w:val="ListParagraph"/>
        <w:numPr>
          <w:ilvl w:val="0"/>
          <w:numId w:val="41"/>
        </w:numPr>
        <w:spacing w:after="160" w:line="259" w:lineRule="auto"/>
      </w:pPr>
      <w:r>
        <w:t>Communicate the state of NGA’s Corporate mission and functions</w:t>
      </w:r>
    </w:p>
    <w:p w14:paraId="2CD01D4D" w14:textId="77777777" w:rsidR="00D64685" w:rsidRDefault="00D64685" w:rsidP="00D64685">
      <w:pPr>
        <w:pStyle w:val="ListParagraph"/>
        <w:numPr>
          <w:ilvl w:val="1"/>
          <w:numId w:val="41"/>
        </w:numPr>
        <w:spacing w:after="160" w:line="259" w:lineRule="auto"/>
      </w:pPr>
      <w:r>
        <w:t>Now (As-Is),</w:t>
      </w:r>
    </w:p>
    <w:p w14:paraId="4700EDB6" w14:textId="77777777" w:rsidR="00D64685" w:rsidRDefault="00D64685" w:rsidP="00D64685">
      <w:pPr>
        <w:pStyle w:val="ListParagraph"/>
        <w:numPr>
          <w:ilvl w:val="1"/>
          <w:numId w:val="41"/>
        </w:numPr>
        <w:spacing w:after="160" w:line="259" w:lineRule="auto"/>
      </w:pPr>
      <w:r>
        <w:t>Next (As-Is + FY),</w:t>
      </w:r>
    </w:p>
    <w:p w14:paraId="09AC37B0" w14:textId="77777777" w:rsidR="00D64685" w:rsidRDefault="00D64685" w:rsidP="00D64685">
      <w:pPr>
        <w:pStyle w:val="ListParagraph"/>
        <w:numPr>
          <w:ilvl w:val="1"/>
          <w:numId w:val="41"/>
        </w:numPr>
        <w:spacing w:after="160" w:line="259" w:lineRule="auto"/>
      </w:pPr>
      <w:r>
        <w:t>After Next (To-Be and FYDP transformation roadmap)</w:t>
      </w:r>
    </w:p>
    <w:p w14:paraId="2EE102E0" w14:textId="77777777" w:rsidR="00D64685" w:rsidRDefault="00D64685" w:rsidP="00D64685">
      <w:pPr>
        <w:pStyle w:val="ListParagraph"/>
        <w:numPr>
          <w:ilvl w:val="0"/>
          <w:numId w:val="41"/>
        </w:numPr>
        <w:spacing w:after="160" w:line="259" w:lineRule="auto"/>
      </w:pPr>
      <w:r>
        <w:t>Answer questions at all levels of abstraction (inform leadership decision points)</w:t>
      </w:r>
    </w:p>
    <w:p w14:paraId="09381E19" w14:textId="77777777" w:rsidR="00D64685" w:rsidRDefault="00D64685" w:rsidP="00D64685">
      <w:pPr>
        <w:pStyle w:val="ListParagraph"/>
        <w:numPr>
          <w:ilvl w:val="0"/>
          <w:numId w:val="41"/>
        </w:numPr>
        <w:spacing w:after="160" w:line="259" w:lineRule="auto"/>
      </w:pPr>
      <w:r>
        <w:t>Analyze/assess the clarity of business needs</w:t>
      </w:r>
    </w:p>
    <w:p w14:paraId="085D5E7B" w14:textId="77777777" w:rsidR="00354FA8" w:rsidRDefault="00354FA8" w:rsidP="00354FA8">
      <w:pPr>
        <w:pStyle w:val="ListParagraph"/>
        <w:numPr>
          <w:ilvl w:val="0"/>
          <w:numId w:val="41"/>
        </w:numPr>
        <w:spacing w:after="160" w:line="259" w:lineRule="auto"/>
      </w:pPr>
      <w:r>
        <w:t>Perform Capability-based Analysis to:</w:t>
      </w:r>
    </w:p>
    <w:p w14:paraId="00FE3EF3" w14:textId="77777777" w:rsidR="00354FA8" w:rsidRDefault="00354FA8" w:rsidP="00354FA8">
      <w:pPr>
        <w:pStyle w:val="ListParagraph"/>
        <w:numPr>
          <w:ilvl w:val="1"/>
          <w:numId w:val="41"/>
        </w:numPr>
        <w:spacing w:after="160" w:line="259" w:lineRule="auto"/>
      </w:pPr>
      <w:r>
        <w:t>Define and refine capability requirements to focus on business needs from a mission and functions perspective vice solution implementation design</w:t>
      </w:r>
    </w:p>
    <w:p w14:paraId="34C18E79" w14:textId="77777777" w:rsidR="00354FA8" w:rsidRDefault="00354FA8" w:rsidP="00354FA8">
      <w:pPr>
        <w:pStyle w:val="ListParagraph"/>
        <w:numPr>
          <w:ilvl w:val="1"/>
          <w:numId w:val="41"/>
        </w:numPr>
        <w:spacing w:after="160" w:line="259" w:lineRule="auto"/>
      </w:pPr>
      <w:r>
        <w:t>Perform trade-off / fit / gap / overlap / redundancy analyses</w:t>
      </w:r>
    </w:p>
    <w:p w14:paraId="00839985" w14:textId="77777777" w:rsidR="00354FA8" w:rsidRDefault="00354FA8" w:rsidP="00354FA8">
      <w:pPr>
        <w:pStyle w:val="ListParagraph"/>
        <w:numPr>
          <w:ilvl w:val="1"/>
          <w:numId w:val="41"/>
        </w:numPr>
        <w:spacing w:after="160" w:line="259" w:lineRule="auto"/>
      </w:pPr>
      <w:r>
        <w:t>Perform what-if analyses</w:t>
      </w:r>
    </w:p>
    <w:p w14:paraId="53A52EF6" w14:textId="77777777" w:rsidR="00354FA8" w:rsidRDefault="00354FA8" w:rsidP="00354FA8">
      <w:pPr>
        <w:pStyle w:val="ListParagraph"/>
        <w:numPr>
          <w:ilvl w:val="1"/>
          <w:numId w:val="41"/>
        </w:numPr>
        <w:spacing w:after="160" w:line="259" w:lineRule="auto"/>
      </w:pPr>
      <w:r>
        <w:lastRenderedPageBreak/>
        <w:t>Perform business case analyses</w:t>
      </w:r>
    </w:p>
    <w:p w14:paraId="061CD8AF" w14:textId="030778F0" w:rsidR="00D64685" w:rsidRDefault="00354FA8" w:rsidP="00354FA8">
      <w:pPr>
        <w:pStyle w:val="ListParagraph"/>
        <w:numPr>
          <w:ilvl w:val="1"/>
          <w:numId w:val="41"/>
        </w:numPr>
        <w:spacing w:after="160" w:line="259" w:lineRule="auto"/>
      </w:pPr>
      <w:r>
        <w:t>Perform analysis of alternatives (AoA)</w:t>
      </w:r>
    </w:p>
    <w:p w14:paraId="1BB175D6" w14:textId="77777777" w:rsidR="00D64685" w:rsidRDefault="00D64685" w:rsidP="00D64685">
      <w:pPr>
        <w:pStyle w:val="ListParagraph"/>
        <w:numPr>
          <w:ilvl w:val="0"/>
          <w:numId w:val="41"/>
        </w:numPr>
        <w:spacing w:after="160" w:line="259" w:lineRule="auto"/>
      </w:pPr>
      <w:r>
        <w:t>Inform strategic / acquisition / program planning</w:t>
      </w:r>
    </w:p>
    <w:p w14:paraId="0202586E" w14:textId="77777777" w:rsidR="00D64685" w:rsidRDefault="00D64685" w:rsidP="00D64685">
      <w:pPr>
        <w:pStyle w:val="ListParagraph"/>
        <w:numPr>
          <w:ilvl w:val="0"/>
          <w:numId w:val="41"/>
        </w:numPr>
        <w:spacing w:after="160" w:line="259" w:lineRule="auto"/>
      </w:pPr>
      <w:r>
        <w:t>Inform the Planning Programming Budgeting and Execution (PPBE) process</w:t>
      </w:r>
    </w:p>
    <w:p w14:paraId="2F072497" w14:textId="77777777" w:rsidR="00D64685" w:rsidRDefault="00D64685" w:rsidP="00D64685">
      <w:pPr>
        <w:pStyle w:val="ListParagraph"/>
        <w:numPr>
          <w:ilvl w:val="0"/>
          <w:numId w:val="41"/>
        </w:numPr>
        <w:spacing w:after="160" w:line="259" w:lineRule="auto"/>
      </w:pPr>
      <w:r>
        <w:t>Inform the Congressional Budget Justification (CBJ) reporting on expected accomplishments</w:t>
      </w:r>
    </w:p>
    <w:p w14:paraId="40138A47" w14:textId="77777777" w:rsidR="00D64685" w:rsidRDefault="00D64685" w:rsidP="00D64685">
      <w:pPr>
        <w:pStyle w:val="ListParagraph"/>
        <w:numPr>
          <w:ilvl w:val="0"/>
          <w:numId w:val="41"/>
        </w:numPr>
        <w:spacing w:after="160" w:line="259" w:lineRule="auto"/>
      </w:pPr>
      <w:r>
        <w:t>Inform the Consolidated Intelligence Guidance (CIG) on the progress made toward the achievement of goals and objectives</w:t>
      </w:r>
    </w:p>
    <w:p w14:paraId="48AC92F8" w14:textId="77777777" w:rsidR="00D64685" w:rsidRPr="00BE2BDB" w:rsidRDefault="00D64685" w:rsidP="00196EC3">
      <w:pPr>
        <w:pStyle w:val="ListParagraph"/>
        <w:numPr>
          <w:ilvl w:val="0"/>
          <w:numId w:val="3"/>
        </w:numPr>
        <w:contextualSpacing w:val="0"/>
        <w:rPr>
          <w:color w:val="000000" w:themeColor="text1"/>
        </w:rPr>
      </w:pPr>
      <w:r>
        <w:t>Perform technology insertion</w:t>
      </w:r>
    </w:p>
    <w:p w14:paraId="1F8F1162" w14:textId="77777777" w:rsidR="00D64685" w:rsidRDefault="00D64685" w:rsidP="00196EC3">
      <w:pPr>
        <w:pStyle w:val="ListParagraph"/>
        <w:numPr>
          <w:ilvl w:val="0"/>
          <w:numId w:val="3"/>
        </w:numPr>
      </w:pPr>
      <w:r>
        <w:t>Conduct study</w:t>
      </w:r>
    </w:p>
    <w:p w14:paraId="4E9A958C" w14:textId="77777777" w:rsidR="00D64685" w:rsidRDefault="00D64685" w:rsidP="00D64685">
      <w:pPr>
        <w:pStyle w:val="Heading3"/>
      </w:pPr>
      <w:bookmarkStart w:id="59" w:name="_Toc39140606"/>
      <w:r>
        <w:t>Capabilities-based Analysis</w:t>
      </w:r>
      <w:bookmarkEnd w:id="59"/>
    </w:p>
    <w:p w14:paraId="1B67F780" w14:textId="7E2B20E6" w:rsidR="00D64685" w:rsidRDefault="00D64685" w:rsidP="00D64685">
      <w:pPr>
        <w:spacing w:before="120" w:after="120" w:line="276" w:lineRule="auto"/>
      </w:pPr>
      <w:r>
        <w:rPr>
          <w:color w:val="000000" w:themeColor="text1"/>
        </w:rPr>
        <w:t>Using a CEA View or a combination of multiple CEA views, t</w:t>
      </w:r>
      <w:r w:rsidRPr="00E61980">
        <w:rPr>
          <w:color w:val="000000" w:themeColor="text1"/>
        </w:rPr>
        <w:t>he NEE contractor shall provide</w:t>
      </w:r>
      <w:r>
        <w:rPr>
          <w:b/>
          <w:color w:val="000000" w:themeColor="text1"/>
        </w:rPr>
        <w:t xml:space="preserve"> </w:t>
      </w:r>
      <w:r>
        <w:rPr>
          <w:color w:val="000000" w:themeColor="text1"/>
        </w:rPr>
        <w:t>EAaaS</w:t>
      </w:r>
      <w:r w:rsidRPr="004A1605">
        <w:rPr>
          <w:color w:val="000000" w:themeColor="text1"/>
        </w:rPr>
        <w:t xml:space="preserve"> </w:t>
      </w:r>
      <w:r>
        <w:t xml:space="preserve">to analyze </w:t>
      </w:r>
      <w:r w:rsidRPr="0062406E">
        <w:t xml:space="preserve">NGA’s </w:t>
      </w:r>
      <w:r>
        <w:t>l</w:t>
      </w:r>
      <w:r w:rsidRPr="0062406E">
        <w:t xml:space="preserve">egacy </w:t>
      </w:r>
      <w:r>
        <w:t>s</w:t>
      </w:r>
      <w:r w:rsidRPr="0062406E">
        <w:t xml:space="preserve">ystems and the capabilities and services they provide </w:t>
      </w:r>
      <w:r>
        <w:t xml:space="preserve">and </w:t>
      </w:r>
      <w:r w:rsidRPr="0062406E">
        <w:t xml:space="preserve">develop well-defined and executable </w:t>
      </w:r>
      <w:r w:rsidR="00196EC3">
        <w:t>capability requirements with associated capability gaps</w:t>
      </w:r>
      <w:r w:rsidRPr="0062406E">
        <w:t xml:space="preserve"> for the smooth transition</w:t>
      </w:r>
      <w:r w:rsidR="00196EC3">
        <w:t xml:space="preserve">, </w:t>
      </w:r>
      <w:r w:rsidR="00D71E0E">
        <w:t xml:space="preserve">transformation, integration, or implementation </w:t>
      </w:r>
      <w:r w:rsidRPr="0062406E">
        <w:t>of the capabilities and services enduring</w:t>
      </w:r>
      <w:r>
        <w:t>, new or other</w:t>
      </w:r>
      <w:r w:rsidRPr="0062406E">
        <w:t xml:space="preserve"> systems or retirement as appropriate.</w:t>
      </w:r>
    </w:p>
    <w:p w14:paraId="7E8EA298" w14:textId="77777777" w:rsidR="00D64685" w:rsidRDefault="00D64685" w:rsidP="00D64685">
      <w:pPr>
        <w:spacing w:before="120" w:after="120" w:line="276" w:lineRule="auto"/>
      </w:pPr>
      <w:r>
        <w:t>Capabilities-based Analysis activities the contractor shall support in the performance of this Task Order include, but are not limited to:</w:t>
      </w:r>
    </w:p>
    <w:p w14:paraId="41008ACB" w14:textId="77777777" w:rsidR="00D64685" w:rsidRDefault="00D64685" w:rsidP="00D64685">
      <w:pPr>
        <w:pStyle w:val="ListParagraph"/>
        <w:numPr>
          <w:ilvl w:val="0"/>
          <w:numId w:val="18"/>
        </w:numPr>
        <w:spacing w:before="60" w:after="60" w:line="276" w:lineRule="auto"/>
        <w:ind w:left="360"/>
        <w:contextualSpacing w:val="0"/>
      </w:pPr>
      <w:r w:rsidRPr="00597EBF">
        <w:t>Support top-down, enterprise coordination</w:t>
      </w:r>
      <w:r>
        <w:t>,</w:t>
      </w:r>
      <w:r w:rsidRPr="00597EBF">
        <w:t xml:space="preserve"> and planning to retire legacy entities into receiving entities (future providers). </w:t>
      </w:r>
    </w:p>
    <w:p w14:paraId="4CD96509" w14:textId="3B48D762" w:rsidR="00D64685" w:rsidRPr="00597EBF" w:rsidRDefault="00D64685" w:rsidP="00D64685">
      <w:pPr>
        <w:pStyle w:val="ListParagraph"/>
        <w:numPr>
          <w:ilvl w:val="0"/>
          <w:numId w:val="18"/>
        </w:numPr>
        <w:spacing w:before="60" w:after="60" w:line="276" w:lineRule="auto"/>
        <w:ind w:left="360"/>
        <w:contextualSpacing w:val="0"/>
      </w:pPr>
      <w:r w:rsidRPr="00597EBF">
        <w:t xml:space="preserve">Perform </w:t>
      </w:r>
      <w:r w:rsidR="00D71E0E">
        <w:t>system</w:t>
      </w:r>
      <w:r w:rsidRPr="00597EBF">
        <w:t xml:space="preserve"> analyses to ensure conformance to evolving solutions and enterprise architectures and enterprise integration.</w:t>
      </w:r>
    </w:p>
    <w:p w14:paraId="4B05FB90" w14:textId="447A3AD4" w:rsidR="00D64685" w:rsidRDefault="00D64685" w:rsidP="00D64685">
      <w:pPr>
        <w:pStyle w:val="ListParagraph"/>
        <w:numPr>
          <w:ilvl w:val="0"/>
          <w:numId w:val="18"/>
        </w:numPr>
        <w:spacing w:before="60" w:after="60" w:line="276" w:lineRule="auto"/>
        <w:ind w:left="360"/>
        <w:contextualSpacing w:val="0"/>
      </w:pPr>
      <w:r w:rsidRPr="00597EBF">
        <w:t xml:space="preserve">Collaborate with Capability Analysis and Pre-Acquisition Engineering Activities </w:t>
      </w:r>
      <w:r w:rsidR="00D71E0E">
        <w:t xml:space="preserve">to define and refine enterprise corporate capabilities and associated gaps, </w:t>
      </w:r>
      <w:r w:rsidRPr="00597EBF">
        <w:t xml:space="preserve">and recommend time-phased </w:t>
      </w:r>
      <w:r w:rsidR="00D71E0E">
        <w:t>transition or transformation implementation plan</w:t>
      </w:r>
      <w:r w:rsidRPr="00597EBF">
        <w:t xml:space="preserve">. </w:t>
      </w:r>
    </w:p>
    <w:p w14:paraId="3F908F5D" w14:textId="77777777" w:rsidR="00D64685" w:rsidRPr="00597EBF" w:rsidRDefault="00D64685" w:rsidP="00D64685">
      <w:pPr>
        <w:pStyle w:val="ListParagraph"/>
        <w:numPr>
          <w:ilvl w:val="0"/>
          <w:numId w:val="18"/>
        </w:numPr>
        <w:spacing w:before="60" w:after="60" w:line="276" w:lineRule="auto"/>
        <w:ind w:left="360"/>
        <w:contextualSpacing w:val="0"/>
      </w:pPr>
      <w:r w:rsidRPr="00597EBF">
        <w:t xml:space="preserve">Coordinate </w:t>
      </w:r>
      <w:r>
        <w:t>l</w:t>
      </w:r>
      <w:r w:rsidRPr="00597EBF">
        <w:t xml:space="preserve">egacy </w:t>
      </w:r>
      <w:r>
        <w:t>s</w:t>
      </w:r>
      <w:r w:rsidRPr="00597EBF">
        <w:t xml:space="preserve">ystem retirements through appropriate </w:t>
      </w:r>
      <w:r>
        <w:t>g</w:t>
      </w:r>
      <w:r w:rsidRPr="00597EBF">
        <w:t xml:space="preserve">overnance authorities, </w:t>
      </w:r>
      <w:r>
        <w:t>Program Management Office (</w:t>
      </w:r>
      <w:r w:rsidRPr="00597EBF">
        <w:t>PMOs</w:t>
      </w:r>
      <w:r>
        <w:t>),</w:t>
      </w:r>
      <w:r w:rsidRPr="00597EBF">
        <w:t xml:space="preserve"> and Business/Product Owners.</w:t>
      </w:r>
    </w:p>
    <w:p w14:paraId="27D8CAA3" w14:textId="77777777" w:rsidR="00D64685" w:rsidRDefault="00D64685" w:rsidP="00D64685">
      <w:pPr>
        <w:pStyle w:val="ListParagraph"/>
        <w:numPr>
          <w:ilvl w:val="0"/>
          <w:numId w:val="18"/>
        </w:numPr>
        <w:spacing w:before="60" w:after="60" w:line="276" w:lineRule="auto"/>
        <w:ind w:left="360"/>
        <w:contextualSpacing w:val="0"/>
      </w:pPr>
      <w:r w:rsidRPr="00597EBF">
        <w:t xml:space="preserve">Support the retirement of legacy systems and capabilities by developing retirement and transition plans and their associated </w:t>
      </w:r>
      <w:r>
        <w:t xml:space="preserve">change artifacts </w:t>
      </w:r>
      <w:r w:rsidRPr="00597EBF">
        <w:t xml:space="preserve">to ensure the coordinated deactivation and disposal of hardware, software, and documentation, ensuring no unplanned capability impacts. </w:t>
      </w:r>
    </w:p>
    <w:p w14:paraId="42E29F9D" w14:textId="77777777" w:rsidR="00D64685" w:rsidRDefault="00D64685" w:rsidP="00D64685">
      <w:pPr>
        <w:pStyle w:val="ListParagraph"/>
        <w:numPr>
          <w:ilvl w:val="0"/>
          <w:numId w:val="18"/>
        </w:numPr>
        <w:spacing w:before="60" w:after="60" w:line="276" w:lineRule="auto"/>
        <w:ind w:left="360"/>
        <w:contextualSpacing w:val="0"/>
      </w:pPr>
      <w:r>
        <w:t>Ensure l</w:t>
      </w:r>
      <w:r w:rsidRPr="00597EBF">
        <w:t xml:space="preserve">egacy system retirements </w:t>
      </w:r>
      <w:r>
        <w:t xml:space="preserve">are </w:t>
      </w:r>
      <w:r w:rsidRPr="00597EBF">
        <w:t xml:space="preserve">consistent with the </w:t>
      </w:r>
      <w:r>
        <w:t xml:space="preserve">CEA As-Is and </w:t>
      </w:r>
      <w:r w:rsidRPr="00597EBF">
        <w:t xml:space="preserve">To-Be Architecture and meet the needs in the ECD, SOCs, and CDDs, </w:t>
      </w:r>
      <w:r>
        <w:t xml:space="preserve">to ensure there is </w:t>
      </w:r>
      <w:r w:rsidRPr="00597EBF">
        <w:t xml:space="preserve">no detrimental impact to </w:t>
      </w:r>
      <w:r>
        <w:t xml:space="preserve">cost, performance, schedule and </w:t>
      </w:r>
      <w:r w:rsidRPr="00597EBF">
        <w:t>mission outcomes.</w:t>
      </w:r>
    </w:p>
    <w:p w14:paraId="0B12200E" w14:textId="1E49A82B" w:rsidR="00D64685" w:rsidRPr="00597EBF" w:rsidRDefault="00D64685" w:rsidP="00D64685">
      <w:pPr>
        <w:pStyle w:val="ListParagraph"/>
        <w:numPr>
          <w:ilvl w:val="0"/>
          <w:numId w:val="18"/>
        </w:numPr>
        <w:spacing w:before="60" w:after="60" w:line="276" w:lineRule="auto"/>
        <w:ind w:left="360"/>
        <w:contextualSpacing w:val="0"/>
      </w:pPr>
      <w:r>
        <w:t xml:space="preserve">Perform analysis of requirements for </w:t>
      </w:r>
      <w:r w:rsidR="00D71E0E">
        <w:t xml:space="preserve">modernizing or </w:t>
      </w:r>
      <w:r>
        <w:t>retiring systems to ensure enduring requirements are identified and allocated to to-be architecture service groups and Program Offices.</w:t>
      </w:r>
    </w:p>
    <w:p w14:paraId="516480A4" w14:textId="77777777" w:rsidR="00D64685" w:rsidRPr="00BD0D97" w:rsidRDefault="00D64685" w:rsidP="00D64685">
      <w:pPr>
        <w:pStyle w:val="ListParagraph"/>
        <w:numPr>
          <w:ilvl w:val="0"/>
          <w:numId w:val="18"/>
        </w:numPr>
        <w:spacing w:before="60" w:after="60" w:line="276" w:lineRule="auto"/>
        <w:ind w:left="360"/>
        <w:contextualSpacing w:val="0"/>
      </w:pPr>
      <w:r w:rsidRPr="00597EBF">
        <w:lastRenderedPageBreak/>
        <w:t xml:space="preserve">Inform </w:t>
      </w:r>
      <w:r>
        <w:t>g</w:t>
      </w:r>
      <w:r w:rsidRPr="00597EBF">
        <w:t>overnance authorities, PMOs</w:t>
      </w:r>
      <w:r>
        <w:t>,</w:t>
      </w:r>
      <w:r w:rsidRPr="00597EBF">
        <w:t xml:space="preserve"> and Business/Product Owners on “priority” decisions such that necessary retirement activities are addressed in program/segment/project schedules </w:t>
      </w:r>
      <w:r w:rsidRPr="00830CDC">
        <w:t>and the necessary release bandwidth for retirement-</w:t>
      </w:r>
      <w:r w:rsidRPr="00BD0D97">
        <w:t>enabling services is in place.</w:t>
      </w:r>
    </w:p>
    <w:p w14:paraId="17A7FF54" w14:textId="77777777" w:rsidR="00D64685" w:rsidRPr="00830CDC" w:rsidRDefault="00D64685" w:rsidP="00D64685">
      <w:pPr>
        <w:pStyle w:val="ListParagraph"/>
        <w:numPr>
          <w:ilvl w:val="0"/>
          <w:numId w:val="18"/>
        </w:numPr>
        <w:spacing w:before="60" w:after="60" w:line="276" w:lineRule="auto"/>
        <w:ind w:left="360"/>
        <w:contextualSpacing w:val="0"/>
      </w:pPr>
      <w:r w:rsidRPr="00830CDC">
        <w:t>Use Model-Based Systems Engineering (MBSE) methods and tools to model transition capabilities and services to new systems.</w:t>
      </w:r>
    </w:p>
    <w:p w14:paraId="22FAF4A3" w14:textId="77777777" w:rsidR="00D64685" w:rsidRDefault="00D64685" w:rsidP="00D64685">
      <w:pPr>
        <w:pStyle w:val="Heading3"/>
      </w:pPr>
      <w:bookmarkStart w:id="60" w:name="_Toc39140607"/>
      <w:r>
        <w:t>Business Engineering (Pre-Acquisition Engineering)</w:t>
      </w:r>
      <w:bookmarkEnd w:id="60"/>
    </w:p>
    <w:p w14:paraId="1087D0C2" w14:textId="77777777" w:rsidR="00D64685" w:rsidRPr="00330B77" w:rsidRDefault="00D64685" w:rsidP="00D64685">
      <w:pPr>
        <w:spacing w:before="120" w:after="120" w:line="283" w:lineRule="auto"/>
      </w:pPr>
      <w:r>
        <w:rPr>
          <w:color w:val="000000" w:themeColor="text1"/>
        </w:rPr>
        <w:t>Using the CEA, t</w:t>
      </w:r>
      <w:r w:rsidRPr="00E61980">
        <w:rPr>
          <w:color w:val="000000" w:themeColor="text1"/>
        </w:rPr>
        <w:t xml:space="preserve">he NEE contractor shall provide </w:t>
      </w:r>
      <w:r>
        <w:rPr>
          <w:color w:val="000000" w:themeColor="text1"/>
        </w:rPr>
        <w:t>EAaaS</w:t>
      </w:r>
      <w:r w:rsidRPr="004A1605">
        <w:rPr>
          <w:color w:val="000000" w:themeColor="text1"/>
        </w:rPr>
        <w:t xml:space="preserve"> </w:t>
      </w:r>
      <w:r>
        <w:t xml:space="preserve">for the decomposition of </w:t>
      </w:r>
      <w:r w:rsidRPr="00330B77">
        <w:t>enterprise</w:t>
      </w:r>
      <w:r>
        <w:t xml:space="preserve"> business</w:t>
      </w:r>
      <w:r w:rsidRPr="00330B77">
        <w:t xml:space="preserve"> architecture </w:t>
      </w:r>
      <w:r>
        <w:t xml:space="preserve">into defined business processes and solutions architectures for the planning of IT program </w:t>
      </w:r>
      <w:r w:rsidRPr="00330B77">
        <w:t xml:space="preserve">acquisitions </w:t>
      </w:r>
      <w:r>
        <w:t>for the unified Corporate Information System and services delivering operational capabilities.</w:t>
      </w:r>
    </w:p>
    <w:p w14:paraId="45605727" w14:textId="77777777" w:rsidR="00D64685" w:rsidRDefault="00D64685" w:rsidP="00D64685">
      <w:pPr>
        <w:spacing w:before="120" w:after="120" w:line="276" w:lineRule="auto"/>
      </w:pPr>
      <w:r w:rsidRPr="00322F28">
        <w:t xml:space="preserve">Support the upfront engineering and transformation of the enterprise architecture to ensure acquisitions meet </w:t>
      </w:r>
      <w:r>
        <w:t xml:space="preserve">NGA’s </w:t>
      </w:r>
      <w:r w:rsidRPr="00322F28">
        <w:t xml:space="preserve">mission requirements and </w:t>
      </w:r>
      <w:r>
        <w:t>required capabilities to include, but not limited to:</w:t>
      </w:r>
    </w:p>
    <w:p w14:paraId="1BFC413F" w14:textId="77777777" w:rsidR="00D64685" w:rsidRPr="0091011F" w:rsidRDefault="00D64685" w:rsidP="00D64685">
      <w:pPr>
        <w:pStyle w:val="ListParagraph"/>
        <w:numPr>
          <w:ilvl w:val="0"/>
          <w:numId w:val="19"/>
        </w:numPr>
        <w:spacing w:before="60" w:after="60" w:line="276" w:lineRule="auto"/>
        <w:ind w:left="360"/>
        <w:contextualSpacing w:val="0"/>
      </w:pPr>
      <w:r w:rsidRPr="0091011F">
        <w:t xml:space="preserve">Develop and present decision quality analysis in </w:t>
      </w:r>
      <w:r>
        <w:t xml:space="preserve">a </w:t>
      </w:r>
      <w:r w:rsidRPr="0091011F">
        <w:t>detailed report and/or summary briefing</w:t>
      </w:r>
      <w:r>
        <w:t xml:space="preserve"> </w:t>
      </w:r>
      <w:r w:rsidRPr="0091011F">
        <w:t xml:space="preserve">format that presents </w:t>
      </w:r>
      <w:r>
        <w:t>decision-makers</w:t>
      </w:r>
      <w:r w:rsidRPr="0091011F">
        <w:t xml:space="preserve"> with salient facts about performance, requirements satisfaction, risks, cost/benefit analysis, security and schedule/timeline implications (among other relevant factors) to allow for effective, informed decision making.</w:t>
      </w:r>
    </w:p>
    <w:p w14:paraId="375FCBB4" w14:textId="77777777" w:rsidR="00D64685" w:rsidRPr="00BD0D97" w:rsidRDefault="00D64685" w:rsidP="00D64685">
      <w:pPr>
        <w:pStyle w:val="ListParagraph"/>
        <w:numPr>
          <w:ilvl w:val="0"/>
          <w:numId w:val="19"/>
        </w:numPr>
        <w:spacing w:before="60" w:after="60" w:line="276" w:lineRule="auto"/>
        <w:ind w:left="360"/>
        <w:contextualSpacing w:val="0"/>
      </w:pPr>
      <w:r w:rsidRPr="0091011F">
        <w:t xml:space="preserve">Develop User Concept of Operations (CONOPS) on initiatives by engaging with the </w:t>
      </w:r>
      <w:r>
        <w:t xml:space="preserve">corporate </w:t>
      </w:r>
      <w:r w:rsidRPr="00BD0D97">
        <w:t>stakeholders, partner, and users to describe the vision as to how the members will operate in future timeframes. These documents will be published to provide an operational framework to define new capabilities, manage operations, modify business practices, and support planning and programming activities in the near and mid-term.</w:t>
      </w:r>
    </w:p>
    <w:p w14:paraId="71168C9B" w14:textId="77777777" w:rsidR="00D64685" w:rsidRPr="00BD0D97" w:rsidRDefault="00D64685" w:rsidP="00D64685">
      <w:pPr>
        <w:pStyle w:val="ListParagraph"/>
        <w:numPr>
          <w:ilvl w:val="0"/>
          <w:numId w:val="19"/>
        </w:numPr>
        <w:spacing w:before="60" w:after="60" w:line="276" w:lineRule="auto"/>
        <w:ind w:left="360"/>
        <w:contextualSpacing w:val="0"/>
      </w:pPr>
      <w:r w:rsidRPr="00BD0D97">
        <w:t xml:space="preserve">Perform analyses to provide insight into </w:t>
      </w:r>
      <w:r>
        <w:t>enterprise-wide</w:t>
      </w:r>
      <w:r w:rsidRPr="00BD0D97">
        <w:t xml:space="preserve"> development and delivery initiatives to include unplanned duplication across contract functions to inform acquisition strategy ensuring affordability, efficiency, and effectiveness.</w:t>
      </w:r>
    </w:p>
    <w:p w14:paraId="091D1CCF" w14:textId="77777777" w:rsidR="00D64685" w:rsidRPr="00BD0D97" w:rsidRDefault="00D64685" w:rsidP="00D64685">
      <w:pPr>
        <w:pStyle w:val="ListParagraph"/>
        <w:numPr>
          <w:ilvl w:val="0"/>
          <w:numId w:val="19"/>
        </w:numPr>
        <w:spacing w:before="60" w:after="60" w:line="276" w:lineRule="auto"/>
        <w:ind w:left="360"/>
        <w:contextualSpacing w:val="0"/>
      </w:pPr>
      <w:r w:rsidRPr="00BD0D97">
        <w:t xml:space="preserve">Decompose Enterprise business architectures into defined business processes as requested by the Government. </w:t>
      </w:r>
    </w:p>
    <w:p w14:paraId="3CE6E679" w14:textId="77777777" w:rsidR="00D64685" w:rsidRDefault="00D64685" w:rsidP="00D64685">
      <w:pPr>
        <w:pStyle w:val="Heading3"/>
      </w:pPr>
      <w:bookmarkStart w:id="61" w:name="_Toc39140608"/>
      <w:r>
        <w:t>AoAs, Trade Studies, and Engineering Assessments</w:t>
      </w:r>
      <w:bookmarkEnd w:id="61"/>
    </w:p>
    <w:p w14:paraId="01248F6B" w14:textId="77777777" w:rsidR="00D64685" w:rsidRDefault="00D64685" w:rsidP="00D64685">
      <w:pPr>
        <w:spacing w:before="120" w:after="120" w:line="276" w:lineRule="auto"/>
      </w:pPr>
      <w:r>
        <w:t>Using the CEA, t</w:t>
      </w:r>
      <w:r w:rsidRPr="00C40A82">
        <w:t xml:space="preserve">he NEE contractor shall provide </w:t>
      </w:r>
      <w:r>
        <w:t>EAaaS</w:t>
      </w:r>
      <w:r w:rsidRPr="00C40A82">
        <w:t xml:space="preserve"> to perform AoAs, </w:t>
      </w:r>
      <w:r>
        <w:t>feasibility/benchmark/</w:t>
      </w:r>
      <w:r w:rsidRPr="00C40A82">
        <w:t xml:space="preserve">trade studies comparison and engineering assessments of the operational effectiveness, suitability, risk, lifecycle costs, technology maturity, integration, security and other critical factors of system, software, service, methodology choices impacting the </w:t>
      </w:r>
      <w:r>
        <w:t>corporate</w:t>
      </w:r>
      <w:r w:rsidRPr="00C40A82">
        <w:t xml:space="preserve"> mission.  These analyses, studies</w:t>
      </w:r>
      <w:r>
        <w:t>,</w:t>
      </w:r>
      <w:r w:rsidRPr="00C40A82">
        <w:t xml:space="preserve"> and assessment activities are closely linked to and are an integral part of determining sound courses of action/acquisition strategies for Capabilities-base Analysis and Pre-Acquisition Engineering. The contractor shall leverage the Modeling, </w:t>
      </w:r>
      <w:r w:rsidRPr="00C40A82">
        <w:lastRenderedPageBreak/>
        <w:t>Simulation</w:t>
      </w:r>
      <w:r>
        <w:t>,</w:t>
      </w:r>
      <w:r w:rsidRPr="00C40A82">
        <w:t xml:space="preserve"> and Analysis Team to identify, request</w:t>
      </w:r>
      <w:r>
        <w:t>,</w:t>
      </w:r>
      <w:r w:rsidRPr="00C40A82">
        <w:t xml:space="preserve"> and evaluate data used for AoAs, trade studies</w:t>
      </w:r>
      <w:r>
        <w:t>,</w:t>
      </w:r>
      <w:r w:rsidRPr="00C40A82">
        <w:t xml:space="preserve"> and engineering studies.</w:t>
      </w:r>
    </w:p>
    <w:p w14:paraId="729EBF14" w14:textId="77777777" w:rsidR="00D64685" w:rsidRDefault="00D64685" w:rsidP="00D64685">
      <w:pPr>
        <w:spacing w:before="120" w:after="120" w:line="276" w:lineRule="auto"/>
      </w:pPr>
      <w:r>
        <w:t>AoAs, Trade Studies, and Engineering Assessments shall include the following, but is not limited to:</w:t>
      </w:r>
    </w:p>
    <w:p w14:paraId="4F155FD9" w14:textId="77777777" w:rsidR="00D64685" w:rsidRDefault="00D64685" w:rsidP="00D64685">
      <w:pPr>
        <w:pStyle w:val="ListParagraph"/>
        <w:numPr>
          <w:ilvl w:val="0"/>
          <w:numId w:val="20"/>
        </w:numPr>
        <w:spacing w:before="60" w:after="60" w:line="276" w:lineRule="auto"/>
        <w:ind w:left="360"/>
        <w:contextualSpacing w:val="0"/>
      </w:pPr>
      <w:r w:rsidRPr="0042310C">
        <w:t xml:space="preserve">Plan and conduct in-depth AoA, </w:t>
      </w:r>
      <w:r>
        <w:t>t</w:t>
      </w:r>
      <w:r w:rsidRPr="0042310C">
        <w:t xml:space="preserve">rade </w:t>
      </w:r>
      <w:r>
        <w:t>s</w:t>
      </w:r>
      <w:r w:rsidRPr="0042310C">
        <w:t xml:space="preserve">tudy comparison, and </w:t>
      </w:r>
      <w:r>
        <w:t>e</w:t>
      </w:r>
      <w:r w:rsidRPr="0042310C">
        <w:t xml:space="preserve">ngineering </w:t>
      </w:r>
      <w:r>
        <w:t>a</w:t>
      </w:r>
      <w:r w:rsidRPr="0042310C">
        <w:t>ssessments/</w:t>
      </w:r>
      <w:r>
        <w:t>s</w:t>
      </w:r>
      <w:r w:rsidRPr="0042310C">
        <w:t>tudies. These assessments must take into consideration the operational effectiveness, suitability, risk, lifecycle costs, technology maturity, security</w:t>
      </w:r>
      <w:r>
        <w:t>,</w:t>
      </w:r>
      <w:r w:rsidRPr="0042310C">
        <w:t xml:space="preserve"> and other critical factors of systems, software, services, and methodology choices </w:t>
      </w:r>
      <w:r>
        <w:t>that</w:t>
      </w:r>
      <w:r w:rsidRPr="0042310C">
        <w:t xml:space="preserve"> impact the NGA mission. </w:t>
      </w:r>
    </w:p>
    <w:p w14:paraId="020AD756" w14:textId="77777777" w:rsidR="00D64685" w:rsidRPr="0042310C" w:rsidRDefault="00D64685" w:rsidP="00D64685">
      <w:pPr>
        <w:pStyle w:val="ListParagraph"/>
        <w:numPr>
          <w:ilvl w:val="0"/>
          <w:numId w:val="20"/>
        </w:numPr>
        <w:spacing w:before="60" w:after="60" w:line="276" w:lineRule="auto"/>
        <w:ind w:left="360"/>
        <w:contextualSpacing w:val="0"/>
      </w:pPr>
      <w:r w:rsidRPr="0042310C">
        <w:t xml:space="preserve">Conduct in-depth verification and validations, and adjudication of recommendations in previously completed AoAs, </w:t>
      </w:r>
      <w:r>
        <w:t>t</w:t>
      </w:r>
      <w:r w:rsidRPr="0042310C">
        <w:t xml:space="preserve">rade </w:t>
      </w:r>
      <w:r>
        <w:t>s</w:t>
      </w:r>
      <w:r w:rsidRPr="0042310C">
        <w:t xml:space="preserve">tudies, and </w:t>
      </w:r>
      <w:r>
        <w:t>e</w:t>
      </w:r>
      <w:r w:rsidRPr="0042310C">
        <w:t xml:space="preserve">ngineering </w:t>
      </w:r>
      <w:r>
        <w:t>s</w:t>
      </w:r>
      <w:r w:rsidRPr="0042310C">
        <w:t xml:space="preserve">tudies. </w:t>
      </w:r>
    </w:p>
    <w:p w14:paraId="74F3A700" w14:textId="77777777" w:rsidR="00D64685" w:rsidRPr="00597EBF" w:rsidRDefault="00D64685" w:rsidP="00D64685">
      <w:pPr>
        <w:pStyle w:val="ListParagraph"/>
        <w:numPr>
          <w:ilvl w:val="0"/>
          <w:numId w:val="20"/>
        </w:numPr>
        <w:spacing w:before="60" w:after="60" w:line="276" w:lineRule="auto"/>
        <w:ind w:left="360"/>
        <w:contextualSpacing w:val="0"/>
      </w:pPr>
      <w:r>
        <w:t>Leverage existing or e</w:t>
      </w:r>
      <w:r w:rsidRPr="00597EBF">
        <w:t>stablish standard</w:t>
      </w:r>
      <w:r>
        <w:t xml:space="preserve"> best practice</w:t>
      </w:r>
      <w:r w:rsidRPr="00597EBF">
        <w:t xml:space="preserve">s across NGA Enterprise for performing AoAs, </w:t>
      </w:r>
      <w:r>
        <w:t>t</w:t>
      </w:r>
      <w:r w:rsidRPr="00597EBF">
        <w:t xml:space="preserve">rade </w:t>
      </w:r>
      <w:r>
        <w:t>s</w:t>
      </w:r>
      <w:r w:rsidRPr="00597EBF">
        <w:t xml:space="preserve">tudies, and </w:t>
      </w:r>
      <w:r>
        <w:t>e</w:t>
      </w:r>
      <w:r w:rsidRPr="00597EBF">
        <w:t xml:space="preserve">ngineering </w:t>
      </w:r>
      <w:r>
        <w:t>a</w:t>
      </w:r>
      <w:r w:rsidRPr="00597EBF">
        <w:t>ssessments by creating templates, scripts</w:t>
      </w:r>
      <w:r>
        <w:t>,</w:t>
      </w:r>
      <w:r w:rsidRPr="00597EBF">
        <w:t xml:space="preserve"> and process </w:t>
      </w:r>
      <w:r>
        <w:t>flow</w:t>
      </w:r>
      <w:r w:rsidRPr="00597EBF">
        <w:t xml:space="preserve"> to simplify the execution of some of the common repeatable tasks.</w:t>
      </w:r>
    </w:p>
    <w:p w14:paraId="425AA403" w14:textId="77777777" w:rsidR="00D64685" w:rsidRDefault="00D64685" w:rsidP="00D64685">
      <w:pPr>
        <w:pStyle w:val="ListParagraph"/>
        <w:numPr>
          <w:ilvl w:val="0"/>
          <w:numId w:val="20"/>
        </w:numPr>
        <w:spacing w:before="60" w:after="60" w:line="276" w:lineRule="auto"/>
        <w:ind w:left="360"/>
        <w:contextualSpacing w:val="0"/>
      </w:pPr>
      <w:r>
        <w:t xml:space="preserve">Recommend </w:t>
      </w:r>
      <w:r w:rsidRPr="0042310C">
        <w:t xml:space="preserve">tools and techniques to easily compare, overlay, ingest and merge AoA, </w:t>
      </w:r>
      <w:r>
        <w:t>t</w:t>
      </w:r>
      <w:r w:rsidRPr="0042310C">
        <w:t xml:space="preserve">rade </w:t>
      </w:r>
      <w:r>
        <w:t>s</w:t>
      </w:r>
      <w:r w:rsidRPr="0042310C">
        <w:t xml:space="preserve">tudy, and </w:t>
      </w:r>
      <w:r>
        <w:t>e</w:t>
      </w:r>
      <w:r w:rsidRPr="0042310C">
        <w:t xml:space="preserve">ngineering </w:t>
      </w:r>
      <w:r>
        <w:t>s</w:t>
      </w:r>
      <w:r w:rsidRPr="0042310C">
        <w:t>tudy data across the enterprise.</w:t>
      </w:r>
    </w:p>
    <w:p w14:paraId="2A52DEFB" w14:textId="77777777" w:rsidR="00D64685" w:rsidRPr="002521EA" w:rsidRDefault="00D64685" w:rsidP="00D64685">
      <w:pPr>
        <w:pStyle w:val="ListParagraph"/>
        <w:numPr>
          <w:ilvl w:val="0"/>
          <w:numId w:val="20"/>
        </w:numPr>
        <w:spacing w:before="60" w:after="60" w:line="276" w:lineRule="auto"/>
        <w:ind w:left="360"/>
        <w:contextualSpacing w:val="0"/>
      </w:pPr>
      <w:r w:rsidRPr="002521EA">
        <w:t>Use Model-Based Systems Engineering (MBSE) methods and tools to model alternatives used in engineering assessments, AoAs</w:t>
      </w:r>
      <w:r>
        <w:t>,</w:t>
      </w:r>
      <w:r w:rsidRPr="002521EA">
        <w:t xml:space="preserve"> and trade studies.</w:t>
      </w:r>
    </w:p>
    <w:p w14:paraId="48411F7F" w14:textId="77777777" w:rsidR="00D64685" w:rsidRDefault="00D64685" w:rsidP="00D64685">
      <w:pPr>
        <w:pStyle w:val="Heading2"/>
      </w:pPr>
      <w:bookmarkStart w:id="62" w:name="_Toc39140609"/>
      <w:r w:rsidRPr="00BE6EE5">
        <w:t>Modeling, Simulation &amp; Analysis (MS&amp;A)</w:t>
      </w:r>
      <w:bookmarkEnd w:id="62"/>
    </w:p>
    <w:p w14:paraId="05621C96" w14:textId="502FE007" w:rsidR="00D64685" w:rsidRPr="0044697C" w:rsidRDefault="00D64685" w:rsidP="00D64685">
      <w:pPr>
        <w:spacing w:before="120" w:after="120" w:line="276" w:lineRule="auto"/>
      </w:pPr>
      <w:r w:rsidRPr="0044697C">
        <w:t>The NEE Contractor shall provide support under Modeling, S</w:t>
      </w:r>
      <w:r>
        <w:t xml:space="preserve">imulation &amp; Analysis (MS&amp;A) </w:t>
      </w:r>
      <w:r w:rsidRPr="0044697C">
        <w:t xml:space="preserve">using </w:t>
      </w:r>
      <w:r w:rsidRPr="00BD0D97">
        <w:t>Model-Based Systems Engineering</w:t>
      </w:r>
      <w:r w:rsidRPr="0044697C">
        <w:t xml:space="preserve"> (MBSE) methods and industry best practices. MS&amp;A captures the knowledge, hypotheses, assumptions</w:t>
      </w:r>
      <w:r>
        <w:t>,</w:t>
      </w:r>
      <w:r w:rsidRPr="0044697C">
        <w:t xml:space="preserve"> and conclusions of an intelligence problem in a format useful to both humans and machines. MS&amp;A activities shall include the building, </w:t>
      </w:r>
      <w:r>
        <w:t>maintenance,</w:t>
      </w:r>
      <w:r w:rsidRPr="0044697C">
        <w:t xml:space="preserve"> and use of software and/or digital representations of satellite and system architectures, subsystems, services, and components across the NGA</w:t>
      </w:r>
      <w:r>
        <w:t xml:space="preserve"> Corporate Enterprise A</w:t>
      </w:r>
      <w:r w:rsidRPr="0044697C">
        <w:t>rchitectures</w:t>
      </w:r>
      <w:r>
        <w:t>.</w:t>
      </w:r>
      <w:r w:rsidRPr="0044697C">
        <w:t xml:space="preserve"> MS&amp;A support shall also be utilized to depict/simulate enterprise and sub-level architectures to model/test performance and new concepts for future </w:t>
      </w:r>
      <w:r>
        <w:t xml:space="preserve">CEA </w:t>
      </w:r>
      <w:r w:rsidRPr="0044697C">
        <w:t xml:space="preserve">architectures (i.e., </w:t>
      </w:r>
      <w:r>
        <w:t>revolutionize user experience utilizing computer/machine learning and predictive insight capabilities</w:t>
      </w:r>
      <w:r w:rsidRPr="0044697C">
        <w:t xml:space="preserve">).  The MS&amp;A activity shall conduct performance analysis, determine </w:t>
      </w:r>
      <w:r>
        <w:t xml:space="preserve">the </w:t>
      </w:r>
      <w:r w:rsidRPr="0044697C">
        <w:t xml:space="preserve">mission testing requirements, and provide/recommend measures of effectiveness (MOE) for new and existing capabilities to meet </w:t>
      </w:r>
      <w:r>
        <w:t>the business</w:t>
      </w:r>
      <w:r w:rsidRPr="0044697C">
        <w:t xml:space="preserve"> needs. The Contractor shall initiate communications to ensure Modeling, Simulation &amp; Analysis (MS&amp;A) activities and results are collaborated/coordinated with engineering activities conducted in NEE, </w:t>
      </w:r>
      <w:r w:rsidR="00306FFE" w:rsidRPr="0044697C">
        <w:t>NGA</w:t>
      </w:r>
      <w:r w:rsidRPr="0044697C">
        <w:t xml:space="preserve"> Segment Engineering (NSE), NGA Foundational Engineering (NFE), and NGA</w:t>
      </w:r>
      <w:r>
        <w:t xml:space="preserve"> </w:t>
      </w:r>
      <w:r w:rsidRPr="0044697C">
        <w:t>Digital Engineering (NDE) contracts.</w:t>
      </w:r>
    </w:p>
    <w:p w14:paraId="1FEF6AFB" w14:textId="77777777" w:rsidR="00D64685" w:rsidRDefault="00D64685" w:rsidP="00D64685">
      <w:pPr>
        <w:spacing w:before="120" w:after="120" w:line="276" w:lineRule="auto"/>
      </w:pPr>
      <w:r>
        <w:t>MS&amp;A shall support,</w:t>
      </w:r>
      <w:r w:rsidRPr="001A0987">
        <w:t xml:space="preserve"> but is not limited to</w:t>
      </w:r>
      <w:r>
        <w:t xml:space="preserve">, the following MS&amp;A </w:t>
      </w:r>
      <w:r w:rsidRPr="001A0987">
        <w:t>activities:</w:t>
      </w:r>
    </w:p>
    <w:p w14:paraId="3EE7D369" w14:textId="77777777" w:rsidR="00D64685" w:rsidRDefault="00D64685" w:rsidP="00D64685">
      <w:pPr>
        <w:pStyle w:val="ListParagraph"/>
        <w:numPr>
          <w:ilvl w:val="0"/>
          <w:numId w:val="22"/>
        </w:numPr>
        <w:spacing w:before="60" w:after="60" w:line="276" w:lineRule="auto"/>
        <w:contextualSpacing w:val="0"/>
      </w:pPr>
      <w:r w:rsidRPr="00682C45">
        <w:lastRenderedPageBreak/>
        <w:t>Cond</w:t>
      </w:r>
      <w:r>
        <w:t>uct and deliver assessments and recommendations on performance engineering and a</w:t>
      </w:r>
      <w:r w:rsidRPr="00682C45">
        <w:t>nalysis throughout phases of the Systems Engineering Lifecycle.  Recommendations shall inform decisions related to current and future enterprise architectures (As-Is and To-Be), current and future capabilities, budgeting, proposed CONOPS</w:t>
      </w:r>
      <w:r>
        <w:t>,</w:t>
      </w:r>
      <w:r w:rsidRPr="00682C45">
        <w:t xml:space="preserve"> and technical roadmaps. </w:t>
      </w:r>
    </w:p>
    <w:p w14:paraId="5EA62DC6" w14:textId="77777777" w:rsidR="00D64685" w:rsidRPr="00B8339B" w:rsidRDefault="00D64685" w:rsidP="00D64685">
      <w:pPr>
        <w:pStyle w:val="ListParagraph"/>
        <w:numPr>
          <w:ilvl w:val="0"/>
          <w:numId w:val="22"/>
        </w:numPr>
        <w:spacing w:before="60" w:after="60" w:line="276" w:lineRule="auto"/>
        <w:contextualSpacing w:val="0"/>
      </w:pPr>
      <w:r w:rsidRPr="00B8339B">
        <w:t>C</w:t>
      </w:r>
      <w:r>
        <w:t xml:space="preserve">onduct </w:t>
      </w:r>
      <w:r w:rsidRPr="00B8339B">
        <w:t>Modeling, Simulation</w:t>
      </w:r>
      <w:r>
        <w:t>,</w:t>
      </w:r>
      <w:r w:rsidRPr="00B8339B">
        <w:t xml:space="preserve"> and Analysis</w:t>
      </w:r>
      <w:r>
        <w:t xml:space="preserve"> to</w:t>
      </w:r>
      <w:r w:rsidRPr="00B8339B">
        <w:t xml:space="preserve"> </w:t>
      </w:r>
      <w:r>
        <w:t xml:space="preserve">simulate, </w:t>
      </w:r>
      <w:r w:rsidRPr="00B8339B">
        <w:t>forecast</w:t>
      </w:r>
      <w:r>
        <w:t>,</w:t>
      </w:r>
      <w:r w:rsidRPr="00B8339B">
        <w:t xml:space="preserve"> and assess proposed activities/initiatives on emerging trends and disruptive forces that will impact and set the direction for the </w:t>
      </w:r>
      <w:r>
        <w:t xml:space="preserve">Corporate Enterprise </w:t>
      </w:r>
      <w:r w:rsidRPr="00B8339B">
        <w:t xml:space="preserve">To-Be Architecture. </w:t>
      </w:r>
    </w:p>
    <w:p w14:paraId="2836DB79" w14:textId="77777777" w:rsidR="00D64685" w:rsidRPr="00BD0D97" w:rsidRDefault="00D64685" w:rsidP="00D64685">
      <w:pPr>
        <w:pStyle w:val="ListParagraph"/>
        <w:numPr>
          <w:ilvl w:val="0"/>
          <w:numId w:val="22"/>
        </w:numPr>
        <w:spacing w:before="60" w:after="60" w:line="276" w:lineRule="auto"/>
        <w:contextualSpacing w:val="0"/>
      </w:pPr>
      <w:r>
        <w:t xml:space="preserve">Shall </w:t>
      </w:r>
      <w:r w:rsidRPr="00682C45">
        <w:t xml:space="preserve">identify where changes may be beneficial and/or efficiencies gained.  As information technology environments and capabilities evolve, </w:t>
      </w:r>
      <w:r>
        <w:t xml:space="preserve">outcomes of MS&amp;A </w:t>
      </w:r>
      <w:r w:rsidRPr="00682C45">
        <w:t xml:space="preserve">will </w:t>
      </w:r>
      <w:r>
        <w:t xml:space="preserve">need to </w:t>
      </w:r>
      <w:r w:rsidRPr="00682C45">
        <w:t xml:space="preserve">consider </w:t>
      </w:r>
      <w:r w:rsidRPr="00BD0D97">
        <w:t xml:space="preserve">and assess the impacts of such changes.  Assessments shall include, but are not limited to: </w:t>
      </w:r>
    </w:p>
    <w:p w14:paraId="5B8E82ED" w14:textId="77777777" w:rsidR="00D64685" w:rsidRPr="00BD0D97" w:rsidRDefault="00D64685" w:rsidP="00D64685">
      <w:pPr>
        <w:pStyle w:val="ListParagraph"/>
        <w:numPr>
          <w:ilvl w:val="0"/>
          <w:numId w:val="21"/>
        </w:numPr>
        <w:spacing w:before="60" w:after="60" w:line="276" w:lineRule="auto"/>
        <w:ind w:left="720"/>
      </w:pPr>
      <w:r w:rsidRPr="00BD0D97">
        <w:t xml:space="preserve">Technology advancements and performance improvements </w:t>
      </w:r>
    </w:p>
    <w:p w14:paraId="0541B35D" w14:textId="77777777" w:rsidR="00D64685" w:rsidRPr="00BD0D97" w:rsidRDefault="00D64685" w:rsidP="00D64685">
      <w:pPr>
        <w:pStyle w:val="ListParagraph"/>
        <w:numPr>
          <w:ilvl w:val="0"/>
          <w:numId w:val="21"/>
        </w:numPr>
        <w:spacing w:before="60" w:after="60" w:line="276" w:lineRule="auto"/>
        <w:ind w:left="720"/>
      </w:pPr>
      <w:r w:rsidRPr="00BD0D97">
        <w:t xml:space="preserve">Systems and applications </w:t>
      </w:r>
      <w:r>
        <w:t>residents</w:t>
      </w:r>
      <w:r w:rsidRPr="00BD0D97">
        <w:t xml:space="preserve"> inside and outside of IC ITE. </w:t>
      </w:r>
    </w:p>
    <w:p w14:paraId="448AB487" w14:textId="77777777" w:rsidR="00D64685" w:rsidRPr="00BD0D97" w:rsidRDefault="00D64685" w:rsidP="00D64685">
      <w:pPr>
        <w:pStyle w:val="ListParagraph"/>
        <w:numPr>
          <w:ilvl w:val="0"/>
          <w:numId w:val="21"/>
        </w:numPr>
        <w:spacing w:before="60" w:after="60" w:line="276" w:lineRule="auto"/>
        <w:ind w:left="720"/>
      </w:pPr>
      <w:r w:rsidRPr="00BD0D97">
        <w:t xml:space="preserve">Automation of tasks and capabilities and </w:t>
      </w:r>
      <w:r>
        <w:t xml:space="preserve">the </w:t>
      </w:r>
      <w:r w:rsidRPr="00BD0D97">
        <w:t>resultant impact on architecture.</w:t>
      </w:r>
    </w:p>
    <w:p w14:paraId="183C6C4C" w14:textId="77777777" w:rsidR="00D64685" w:rsidRPr="00BD0D97" w:rsidRDefault="00D64685" w:rsidP="00D64685">
      <w:pPr>
        <w:pStyle w:val="ListParagraph"/>
        <w:numPr>
          <w:ilvl w:val="0"/>
          <w:numId w:val="21"/>
        </w:numPr>
        <w:spacing w:before="60" w:after="60" w:line="276" w:lineRule="auto"/>
        <w:ind w:left="720"/>
      </w:pPr>
      <w:r w:rsidRPr="00BD0D97">
        <w:t xml:space="preserve">Automation of legacy and manual business processes and </w:t>
      </w:r>
      <w:r>
        <w:t xml:space="preserve">the </w:t>
      </w:r>
      <w:r w:rsidRPr="00BD0D97">
        <w:t>resultant impact on architecture.</w:t>
      </w:r>
    </w:p>
    <w:p w14:paraId="61135D80" w14:textId="77777777" w:rsidR="00D64685" w:rsidRPr="00682C45" w:rsidRDefault="00D64685" w:rsidP="00D64685">
      <w:pPr>
        <w:pStyle w:val="ListParagraph"/>
        <w:numPr>
          <w:ilvl w:val="0"/>
          <w:numId w:val="21"/>
        </w:numPr>
        <w:spacing w:before="60" w:after="60" w:line="276" w:lineRule="auto"/>
        <w:ind w:left="720"/>
      </w:pPr>
      <w:r w:rsidRPr="00682C45">
        <w:t xml:space="preserve">Impacts of machine learning and performance issues caused by </w:t>
      </w:r>
      <w:r>
        <w:t>multi-lateral and cross-domain processing</w:t>
      </w:r>
      <w:r w:rsidRPr="00682C45">
        <w:t>.</w:t>
      </w:r>
    </w:p>
    <w:p w14:paraId="3EF6D2B0" w14:textId="77777777" w:rsidR="00D64685" w:rsidRPr="00682C45" w:rsidRDefault="00D64685" w:rsidP="00D64685">
      <w:pPr>
        <w:pStyle w:val="ListParagraph"/>
        <w:numPr>
          <w:ilvl w:val="0"/>
          <w:numId w:val="21"/>
        </w:numPr>
        <w:spacing w:before="60" w:after="60" w:line="276" w:lineRule="auto"/>
        <w:ind w:left="720"/>
      </w:pPr>
      <w:r w:rsidRPr="00682C45">
        <w:t>Impacts on communications and data transport systems within architectures and overall architectural timeliness and responsiveness.</w:t>
      </w:r>
    </w:p>
    <w:p w14:paraId="1DFD85F4" w14:textId="77777777" w:rsidR="00D64685" w:rsidRPr="00682C45" w:rsidRDefault="00D64685" w:rsidP="00D64685">
      <w:pPr>
        <w:pStyle w:val="ListParagraph"/>
        <w:numPr>
          <w:ilvl w:val="0"/>
          <w:numId w:val="22"/>
        </w:numPr>
        <w:spacing w:before="60" w:after="60" w:line="276" w:lineRule="auto"/>
        <w:contextualSpacing w:val="0"/>
      </w:pPr>
      <w:r>
        <w:t>Shall d</w:t>
      </w:r>
      <w:r w:rsidRPr="00682C45">
        <w:t xml:space="preserve">evelop MS&amp;A performance and mission effectiveness algorithms, methodologies, and </w:t>
      </w:r>
      <w:r>
        <w:t xml:space="preserve">programs needed to support NGA </w:t>
      </w:r>
      <w:r w:rsidRPr="00682C45">
        <w:t xml:space="preserve">studies when needed.  Verify that MS&amp;A performance and mission effectiveness algorithms, methodologies, and programs can run in any computing environment available to support MS&amp;A tools and activities (e.g., IC ITE, COE, NGA cloud, stand-alone networks, thick clients, etc.).  </w:t>
      </w:r>
    </w:p>
    <w:p w14:paraId="22089737" w14:textId="77777777" w:rsidR="00D64685" w:rsidRPr="00682C45" w:rsidRDefault="00D64685" w:rsidP="00D64685">
      <w:pPr>
        <w:pStyle w:val="ListParagraph"/>
        <w:numPr>
          <w:ilvl w:val="0"/>
          <w:numId w:val="22"/>
        </w:numPr>
        <w:spacing w:before="60" w:after="60" w:line="276" w:lineRule="auto"/>
        <w:contextualSpacing w:val="0"/>
      </w:pPr>
      <w:r>
        <w:t>Shall i</w:t>
      </w:r>
      <w:r w:rsidRPr="00682C45">
        <w:t xml:space="preserve">nterface with </w:t>
      </w:r>
      <w:r>
        <w:t>Corporate Support Directorates</w:t>
      </w:r>
      <w:r w:rsidRPr="00682C45">
        <w:t xml:space="preserve"> to obtain necessary input data, assumptions</w:t>
      </w:r>
      <w:r>
        <w:t>,</w:t>
      </w:r>
      <w:r w:rsidRPr="00682C45">
        <w:t xml:space="preserve"> and dependencies required for accurate MS&amp;A performance and mission effectiveness analysis. Apply MS&amp;A programs, algorithms, tools, and databases as applicable in studies development.</w:t>
      </w:r>
    </w:p>
    <w:p w14:paraId="3E9DEDF3" w14:textId="77777777" w:rsidR="00D64685" w:rsidRDefault="00D64685" w:rsidP="00D64685">
      <w:pPr>
        <w:pStyle w:val="ListParagraph"/>
        <w:numPr>
          <w:ilvl w:val="0"/>
          <w:numId w:val="22"/>
        </w:numPr>
        <w:spacing w:before="60" w:after="60" w:line="276" w:lineRule="auto"/>
        <w:contextualSpacing w:val="0"/>
      </w:pPr>
      <w:r>
        <w:t>As directed by the government, shall p</w:t>
      </w:r>
      <w:r w:rsidRPr="00682C45">
        <w:t xml:space="preserve">erform Enterprise-level (“big picture”) performance and mission effectiveness analysis and deliver assessments and recommendations which inform/influence future enterprise architecture designs, capabilities, and roadmaps.  </w:t>
      </w:r>
    </w:p>
    <w:p w14:paraId="4BBE5C5E" w14:textId="77777777" w:rsidR="00D64685" w:rsidRPr="00682C45" w:rsidRDefault="00D64685" w:rsidP="00D64685">
      <w:pPr>
        <w:pStyle w:val="ListParagraph"/>
        <w:numPr>
          <w:ilvl w:val="0"/>
          <w:numId w:val="22"/>
        </w:numPr>
        <w:spacing w:before="60" w:after="60" w:line="276" w:lineRule="auto"/>
        <w:contextualSpacing w:val="0"/>
      </w:pPr>
      <w:r>
        <w:t>Shall p</w:t>
      </w:r>
      <w:r w:rsidRPr="00682C45">
        <w:t xml:space="preserve">erform comprehensive data collection and leverage enterprise collection capabilities (i.e., transactional performance data, capacity data) to provide accurate input data for MS&amp;A performance and mission effectiveness analysis activities and high-confidence recommendations. </w:t>
      </w:r>
    </w:p>
    <w:p w14:paraId="60EA5ADD" w14:textId="77777777" w:rsidR="00D64685" w:rsidRPr="00682C45" w:rsidRDefault="00D64685" w:rsidP="00D64685">
      <w:pPr>
        <w:pStyle w:val="ListParagraph"/>
        <w:numPr>
          <w:ilvl w:val="0"/>
          <w:numId w:val="22"/>
        </w:numPr>
        <w:spacing w:before="60" w:after="60" w:line="276" w:lineRule="auto"/>
        <w:contextualSpacing w:val="0"/>
      </w:pPr>
      <w:r>
        <w:t>Shall c</w:t>
      </w:r>
      <w:r w:rsidRPr="00682C45">
        <w:t xml:space="preserve">onduct MS&amp;A performance and mission effectiveness analysis throughout all phases of the Systems Engineering Lifecycle. Results, findings, and recommendations are key inputs </w:t>
      </w:r>
      <w:r w:rsidRPr="00682C45">
        <w:lastRenderedPageBreak/>
        <w:t>to strategic guidance formation, integrated strategy planning, integrated solutions planning, and integrated execution.</w:t>
      </w:r>
    </w:p>
    <w:p w14:paraId="19ACAC86" w14:textId="77777777" w:rsidR="00D64685" w:rsidRPr="00682C45" w:rsidRDefault="00D64685" w:rsidP="00D64685">
      <w:pPr>
        <w:pStyle w:val="ListParagraph"/>
        <w:numPr>
          <w:ilvl w:val="0"/>
          <w:numId w:val="22"/>
        </w:numPr>
        <w:spacing w:before="60" w:after="60" w:line="276" w:lineRule="auto"/>
        <w:contextualSpacing w:val="0"/>
      </w:pPr>
      <w:r>
        <w:t>Shall p</w:t>
      </w:r>
      <w:r w:rsidRPr="00682C45">
        <w:t>erform MS&amp;A performance and mission effectiveness analysis activities, assessments, and prediction of IT services and performance to meet mission requirements with consideration for data characteristics (format, utilization, integrity, persistence), current/projected IT environment (services, protocols, bandwidth, speed, reliability, architecture), and applicable laws/policies/standards (security, interoperability).</w:t>
      </w:r>
    </w:p>
    <w:p w14:paraId="10635B29" w14:textId="77777777" w:rsidR="00D64685" w:rsidRDefault="00D64685" w:rsidP="00D64685">
      <w:pPr>
        <w:pStyle w:val="ListParagraph"/>
        <w:numPr>
          <w:ilvl w:val="0"/>
          <w:numId w:val="22"/>
        </w:numPr>
        <w:spacing w:before="60" w:after="60" w:line="276" w:lineRule="auto"/>
        <w:contextualSpacing w:val="0"/>
      </w:pPr>
      <w:r>
        <w:t>Shall p</w:t>
      </w:r>
      <w:r w:rsidRPr="00682C45">
        <w:t xml:space="preserve">erform MS&amp;A performance and mission effectiveness analysis on commercially available services and products and recommend which ones should be included </w:t>
      </w:r>
      <w:r>
        <w:t>in</w:t>
      </w:r>
      <w:r w:rsidRPr="00682C45">
        <w:t xml:space="preserve"> enterprise baselines.  MS&amp;A shall </w:t>
      </w:r>
      <w:r>
        <w:t>include the evaluation of</w:t>
      </w:r>
      <w:r w:rsidRPr="00682C45">
        <w:t xml:space="preserve"> proposed solution strategies; identify project performance requirements and provide </w:t>
      </w:r>
      <w:r>
        <w:t xml:space="preserve">recommendations </w:t>
      </w:r>
      <w:r w:rsidRPr="00682C45">
        <w:t>to divestment/acceleration decisions and cost estimation/evaluation.</w:t>
      </w:r>
    </w:p>
    <w:p w14:paraId="4EACFC80" w14:textId="77777777" w:rsidR="00D64685" w:rsidRDefault="00D64685" w:rsidP="00D64685">
      <w:pPr>
        <w:pStyle w:val="ListParagraph"/>
        <w:numPr>
          <w:ilvl w:val="0"/>
          <w:numId w:val="22"/>
        </w:numPr>
        <w:spacing w:before="60" w:after="60" w:line="276" w:lineRule="auto"/>
        <w:contextualSpacing w:val="0"/>
      </w:pPr>
      <w:r>
        <w:t>Shall p</w:t>
      </w:r>
      <w:r w:rsidRPr="00100C76">
        <w:t xml:space="preserve">rovide </w:t>
      </w:r>
      <w:r>
        <w:t>site-specific</w:t>
      </w:r>
      <w:r w:rsidRPr="00100C76">
        <w:t xml:space="preserve"> modeling, simulation</w:t>
      </w:r>
      <w:r>
        <w:t>,</w:t>
      </w:r>
      <w:r w:rsidRPr="00100C76">
        <w:t xml:space="preserve"> and analysis to support engineering activities.  </w:t>
      </w:r>
    </w:p>
    <w:p w14:paraId="5D5F94B6" w14:textId="77777777" w:rsidR="00D64685" w:rsidRPr="00100C76" w:rsidRDefault="00D64685" w:rsidP="00D64685">
      <w:pPr>
        <w:pStyle w:val="ListParagraph"/>
        <w:numPr>
          <w:ilvl w:val="0"/>
          <w:numId w:val="22"/>
        </w:numPr>
        <w:spacing w:before="60" w:after="60" w:line="276" w:lineRule="auto"/>
        <w:contextualSpacing w:val="0"/>
      </w:pPr>
      <w:r>
        <w:t>Shall d</w:t>
      </w:r>
      <w:r w:rsidRPr="00100C76">
        <w:t>evelop capacity impacts to include modeling of predictive impacts.</w:t>
      </w:r>
    </w:p>
    <w:p w14:paraId="36D8FEA2" w14:textId="77777777" w:rsidR="00D64685" w:rsidRPr="00682C45" w:rsidRDefault="00D64685" w:rsidP="00D64685">
      <w:pPr>
        <w:pStyle w:val="ListParagraph"/>
        <w:numPr>
          <w:ilvl w:val="0"/>
          <w:numId w:val="22"/>
        </w:numPr>
        <w:spacing w:before="60" w:after="60" w:line="276" w:lineRule="auto"/>
        <w:contextualSpacing w:val="0"/>
      </w:pPr>
      <w:r>
        <w:t>Shall c</w:t>
      </w:r>
      <w:r w:rsidRPr="00682C45">
        <w:t>onduct MS&amp;A performance and mission effectiveness analysis to support requirements definition.  Analysis results should support possible updates to performance-based requirements for architectures, systems, subsystems, components, and applications, and evaluate potential RFC and ECP impacts.</w:t>
      </w:r>
    </w:p>
    <w:p w14:paraId="3DAD51A3" w14:textId="77777777" w:rsidR="00D64685" w:rsidRPr="00CF3778" w:rsidRDefault="00D64685" w:rsidP="00D64685">
      <w:pPr>
        <w:pStyle w:val="ListParagraph"/>
        <w:numPr>
          <w:ilvl w:val="0"/>
          <w:numId w:val="22"/>
        </w:numPr>
        <w:spacing w:before="60" w:after="60" w:line="276" w:lineRule="auto"/>
        <w:contextualSpacing w:val="0"/>
      </w:pPr>
      <w:r>
        <w:t>Shall s</w:t>
      </w:r>
      <w:r w:rsidRPr="00682C45">
        <w:t>up</w:t>
      </w:r>
      <w:r w:rsidRPr="00CF3778">
        <w:t>port AoA assessments through MS&amp;A performance and mission effectiveness analysis of alternative materiel concepts and solutions to include actual and predicted performance metrics as directed by the government,</w:t>
      </w:r>
    </w:p>
    <w:p w14:paraId="3D21AA50" w14:textId="77777777" w:rsidR="00D64685" w:rsidRPr="00CF3778" w:rsidRDefault="00D64685" w:rsidP="00D64685">
      <w:pPr>
        <w:pStyle w:val="ListParagraph"/>
        <w:numPr>
          <w:ilvl w:val="0"/>
          <w:numId w:val="22"/>
        </w:numPr>
        <w:spacing w:before="60" w:after="60" w:line="276" w:lineRule="auto"/>
        <w:contextualSpacing w:val="0"/>
      </w:pPr>
      <w:r w:rsidRPr="00CF3778">
        <w:t>Shall evaluate and provide recommendations on information technology environments to ensure they are properly sized to meet current and future mission capacity and required performance.</w:t>
      </w:r>
    </w:p>
    <w:p w14:paraId="4F8F9F92" w14:textId="77777777" w:rsidR="00D64685" w:rsidRPr="00CF3778" w:rsidRDefault="00D64685" w:rsidP="00D64685">
      <w:pPr>
        <w:pStyle w:val="ListParagraph"/>
        <w:numPr>
          <w:ilvl w:val="0"/>
          <w:numId w:val="22"/>
        </w:numPr>
        <w:spacing w:before="60" w:after="60" w:line="276" w:lineRule="auto"/>
        <w:contextualSpacing w:val="0"/>
      </w:pPr>
      <w:r w:rsidRPr="00CF3778">
        <w:t>Shall quantify “as-is” corporate mission performance/capacity/CONOPS, drive forensic analysis and performance optimization and enable operational research and data-backed analysis which deliver assessments and recommendations to significantly improve NGA’s ability to operate, plan, and evolve the NGA, NSG, ASG, and mission partners’ architectures.</w:t>
      </w:r>
    </w:p>
    <w:p w14:paraId="53E97C14" w14:textId="77777777" w:rsidR="00D64685" w:rsidRPr="00CF3778" w:rsidRDefault="00D64685" w:rsidP="00D64685">
      <w:pPr>
        <w:pStyle w:val="ListParagraph"/>
        <w:numPr>
          <w:ilvl w:val="0"/>
          <w:numId w:val="22"/>
        </w:numPr>
        <w:spacing w:before="60" w:after="60" w:line="276" w:lineRule="auto"/>
        <w:contextualSpacing w:val="0"/>
      </w:pPr>
      <w:r w:rsidRPr="00CF3778">
        <w:t>Shall perform variable-fidelity end-to-end MS&amp;A of current/future source/destination services and NGA/external/cloud IT resources to inform current and future architectures and CONOPS.</w:t>
      </w:r>
    </w:p>
    <w:p w14:paraId="3F49F584" w14:textId="77777777" w:rsidR="00D64685" w:rsidRPr="00CF3778" w:rsidRDefault="00D64685" w:rsidP="00D64685">
      <w:pPr>
        <w:pStyle w:val="ListParagraph"/>
        <w:numPr>
          <w:ilvl w:val="0"/>
          <w:numId w:val="22"/>
        </w:numPr>
        <w:spacing w:before="60" w:after="60" w:line="276" w:lineRule="auto"/>
        <w:contextualSpacing w:val="0"/>
      </w:pPr>
      <w:r w:rsidRPr="00CF3778">
        <w:t>Shall perform and report results on operational performance tests, “what if” analysis, and future epoch simulations spanning; data collection data processing, data movement, management, protection, storage, discovery, and exploitation services.</w:t>
      </w:r>
    </w:p>
    <w:p w14:paraId="135C9229" w14:textId="77777777" w:rsidR="00D64685" w:rsidRPr="00CF3778" w:rsidRDefault="00D64685" w:rsidP="00D64685">
      <w:pPr>
        <w:pStyle w:val="ListParagraph"/>
        <w:numPr>
          <w:ilvl w:val="0"/>
          <w:numId w:val="22"/>
        </w:numPr>
        <w:spacing w:before="60" w:after="60" w:line="276" w:lineRule="auto"/>
        <w:contextualSpacing w:val="0"/>
      </w:pPr>
      <w:r w:rsidRPr="00CF3778">
        <w:lastRenderedPageBreak/>
        <w:t>Shall migrate, maintain</w:t>
      </w:r>
      <w:r>
        <w:t>,</w:t>
      </w:r>
      <w:r w:rsidRPr="00CF3778">
        <w:t xml:space="preserve"> and operate required tools in IC ITE, C2S</w:t>
      </w:r>
      <w:r>
        <w:t>,</w:t>
      </w:r>
      <w:r w:rsidRPr="00CF3778">
        <w:t xml:space="preserve"> or Government Cloud unless otherwise directed.  Provide systems administration support through Web Services and LINUX.</w:t>
      </w:r>
    </w:p>
    <w:p w14:paraId="615FF420" w14:textId="77777777" w:rsidR="00D64685" w:rsidRPr="00CF3778" w:rsidRDefault="00D64685" w:rsidP="00D64685">
      <w:pPr>
        <w:pStyle w:val="ListParagraph"/>
        <w:numPr>
          <w:ilvl w:val="0"/>
          <w:numId w:val="22"/>
        </w:numPr>
        <w:spacing w:before="60" w:after="60" w:line="276" w:lineRule="auto"/>
        <w:contextualSpacing w:val="0"/>
      </w:pPr>
      <w:r w:rsidRPr="00CF3778">
        <w:t>Shall ensure MS&amp;A’s use of IC ITE complies with ODNI CIO and NGA rules, standards, directives, and instructions.</w:t>
      </w:r>
    </w:p>
    <w:p w14:paraId="39256989" w14:textId="77777777" w:rsidR="00D64685" w:rsidRPr="00CF3778" w:rsidRDefault="00D64685" w:rsidP="00D64685">
      <w:pPr>
        <w:pStyle w:val="ListParagraph"/>
        <w:numPr>
          <w:ilvl w:val="0"/>
          <w:numId w:val="22"/>
        </w:numPr>
        <w:spacing w:before="60" w:after="60" w:line="276" w:lineRule="auto"/>
        <w:contextualSpacing w:val="0"/>
      </w:pPr>
      <w:r w:rsidRPr="00CF3778">
        <w:t>Shall develop algorithms, codes</w:t>
      </w:r>
      <w:r>
        <w:t>,</w:t>
      </w:r>
      <w:r w:rsidRPr="00CF3778">
        <w:t xml:space="preserve"> and databases needed for studies using, but not limited to Microsoft Office Excel, Microsoft Office Access, Oracle, SQL using Visual Basic, R, Python, C++, C##, and JAVA for MS&amp;A focus areas.</w:t>
      </w:r>
    </w:p>
    <w:p w14:paraId="6B4E748C" w14:textId="77777777" w:rsidR="00D64685" w:rsidRPr="00CF3778" w:rsidRDefault="00D64685" w:rsidP="00D64685">
      <w:pPr>
        <w:pStyle w:val="ListParagraph"/>
        <w:numPr>
          <w:ilvl w:val="0"/>
          <w:numId w:val="22"/>
        </w:numPr>
        <w:spacing w:before="60" w:after="60" w:line="276" w:lineRule="auto"/>
        <w:contextualSpacing w:val="0"/>
      </w:pPr>
      <w:r w:rsidRPr="00CF3778">
        <w:t>Shall utilize machine learning to optimize MS&amp;A analytical processes</w:t>
      </w:r>
    </w:p>
    <w:p w14:paraId="3BDA1F83" w14:textId="77777777" w:rsidR="00D64685" w:rsidRPr="00CF3778" w:rsidRDefault="00D64685" w:rsidP="00D64685">
      <w:pPr>
        <w:pStyle w:val="ListParagraph"/>
        <w:numPr>
          <w:ilvl w:val="0"/>
          <w:numId w:val="22"/>
        </w:numPr>
        <w:spacing w:before="60" w:after="60" w:line="276" w:lineRule="auto"/>
        <w:contextualSpacing w:val="0"/>
      </w:pPr>
      <w:r w:rsidRPr="00CF3778">
        <w:t>Shall modify, operate, run or help procure MS&amp;A programs, tools, and databases on stand-alone networks and thick clients as directed by the Government, (This is often necessary when conducting MS&amp;A on SAP programs.)</w:t>
      </w:r>
    </w:p>
    <w:p w14:paraId="39F7B9C9" w14:textId="77777777" w:rsidR="00D64685" w:rsidRPr="00682C45" w:rsidRDefault="00D64685" w:rsidP="00D64685">
      <w:pPr>
        <w:pStyle w:val="ListParagraph"/>
        <w:numPr>
          <w:ilvl w:val="0"/>
          <w:numId w:val="22"/>
        </w:numPr>
        <w:spacing w:before="60" w:after="60" w:line="276" w:lineRule="auto"/>
        <w:contextualSpacing w:val="0"/>
      </w:pPr>
      <w:r>
        <w:t>Shall i</w:t>
      </w:r>
      <w:r w:rsidRPr="00682C45">
        <w:t xml:space="preserve">ntegrate MS&amp;A programs, tools, </w:t>
      </w:r>
      <w:r>
        <w:t xml:space="preserve">foundational data, </w:t>
      </w:r>
      <w:r w:rsidRPr="00682C45">
        <w:t>and databases in IC ITE with mission partners also developing and running MS&amp;A programs, tools, and databases in IC ITE.</w:t>
      </w:r>
      <w:r>
        <w:t xml:space="preserve"> (i.e. systems logs, performance logs)</w:t>
      </w:r>
    </w:p>
    <w:p w14:paraId="35CB2FD3" w14:textId="77777777" w:rsidR="00D64685" w:rsidRDefault="00D64685" w:rsidP="005C07A7">
      <w:pPr>
        <w:pStyle w:val="ListParagraph"/>
        <w:numPr>
          <w:ilvl w:val="0"/>
          <w:numId w:val="22"/>
        </w:numPr>
        <w:tabs>
          <w:tab w:val="left" w:pos="6667"/>
        </w:tabs>
        <w:spacing w:before="60" w:after="60" w:line="276" w:lineRule="auto"/>
        <w:contextualSpacing w:val="0"/>
      </w:pPr>
      <w:r>
        <w:t>Shall p</w:t>
      </w:r>
      <w:r w:rsidRPr="00682C45">
        <w:t xml:space="preserve">rovide comparisons of alternative enterprise architectures against high priority </w:t>
      </w:r>
      <w:r>
        <w:t>needs or issues</w:t>
      </w:r>
      <w:r w:rsidRPr="003B3F3F">
        <w:t xml:space="preserve"> </w:t>
      </w:r>
      <w:r>
        <w:t>as directed by the government</w:t>
      </w:r>
      <w:r w:rsidRPr="00682C45">
        <w:t>.</w:t>
      </w:r>
    </w:p>
    <w:p w14:paraId="1A4DA53E" w14:textId="0BC93C93" w:rsidR="00450353" w:rsidRPr="001879CF" w:rsidRDefault="00D64685" w:rsidP="00D64685">
      <w:pPr>
        <w:pStyle w:val="ListParagraph"/>
        <w:numPr>
          <w:ilvl w:val="0"/>
          <w:numId w:val="22"/>
        </w:numPr>
        <w:tabs>
          <w:tab w:val="left" w:pos="6667"/>
        </w:tabs>
        <w:spacing w:before="60" w:after="60" w:line="276" w:lineRule="auto"/>
        <w:contextualSpacing w:val="0"/>
      </w:pPr>
      <w:r w:rsidRPr="00CF3778">
        <w:t>Shall utilize MS&amp;A system(s) that share a common data schema where work can be shared across all NGA supported mission areas such as overhead, Tactical, and</w:t>
      </w:r>
      <w:r w:rsidRPr="00142E68">
        <w:t xml:space="preserve"> ground.</w:t>
      </w:r>
    </w:p>
    <w:p w14:paraId="1BA59079" w14:textId="3B3F673B" w:rsidR="00325284" w:rsidRDefault="00325284" w:rsidP="00384C99">
      <w:pPr>
        <w:pStyle w:val="Heading2"/>
      </w:pPr>
      <w:bookmarkStart w:id="63" w:name="_Toc39140610"/>
      <w:r>
        <w:t>Program Management</w:t>
      </w:r>
      <w:bookmarkEnd w:id="63"/>
    </w:p>
    <w:p w14:paraId="0A681FDF" w14:textId="2D9C051C" w:rsidR="00325284" w:rsidRPr="00325284" w:rsidRDefault="0098302B" w:rsidP="00325284">
      <w:del w:id="64" w:author="Author">
        <w:r w:rsidDel="00E42342">
          <w:delText xml:space="preserve">IAW </w:delText>
        </w:r>
      </w:del>
      <w:ins w:id="65" w:author="Author">
        <w:r w:rsidR="00E42342">
          <w:t xml:space="preserve">In accordance </w:t>
        </w:r>
      </w:ins>
      <w:r>
        <w:t>with NEE Base IDIQ SOW Section 6, t</w:t>
      </w:r>
      <w:r w:rsidR="00325284" w:rsidRPr="00B50E22">
        <w:t xml:space="preserve">he </w:t>
      </w:r>
      <w:r w:rsidR="00325284">
        <w:t xml:space="preserve">PM </w:t>
      </w:r>
      <w:r w:rsidR="00325284" w:rsidRPr="00B50E22">
        <w:t>team shall ensure</w:t>
      </w:r>
      <w:r w:rsidR="00325284">
        <w:t xml:space="preserve"> the five activities identified in Section 1.2 Scope are resourced and managed</w:t>
      </w:r>
      <w:r w:rsidR="009F16C5">
        <w:t>, with requisite skills,</w:t>
      </w:r>
      <w:r w:rsidR="00325284">
        <w:t xml:space="preserve"> to support the critical organizational, </w:t>
      </w:r>
      <w:r w:rsidR="00737AF6">
        <w:t xml:space="preserve">architecture, </w:t>
      </w:r>
      <w:r w:rsidR="00325284">
        <w:t xml:space="preserve">engineering, </w:t>
      </w:r>
      <w:r>
        <w:t xml:space="preserve">analyses, </w:t>
      </w:r>
      <w:r w:rsidR="00325284">
        <w:t xml:space="preserve">and integration capabilities to address </w:t>
      </w:r>
      <w:r>
        <w:t>BES mission and functions,</w:t>
      </w:r>
      <w:r w:rsidR="00325284">
        <w:t xml:space="preserve"> and NGA’s operational roles within </w:t>
      </w:r>
      <w:r>
        <w:t>the IC and DoD. The Program</w:t>
      </w:r>
      <w:r w:rsidRPr="00B50E22">
        <w:t xml:space="preserve"> Management element captures the contractor team activities</w:t>
      </w:r>
      <w:r>
        <w:t xml:space="preserve">, supported by a robust </w:t>
      </w:r>
      <w:r w:rsidR="00995877">
        <w:t xml:space="preserve">overarching, </w:t>
      </w:r>
      <w:r w:rsidR="005C07A7">
        <w:t xml:space="preserve">enterprise view of integrated </w:t>
      </w:r>
      <w:r w:rsidRPr="0098302B">
        <w:t>schedule/timeline/milestone</w:t>
      </w:r>
      <w:r>
        <w:t xml:space="preserve"> </w:t>
      </w:r>
      <w:r w:rsidRPr="0098302B">
        <w:t>with associated resources and critical paths</w:t>
      </w:r>
      <w:r w:rsidRPr="00B50E22">
        <w:t xml:space="preserve"> to effectively</w:t>
      </w:r>
      <w:r>
        <w:t xml:space="preserve"> develop and evolve processes and procedures (conti</w:t>
      </w:r>
      <w:r w:rsidR="009F16C5">
        <w:t xml:space="preserve">ngent upon Government approval), and deliver the necessary products and artifacts </w:t>
      </w:r>
      <w:r>
        <w:t xml:space="preserve">that enable monitoring, assessing, and reporting on the performance and progress of activities identified in Section 1.2. The PM team shall develop a Program Management Plan (PMP) that defines and describes how the relevant architecture, engineering, analyses, and integration activities are </w:t>
      </w:r>
      <w:r w:rsidR="00AB2A85">
        <w:t xml:space="preserve">orchestrated and </w:t>
      </w:r>
      <w:r>
        <w:t xml:space="preserve">executed </w:t>
      </w:r>
      <w:r w:rsidR="00AB2A85">
        <w:t xml:space="preserve">within and </w:t>
      </w:r>
      <w:r>
        <w:t xml:space="preserve">across </w:t>
      </w:r>
      <w:r w:rsidR="00AB2A85">
        <w:t>all activities in BES</w:t>
      </w:r>
      <w:r>
        <w:t>.</w:t>
      </w:r>
    </w:p>
    <w:p w14:paraId="5A1D1972" w14:textId="4CB01F17" w:rsidR="00F467C5" w:rsidRDefault="00F467C5" w:rsidP="00384C99">
      <w:pPr>
        <w:pStyle w:val="Heading2"/>
      </w:pPr>
      <w:bookmarkStart w:id="66" w:name="_Toc39140611"/>
      <w:r w:rsidRPr="00C064AD">
        <w:t>Transition</w:t>
      </w:r>
      <w:bookmarkEnd w:id="52"/>
      <w:bookmarkEnd w:id="66"/>
      <w:r w:rsidRPr="00C064AD">
        <w:t xml:space="preserve"> </w:t>
      </w:r>
    </w:p>
    <w:p w14:paraId="72CAC080" w14:textId="2597DC71" w:rsidR="009E4D07" w:rsidRPr="00CF3778" w:rsidRDefault="00410251" w:rsidP="00384C99">
      <w:pPr>
        <w:pStyle w:val="Heading3"/>
      </w:pPr>
      <w:bookmarkStart w:id="67" w:name="_Toc39140612"/>
      <w:r w:rsidRPr="00CF3778">
        <w:t>T</w:t>
      </w:r>
      <w:r w:rsidR="009E4D07" w:rsidRPr="00CF3778">
        <w:t>ransition Plan</w:t>
      </w:r>
      <w:bookmarkEnd w:id="67"/>
    </w:p>
    <w:p w14:paraId="54634E33" w14:textId="74F6B6C2" w:rsidR="00880D96" w:rsidRPr="00C82D6E" w:rsidRDefault="00880D96" w:rsidP="00C82D6E">
      <w:r w:rsidRPr="00C82D6E">
        <w:t>As part of the transition</w:t>
      </w:r>
      <w:r w:rsidR="00410251">
        <w:t>,</w:t>
      </w:r>
      <w:r w:rsidRPr="00C82D6E">
        <w:t xml:space="preserve"> the contractor shall provide a staffing plan detailing the onboarding of all personnel identified in </w:t>
      </w:r>
      <w:r w:rsidR="00FB544C">
        <w:t>Appendix A.</w:t>
      </w:r>
      <w:r w:rsidRPr="00C82D6E">
        <w:t xml:space="preserve"> The plan shall describe the </w:t>
      </w:r>
      <w:r w:rsidR="00DE6F8F">
        <w:t>contractor employee names, company,</w:t>
      </w:r>
      <w:r w:rsidR="00081A2B">
        <w:t xml:space="preserve"> clearance information, polygraph information,</w:t>
      </w:r>
      <w:r w:rsidR="00410251">
        <w:t xml:space="preserve"> and </w:t>
      </w:r>
      <w:r w:rsidR="00DE6F8F">
        <w:t>dates of submittal into e-Nom.</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56FDF5FA"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B92D6D1" w14:textId="6D322889" w:rsidR="009E4D07" w:rsidRPr="009E4D07" w:rsidRDefault="009E4D07" w:rsidP="009E4D07">
      <w:pPr>
        <w:spacing w:before="120" w:after="120" w:line="283" w:lineRule="auto"/>
        <w:jc w:val="center"/>
        <w:rPr>
          <w:rFonts w:eastAsia="Calibri"/>
          <w:b/>
          <w:bCs/>
        </w:rPr>
      </w:pPr>
      <w:bookmarkStart w:id="68" w:name="_Toc474234092"/>
      <w:bookmarkStart w:id="69" w:name="_Toc500222476"/>
      <w:r w:rsidRPr="009E4D07">
        <w:rPr>
          <w:b/>
          <w:bCs/>
        </w:rPr>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F6206A">
        <w:rPr>
          <w:b/>
          <w:bCs/>
          <w:noProof/>
        </w:rPr>
        <w:t>1</w:t>
      </w:r>
      <w:r w:rsidRPr="009E4D07">
        <w:rPr>
          <w:b/>
          <w:bCs/>
        </w:rPr>
        <w:fldChar w:fldCharType="end"/>
      </w:r>
      <w:bookmarkEnd w:id="68"/>
      <w:r w:rsidRPr="009E4D07">
        <w:rPr>
          <w:rFonts w:eastAsia="Calibri"/>
          <w:b/>
          <w:bCs/>
        </w:rPr>
        <w:t>:</w:t>
      </w:r>
      <w:r w:rsidRPr="009E4D07">
        <w:rPr>
          <w:rFonts w:eastAsia="Calibri"/>
          <w:b/>
          <w:bCs/>
          <w:i/>
          <w:iCs/>
        </w:rPr>
        <w:t xml:space="preserve"> </w:t>
      </w:r>
      <w:r w:rsidRPr="009E4D07">
        <w:rPr>
          <w:rFonts w:eastAsia="Calibri"/>
          <w:b/>
          <w:bCs/>
        </w:rPr>
        <w:t>Transition Availability</w:t>
      </w:r>
      <w:bookmarkEnd w:id="69"/>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6B186B18" w:rsidR="009E4D07" w:rsidRPr="00E61980" w:rsidRDefault="009E4D07" w:rsidP="00131C91">
            <w:pPr>
              <w:numPr>
                <w:ilvl w:val="0"/>
                <w:numId w:val="25"/>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 xml:space="preserve">Key Personnel eNomination </w:t>
            </w:r>
            <w:r w:rsidR="00880D96" w:rsidRPr="00CF3778">
              <w:rPr>
                <w:rFonts w:eastAsia="Calibri"/>
                <w:sz w:val="22"/>
                <w:szCs w:val="22"/>
              </w:rPr>
              <w:t>Requests (eNom)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355267" w:rsidRPr="009E4D07" w14:paraId="717F368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59438E" w14:textId="14086193"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9007" w14:textId="5384A638" w:rsidR="00355267" w:rsidRPr="00355267" w:rsidRDefault="00843246">
            <w:pPr>
              <w:numPr>
                <w:ilvl w:val="0"/>
                <w:numId w:val="25"/>
              </w:numPr>
              <w:overflowPunct w:val="0"/>
              <w:autoSpaceDE w:val="0"/>
              <w:autoSpaceDN w:val="0"/>
              <w:spacing w:after="160" w:line="259" w:lineRule="auto"/>
              <w:ind w:left="366"/>
              <w:rPr>
                <w:rFonts w:eastAsia="Calibri"/>
                <w:sz w:val="22"/>
                <w:szCs w:val="22"/>
              </w:rPr>
            </w:pPr>
            <w:r>
              <w:rPr>
                <w:rFonts w:eastAsia="Calibri"/>
                <w:sz w:val="22"/>
                <w:szCs w:val="22"/>
              </w:rPr>
              <w:t xml:space="preserve">At least </w:t>
            </w:r>
            <w:r w:rsidR="00FB3A69">
              <w:rPr>
                <w:rFonts w:eastAsia="Calibri"/>
                <w:sz w:val="22"/>
                <w:szCs w:val="22"/>
              </w:rPr>
              <w:t>25</w:t>
            </w:r>
            <w:r w:rsidR="00355267">
              <w:rPr>
                <w:rFonts w:eastAsia="Calibri"/>
                <w:sz w:val="22"/>
                <w:szCs w:val="22"/>
              </w:rPr>
              <w:t>% of all staff eNom submitted</w:t>
            </w:r>
            <w:r w:rsidR="00F87A41">
              <w:rPr>
                <w:rFonts w:eastAsia="Calibri"/>
                <w:sz w:val="22"/>
                <w:szCs w:val="22"/>
              </w:rPr>
              <w:t xml:space="preserve"> and available for task order performance</w:t>
            </w:r>
            <w:r w:rsidR="00410251">
              <w:rPr>
                <w:rFonts w:eastAsia="Calibri"/>
                <w:sz w:val="22"/>
                <w:szCs w:val="22"/>
              </w:rPr>
              <w:t>.</w:t>
            </w:r>
          </w:p>
        </w:tc>
      </w:tr>
      <w:tr w:rsidR="00843246" w:rsidRPr="009E4D07" w14:paraId="4404BAD6" w14:textId="77777777" w:rsidTr="00365BDD">
        <w:trPr>
          <w:trHeight w:val="502"/>
        </w:trPr>
        <w:tc>
          <w:tcPr>
            <w:tcW w:w="242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7F059FDA" w14:textId="3A6E52C2"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4" w:space="0" w:color="auto"/>
              <w:right w:val="single" w:sz="8" w:space="0" w:color="auto"/>
            </w:tcBorders>
            <w:tcMar>
              <w:top w:w="0" w:type="dxa"/>
              <w:left w:w="108" w:type="dxa"/>
              <w:bottom w:w="0" w:type="dxa"/>
              <w:right w:w="108" w:type="dxa"/>
            </w:tcMar>
            <w:vAlign w:val="center"/>
          </w:tcPr>
          <w:p w14:paraId="15D268A2" w14:textId="22E997B9" w:rsidR="00843246" w:rsidRDefault="00843246">
            <w:pPr>
              <w:numPr>
                <w:ilvl w:val="0"/>
                <w:numId w:val="25"/>
              </w:numPr>
              <w:overflowPunct w:val="0"/>
              <w:autoSpaceDE w:val="0"/>
              <w:autoSpaceDN w:val="0"/>
              <w:spacing w:after="160" w:line="259" w:lineRule="auto"/>
              <w:ind w:left="366"/>
              <w:rPr>
                <w:rFonts w:eastAsia="Calibri"/>
                <w:sz w:val="22"/>
                <w:szCs w:val="22"/>
              </w:rPr>
            </w:pPr>
            <w:r>
              <w:rPr>
                <w:rFonts w:eastAsia="Calibri"/>
                <w:sz w:val="22"/>
                <w:szCs w:val="22"/>
              </w:rPr>
              <w:t xml:space="preserve">At least </w:t>
            </w:r>
            <w:r w:rsidR="00FB3A69">
              <w:rPr>
                <w:rFonts w:eastAsia="Calibri"/>
                <w:sz w:val="22"/>
                <w:szCs w:val="22"/>
              </w:rPr>
              <w:t>50</w:t>
            </w:r>
            <w:r>
              <w:rPr>
                <w:rFonts w:eastAsia="Calibri"/>
                <w:sz w:val="22"/>
                <w:szCs w:val="22"/>
              </w:rPr>
              <w:t>% of all staff eNom submitted</w:t>
            </w:r>
            <w:r w:rsidR="00F87A41">
              <w:rPr>
                <w:rFonts w:eastAsia="Calibri"/>
                <w:sz w:val="22"/>
                <w:szCs w:val="22"/>
              </w:rPr>
              <w:t xml:space="preserve"> and available for task order performance</w:t>
            </w:r>
            <w:r>
              <w:rPr>
                <w:rFonts w:eastAsia="Calibri"/>
                <w:sz w:val="22"/>
                <w:szCs w:val="22"/>
              </w:rPr>
              <w:t>.</w:t>
            </w:r>
          </w:p>
        </w:tc>
      </w:tr>
      <w:tr w:rsidR="00FB3A69" w:rsidRPr="009E4D07" w14:paraId="4BC8250C" w14:textId="77777777" w:rsidTr="00365BDD">
        <w:trPr>
          <w:trHeight w:val="502"/>
        </w:trPr>
        <w:tc>
          <w:tcPr>
            <w:tcW w:w="2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38CD92" w14:textId="56A1B8A5" w:rsidR="00FB3A69" w:rsidRDefault="00FB3A69" w:rsidP="00843246">
            <w:pPr>
              <w:overflowPunct w:val="0"/>
              <w:autoSpaceDE w:val="0"/>
              <w:autoSpaceDN w:val="0"/>
              <w:spacing w:after="160" w:line="259" w:lineRule="auto"/>
              <w:jc w:val="center"/>
              <w:rPr>
                <w:rFonts w:eastAsia="Calibri"/>
                <w:sz w:val="22"/>
                <w:szCs w:val="22"/>
              </w:rPr>
            </w:pPr>
            <w:r>
              <w:rPr>
                <w:rFonts w:eastAsia="Calibri"/>
                <w:sz w:val="22"/>
                <w:szCs w:val="22"/>
              </w:rPr>
              <w:t>45 Days</w:t>
            </w:r>
          </w:p>
        </w:tc>
        <w:tc>
          <w:tcPr>
            <w:tcW w:w="6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331562" w14:textId="7D1702E7" w:rsidR="00FB3A69" w:rsidRDefault="00FB3A69" w:rsidP="00F6206A">
            <w:pPr>
              <w:numPr>
                <w:ilvl w:val="0"/>
                <w:numId w:val="25"/>
              </w:numPr>
              <w:overflowPunct w:val="0"/>
              <w:autoSpaceDE w:val="0"/>
              <w:autoSpaceDN w:val="0"/>
              <w:spacing w:after="160" w:line="259" w:lineRule="auto"/>
              <w:ind w:left="366"/>
              <w:rPr>
                <w:rFonts w:eastAsia="Calibri"/>
                <w:sz w:val="22"/>
                <w:szCs w:val="22"/>
              </w:rPr>
            </w:pPr>
            <w:r>
              <w:rPr>
                <w:rFonts w:eastAsia="Calibri"/>
                <w:sz w:val="22"/>
                <w:szCs w:val="22"/>
              </w:rPr>
              <w:t>At least 75% of all staff eNom submitted and available for task order performance.</w:t>
            </w:r>
          </w:p>
        </w:tc>
      </w:tr>
      <w:tr w:rsidR="00FB3A69" w:rsidRPr="009E4D07" w14:paraId="35013AC8" w14:textId="77777777" w:rsidTr="00365BDD">
        <w:trPr>
          <w:trHeight w:val="502"/>
        </w:trPr>
        <w:tc>
          <w:tcPr>
            <w:tcW w:w="2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E41474" w14:textId="4FE6865C" w:rsidR="00FB3A69" w:rsidRDefault="00FB3A69"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F17ACF" w14:textId="3D6521CC" w:rsidR="00FB3A69" w:rsidRDefault="00FB3A69" w:rsidP="00F6206A">
            <w:pPr>
              <w:numPr>
                <w:ilvl w:val="0"/>
                <w:numId w:val="25"/>
              </w:numPr>
              <w:overflowPunct w:val="0"/>
              <w:autoSpaceDE w:val="0"/>
              <w:autoSpaceDN w:val="0"/>
              <w:spacing w:after="160" w:line="259" w:lineRule="auto"/>
              <w:ind w:left="366"/>
              <w:rPr>
                <w:rFonts w:eastAsia="Calibri"/>
                <w:sz w:val="22"/>
                <w:szCs w:val="22"/>
              </w:rPr>
            </w:pPr>
            <w:r>
              <w:rPr>
                <w:rFonts w:eastAsia="Calibri"/>
                <w:sz w:val="22"/>
                <w:szCs w:val="22"/>
              </w:rPr>
              <w:t>100% of all staff eNom submitted and available for task order performance.</w:t>
            </w:r>
          </w:p>
        </w:tc>
      </w:tr>
    </w:tbl>
    <w:p w14:paraId="4925B449" w14:textId="778322F0" w:rsidR="009E4D07" w:rsidRPr="009E4D07" w:rsidRDefault="007F4EF0" w:rsidP="009E4D07">
      <w:pPr>
        <w:pStyle w:val="Level1Heading"/>
        <w:rPr>
          <w:rFonts w:ascii="Times New Roman" w:hAnsi="Times New Roman" w:cs="Times New Roman"/>
        </w:rPr>
      </w:pPr>
      <w:r>
        <w:rPr>
          <w:rFonts w:ascii="Times New Roman" w:hAnsi="Times New Roman" w:cs="Times New Roman"/>
        </w:rPr>
        <w:t>3.7</w:t>
      </w:r>
      <w:r w:rsidR="00FB544C">
        <w:rPr>
          <w:rFonts w:ascii="Times New Roman" w:hAnsi="Times New Roman" w:cs="Times New Roman"/>
        </w:rPr>
        <w:t>.1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07033C0F"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2F7250EA" w14:textId="637D73B4" w:rsidR="004D0A7D" w:rsidRDefault="009E4D07" w:rsidP="00E61980">
      <w:r>
        <w:t>To minimize the risk of a delay in supporting transition startup, the Contractor’s Security Office shall use the NGA eNomination system to nominate employees for personnel security clearances, facility badges, and system access.  Upon security clearance approval, the Contractor shall schedule their personnel for clearance briefing and badges with the appropriate office(s) at NGA.</w:t>
      </w:r>
    </w:p>
    <w:p w14:paraId="2E5AEEB4" w14:textId="7F8768E3" w:rsidR="009E4D07" w:rsidRPr="009E4D07" w:rsidRDefault="007F4EF0" w:rsidP="009E4D07">
      <w:pPr>
        <w:pStyle w:val="Level1Heading"/>
        <w:rPr>
          <w:rFonts w:ascii="Times New Roman" w:hAnsi="Times New Roman" w:cs="Times New Roman"/>
        </w:rPr>
      </w:pPr>
      <w:r>
        <w:rPr>
          <w:rFonts w:ascii="Times New Roman" w:hAnsi="Times New Roman" w:cs="Times New Roman"/>
        </w:rPr>
        <w:t>3.7</w:t>
      </w:r>
      <w:r w:rsidR="00FB544C">
        <w:rPr>
          <w:rFonts w:ascii="Times New Roman" w:hAnsi="Times New Roman" w:cs="Times New Roman"/>
        </w:rPr>
        <w:t>.1</w:t>
      </w:r>
      <w:r w:rsidR="001D06BD">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72273A77" w14:textId="0A95F90F" w:rsidR="009E4D07" w:rsidRPr="00CF3778" w:rsidRDefault="009E4D07" w:rsidP="009E4D07">
      <w:r w:rsidRPr="009E4D07">
        <w:t>Any SCIF(s) that will be utilized to perform SCI work at contract sites must be coordinated with the CO and NGA Physical Security Team</w:t>
      </w:r>
      <w:r w:rsidR="00355267">
        <w:t xml:space="preserve"> 7 days </w:t>
      </w:r>
      <w:r w:rsidR="00355267" w:rsidRPr="00CF3778">
        <w:t>after award</w:t>
      </w:r>
      <w:r w:rsidRPr="00CF3778">
        <w:t xml:space="preserve"> to ensure NGA authorization and accreditation is granted for NEE work to be performed in the contractor SCIF. Note: All SCI work performed at a Contractor site must be performed in either an NGA accredited Sensitive Compartmented Information Facility (SCIF) or an Other Government Agency (OGA) SCIF that has either a Memorandum of Agreement (MOA), Memorandum of Understanding (MOU), Joint Use Agreement or Co-Use Agreement with NGA for this effort.</w:t>
      </w:r>
    </w:p>
    <w:p w14:paraId="7993DC4A" w14:textId="22BBF0BE" w:rsidR="009E4D07" w:rsidRPr="00CF3778" w:rsidRDefault="009E4D07" w:rsidP="009E4D07"/>
    <w:p w14:paraId="33222DC9" w14:textId="640C120C" w:rsidR="009168A9" w:rsidRPr="00CF3778" w:rsidRDefault="009E4D07" w:rsidP="00384C99">
      <w:pPr>
        <w:pStyle w:val="Heading3"/>
      </w:pPr>
      <w:bookmarkStart w:id="70" w:name="_Toc39140613"/>
      <w:r w:rsidRPr="00CF3778">
        <w:lastRenderedPageBreak/>
        <w:t>Transition Closeout</w:t>
      </w:r>
      <w:bookmarkEnd w:id="70"/>
    </w:p>
    <w:p w14:paraId="155F045A" w14:textId="2EB37A30" w:rsidR="009E4D07" w:rsidRPr="00CF3778" w:rsidRDefault="009E4D07" w:rsidP="00C82D6E">
      <w:pPr>
        <w:spacing w:before="120" w:after="120" w:line="283" w:lineRule="auto"/>
        <w:rPr>
          <w:rFonts w:eastAsia="Calibri"/>
        </w:rPr>
      </w:pPr>
      <w:r w:rsidRPr="00CF3778">
        <w:rPr>
          <w:rFonts w:eastAsia="Calibri"/>
        </w:rPr>
        <w:t>The Contractor shall support transition to another Contractor as directed by the Government</w:t>
      </w:r>
      <w:r w:rsidR="00632653" w:rsidRPr="00CF3778">
        <w:rPr>
          <w:rFonts w:eastAsia="Calibri"/>
        </w:rPr>
        <w:t xml:space="preserve"> (</w:t>
      </w:r>
      <w:r w:rsidR="00675C89" w:rsidRPr="00CF3778">
        <w:rPr>
          <w:rFonts w:eastAsia="Calibri"/>
        </w:rPr>
        <w:t xml:space="preserve">commencing </w:t>
      </w:r>
      <w:r w:rsidR="00632653" w:rsidRPr="00CF3778">
        <w:rPr>
          <w:rFonts w:eastAsia="Calibri"/>
        </w:rPr>
        <w:t>30 Days before the end of the contract)</w:t>
      </w:r>
      <w:r w:rsidRPr="00CF3778">
        <w:rPr>
          <w:rFonts w:eastAsia="Calibri"/>
        </w:rPr>
        <w:t xml:space="preserve">. The Contractor shall review and transition knowledge </w:t>
      </w:r>
      <w:r w:rsidR="00675C89" w:rsidRPr="00CF3778">
        <w:rPr>
          <w:rFonts w:eastAsia="Calibri"/>
        </w:rPr>
        <w:t xml:space="preserve">and relevant information </w:t>
      </w:r>
      <w:r w:rsidRPr="00CF3778">
        <w:rPr>
          <w:rFonts w:eastAsia="Calibri"/>
        </w:rPr>
        <w:t>concerning enterprise engineering, architecture, and integration and standard operating procedures. The Contractor shall provide</w:t>
      </w:r>
      <w:r w:rsidR="00792360" w:rsidRPr="00CF3778">
        <w:rPr>
          <w:rFonts w:eastAsia="Calibri"/>
        </w:rPr>
        <w:t xml:space="preserve"> at a minimum</w:t>
      </w:r>
      <w:r w:rsidRPr="00CF3778">
        <w:rPr>
          <w:rFonts w:eastAsia="Calibri"/>
        </w:rPr>
        <w:t xml:space="preserve"> the following items by the end of </w:t>
      </w:r>
      <w:r w:rsidR="00792360" w:rsidRPr="00CF3778">
        <w:rPr>
          <w:rFonts w:eastAsia="Calibri"/>
        </w:rPr>
        <w:t>the</w:t>
      </w:r>
      <w:r w:rsidRPr="00CF3778">
        <w:rPr>
          <w:rFonts w:eastAsia="Calibri"/>
        </w:rPr>
        <w:t xml:space="preserve"> </w:t>
      </w:r>
      <w:r w:rsidR="00704B88" w:rsidRPr="00CF3778">
        <w:rPr>
          <w:rFonts w:eastAsia="Calibri"/>
        </w:rPr>
        <w:t>contract</w:t>
      </w:r>
      <w:r w:rsidRPr="00CF3778">
        <w:rPr>
          <w:rFonts w:eastAsia="Calibri"/>
        </w:rPr>
        <w:t xml:space="preserve"> </w:t>
      </w:r>
      <w:r w:rsidR="00675C89" w:rsidRPr="00CF3778">
        <w:rPr>
          <w:rFonts w:eastAsia="Calibri"/>
        </w:rPr>
        <w:t>in accordance with Government direction</w:t>
      </w:r>
      <w:r w:rsidRPr="00CF3778">
        <w:rPr>
          <w:rFonts w:eastAsia="Calibri"/>
        </w:rPr>
        <w:t xml:space="preserve">:  </w:t>
      </w:r>
    </w:p>
    <w:p w14:paraId="7936BFAB" w14:textId="130BD6AF" w:rsidR="009E4D07" w:rsidRPr="00CF3778" w:rsidRDefault="009E4D07" w:rsidP="00131C91">
      <w:pPr>
        <w:numPr>
          <w:ilvl w:val="0"/>
          <w:numId w:val="26"/>
        </w:numPr>
        <w:spacing w:before="120" w:after="120" w:line="283" w:lineRule="auto"/>
        <w:ind w:left="360"/>
        <w:contextualSpacing/>
        <w:rPr>
          <w:rFonts w:eastAsia="Calibri"/>
        </w:rPr>
      </w:pPr>
      <w:r w:rsidRPr="00CF3778">
        <w:rPr>
          <w:rFonts w:eastAsia="Calibri"/>
        </w:rPr>
        <w:t>Hardware and software development documentation that provides a comprehensive detailed description of the current operational baseline for each security domain. The documentation will</w:t>
      </w:r>
      <w:r w:rsidR="00704B88" w:rsidRPr="00CF3778">
        <w:rPr>
          <w:rFonts w:eastAsia="Calibri"/>
        </w:rPr>
        <w:t xml:space="preserve"> </w:t>
      </w:r>
      <w:r w:rsidR="00675C89" w:rsidRPr="00CF3778">
        <w:rPr>
          <w:rFonts w:eastAsia="Calibri"/>
        </w:rPr>
        <w:t>at a minimum,</w:t>
      </w:r>
      <w:r w:rsidRPr="00CF3778">
        <w:rPr>
          <w:rFonts w:eastAsia="Calibri"/>
        </w:rPr>
        <w:t xml:space="preserve"> contain the following: systems architecture, CM, software configuration, COTS integration, and capture of the hardware and software architectures.</w:t>
      </w:r>
    </w:p>
    <w:p w14:paraId="4463EE32" w14:textId="77777777" w:rsidR="009E4D07" w:rsidRPr="00CF3778" w:rsidRDefault="009E4D07" w:rsidP="00131C91">
      <w:pPr>
        <w:numPr>
          <w:ilvl w:val="0"/>
          <w:numId w:val="26"/>
        </w:numPr>
        <w:spacing w:before="120" w:after="120" w:line="283" w:lineRule="auto"/>
        <w:ind w:left="360"/>
        <w:contextualSpacing/>
        <w:rPr>
          <w:rFonts w:eastAsia="Calibri"/>
        </w:rPr>
      </w:pPr>
      <w:r w:rsidRPr="00CF3778">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F3778" w:rsidRDefault="009E4D07" w:rsidP="00131C91">
      <w:pPr>
        <w:numPr>
          <w:ilvl w:val="0"/>
          <w:numId w:val="26"/>
        </w:numPr>
        <w:spacing w:before="120" w:after="120" w:line="283" w:lineRule="auto"/>
        <w:ind w:left="360"/>
        <w:contextualSpacing/>
        <w:rPr>
          <w:rFonts w:eastAsia="Calibri"/>
        </w:rPr>
      </w:pPr>
      <w:r w:rsidRPr="00CF3778">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F3778" w:rsidRDefault="009E4D07" w:rsidP="009E4D07">
      <w:pPr>
        <w:spacing w:before="120" w:after="120" w:line="283" w:lineRule="auto"/>
        <w:ind w:left="720"/>
        <w:contextualSpacing/>
        <w:rPr>
          <w:rFonts w:eastAsia="Calibri"/>
        </w:rPr>
      </w:pPr>
    </w:p>
    <w:p w14:paraId="082A2DCA" w14:textId="437D4D4B" w:rsidR="00632653" w:rsidRPr="00CF3778" w:rsidRDefault="00632653" w:rsidP="00C82D6E">
      <w:r w:rsidRPr="00CF3778">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296C4C23" w14:textId="77777777" w:rsidR="00C82D6E" w:rsidRPr="00CF3778" w:rsidRDefault="00C82D6E" w:rsidP="00C82D6E"/>
    <w:p w14:paraId="737D8D03" w14:textId="745EB7D2" w:rsidR="009E4D07" w:rsidRPr="009E4D07" w:rsidRDefault="009E4D07" w:rsidP="009E4D07">
      <w:r w:rsidRPr="00CF3778">
        <w:t>The Contractor shall support the decommissioning</w:t>
      </w:r>
      <w:r w:rsidR="00675C89" w:rsidRPr="00CF3778">
        <w:t xml:space="preserve"> and disposal</w:t>
      </w:r>
      <w:r w:rsidRPr="00CF3778">
        <w:t xml:space="preserve"> of all Information Technology (IT) systems as directed by the Government. The Contractor shall follow NGA’s Decommissioning Disposal Review (DDR) process that is specific for hardware and software</w:t>
      </w:r>
      <w:r w:rsidRPr="009E4D07">
        <w:t>. The Contractor shall follow all processes in the DDR checklist for hardware and software, including maintenance of a Property Book to keep hand receipts, review signatures, and other acceptance criteria.</w:t>
      </w:r>
    </w:p>
    <w:p w14:paraId="4C16C841" w14:textId="5FDF04A0" w:rsidR="00610965" w:rsidRPr="00CF3778" w:rsidRDefault="00610965" w:rsidP="00384C99">
      <w:pPr>
        <w:pStyle w:val="Heading2"/>
      </w:pPr>
      <w:bookmarkStart w:id="71" w:name="_Toc410389294"/>
      <w:bookmarkStart w:id="72" w:name="_Toc39140614"/>
      <w:bookmarkEnd w:id="53"/>
      <w:bookmarkEnd w:id="54"/>
      <w:r w:rsidRPr="00CF3778">
        <w:t>Deliverables</w:t>
      </w:r>
      <w:bookmarkEnd w:id="32"/>
      <w:bookmarkEnd w:id="71"/>
      <w:bookmarkEnd w:id="72"/>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384C99">
      <w:pPr>
        <w:pStyle w:val="Heading3"/>
      </w:pPr>
      <w:bookmarkStart w:id="73" w:name="_Toc39140615"/>
      <w:r>
        <w:t>Kick-Off Meeting</w:t>
      </w:r>
      <w:bookmarkEnd w:id="73"/>
    </w:p>
    <w:p w14:paraId="32E53AD2" w14:textId="4921FCE0"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PM</w:t>
      </w:r>
      <w:r w:rsidR="00FB3A69">
        <w:t>,</w:t>
      </w:r>
      <w:r w:rsidRPr="00866DF4">
        <w:t xml:space="preserve"> COR</w:t>
      </w:r>
      <w:r w:rsidR="00FB3A69">
        <w:t>,</w:t>
      </w:r>
      <w:r>
        <w:t xml:space="preserve"> and </w:t>
      </w:r>
      <w:r w:rsidR="00306FFE">
        <w:t>GPOC</w:t>
      </w:r>
      <w:r w:rsidR="00306FFE" w:rsidRPr="00866DF4">
        <w:t xml:space="preserve"> </w:t>
      </w:r>
      <w:r w:rsidRPr="00866DF4">
        <w:t xml:space="preserve">within 10 calendar days of task order award.  </w:t>
      </w:r>
    </w:p>
    <w:p w14:paraId="606E05DC" w14:textId="65C308D0" w:rsidR="00EC1B57" w:rsidRDefault="00EC1B57" w:rsidP="00384C99">
      <w:pPr>
        <w:pStyle w:val="Heading3"/>
      </w:pPr>
      <w:bookmarkStart w:id="74" w:name="_Toc39140616"/>
      <w:r>
        <w:lastRenderedPageBreak/>
        <w:t>Weekly Meetings</w:t>
      </w:r>
      <w:bookmarkEnd w:id="74"/>
    </w:p>
    <w:p w14:paraId="7D68B9F7" w14:textId="6A28FD41" w:rsidR="00EC1B57" w:rsidRPr="00B8339B" w:rsidRDefault="00EC1B57" w:rsidP="00EC1B57">
      <w:pPr>
        <w:spacing w:before="120" w:after="120" w:line="276" w:lineRule="auto"/>
      </w:pPr>
      <w:r w:rsidRPr="00866DF4">
        <w:t xml:space="preserve">A weekly telecom will be held with the CO, PM, and COR, to discuss </w:t>
      </w:r>
      <w:r w:rsidR="00820785">
        <w:t xml:space="preserve">status.  The weekly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D0E7436" w14:textId="7A50A53C" w:rsidR="00EC1B57" w:rsidRDefault="005028FD" w:rsidP="00384C99">
      <w:pPr>
        <w:pStyle w:val="Heading3"/>
      </w:pPr>
      <w:bookmarkStart w:id="75" w:name="_Toc39140617"/>
      <w:r>
        <w:t>Quarterly</w:t>
      </w:r>
      <w:r w:rsidR="00EC1B57">
        <w:t xml:space="preserve"> Reviews</w:t>
      </w:r>
      <w:bookmarkEnd w:id="75"/>
    </w:p>
    <w:p w14:paraId="2439DD62" w14:textId="2CBAD0D3" w:rsidR="00EC1B57" w:rsidRPr="00B8339B" w:rsidRDefault="00EC1B57" w:rsidP="00EC1B57">
      <w:pPr>
        <w:spacing w:before="120" w:after="120" w:line="276" w:lineRule="auto"/>
      </w:pPr>
      <w:r w:rsidRPr="00B8339B">
        <w:t xml:space="preserve">The </w:t>
      </w:r>
      <w:r>
        <w:t>c</w:t>
      </w:r>
      <w:r w:rsidR="005255DA">
        <w:t xml:space="preserve">ontractor shall </w:t>
      </w:r>
      <w:r w:rsidR="005255DA" w:rsidRPr="00CF3778">
        <w:t xml:space="preserve">conduct </w:t>
      </w:r>
      <w:r w:rsidR="005028FD" w:rsidRPr="00CF3778">
        <w:t>Quarterly</w:t>
      </w:r>
      <w:r w:rsidR="005255DA" w:rsidRPr="00CF3778">
        <w:t xml:space="preserve"> </w:t>
      </w:r>
      <w:r w:rsidRPr="00CF3778">
        <w:t>Program Management Review</w:t>
      </w:r>
      <w:r w:rsidR="005255DA" w:rsidRPr="00CF3778">
        <w:t>s</w:t>
      </w:r>
      <w:r w:rsidRPr="00CF3778">
        <w:t xml:space="preserve"> (PMR) of the data generated in preparation of the Status Report to address </w:t>
      </w:r>
      <w:r w:rsidR="0014355F">
        <w:t>quarterly</w:t>
      </w:r>
      <w:r w:rsidR="0014355F" w:rsidRPr="00CF3778">
        <w:t xml:space="preserve"> </w:t>
      </w:r>
      <w:r w:rsidRPr="00CF3778">
        <w:t>data and other pertinent management information.  The review shall include Government requested information and shall include, but is not limited to:</w:t>
      </w:r>
      <w:r w:rsidRPr="00B8339B">
        <w:t xml:space="preserve"> </w:t>
      </w:r>
    </w:p>
    <w:p w14:paraId="5AEECB3F" w14:textId="77777777" w:rsidR="00EC1B57" w:rsidRPr="00B8339B" w:rsidRDefault="00EC1B57" w:rsidP="00131C91">
      <w:pPr>
        <w:pStyle w:val="ListParagraph"/>
        <w:numPr>
          <w:ilvl w:val="0"/>
          <w:numId w:val="24"/>
        </w:numPr>
        <w:spacing w:before="60" w:after="60" w:line="276" w:lineRule="auto"/>
        <w:ind w:left="360"/>
        <w:contextualSpacing w:val="0"/>
      </w:pPr>
      <w:r w:rsidRPr="00B8339B">
        <w:t>Contract management reporting</w:t>
      </w:r>
    </w:p>
    <w:p w14:paraId="15F81724" w14:textId="77777777" w:rsidR="00EC1B57" w:rsidRPr="00B8339B" w:rsidRDefault="00EC1B57" w:rsidP="00131C91">
      <w:pPr>
        <w:pStyle w:val="ListParagraph"/>
        <w:numPr>
          <w:ilvl w:val="0"/>
          <w:numId w:val="24"/>
        </w:numPr>
        <w:spacing w:before="60" w:after="60" w:line="276" w:lineRule="auto"/>
        <w:ind w:left="360"/>
        <w:contextualSpacing w:val="0"/>
      </w:pPr>
      <w:r w:rsidRPr="00B8339B">
        <w:t xml:space="preserve">Task </w:t>
      </w:r>
      <w:r>
        <w:t>p</w:t>
      </w:r>
      <w:r w:rsidRPr="00B8339B">
        <w:t xml:space="preserve">rogress and Funding Status Report </w:t>
      </w:r>
    </w:p>
    <w:p w14:paraId="699C7F17" w14:textId="77777777" w:rsidR="00EC1B57" w:rsidRPr="00B8339B" w:rsidRDefault="00EC1B57" w:rsidP="00131C91">
      <w:pPr>
        <w:pStyle w:val="ListParagraph"/>
        <w:numPr>
          <w:ilvl w:val="0"/>
          <w:numId w:val="24"/>
        </w:numPr>
        <w:spacing w:before="60" w:after="60" w:line="276" w:lineRule="auto"/>
        <w:ind w:left="360"/>
        <w:contextualSpacing w:val="0"/>
      </w:pPr>
      <w:r w:rsidRPr="00B8339B">
        <w:t>Control of the contractual task order (dollars and labor hours) and distribution</w:t>
      </w:r>
    </w:p>
    <w:p w14:paraId="33C48C58" w14:textId="77777777" w:rsidR="00EC1B57" w:rsidRPr="00B8339B" w:rsidRDefault="00EC1B57" w:rsidP="00131C91">
      <w:pPr>
        <w:pStyle w:val="ListParagraph"/>
        <w:numPr>
          <w:ilvl w:val="0"/>
          <w:numId w:val="24"/>
        </w:numPr>
        <w:spacing w:before="60" w:after="60" w:line="276" w:lineRule="auto"/>
        <w:ind w:left="36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131C91">
      <w:pPr>
        <w:pStyle w:val="ListParagraph"/>
        <w:numPr>
          <w:ilvl w:val="0"/>
          <w:numId w:val="24"/>
        </w:numPr>
        <w:spacing w:before="60" w:after="60" w:line="276" w:lineRule="auto"/>
        <w:ind w:left="360"/>
        <w:contextualSpacing w:val="0"/>
      </w:pPr>
      <w:r w:rsidRPr="00B8339B">
        <w:t xml:space="preserve">Security issues </w:t>
      </w:r>
    </w:p>
    <w:p w14:paraId="0274AC9B" w14:textId="77777777" w:rsidR="00EC1B57" w:rsidRPr="00B8339B" w:rsidRDefault="00EC1B57" w:rsidP="00131C91">
      <w:pPr>
        <w:pStyle w:val="ListParagraph"/>
        <w:numPr>
          <w:ilvl w:val="0"/>
          <w:numId w:val="24"/>
        </w:numPr>
        <w:spacing w:before="60" w:after="60" w:line="276" w:lineRule="auto"/>
        <w:ind w:left="360"/>
        <w:contextualSpacing w:val="0"/>
      </w:pPr>
      <w:r w:rsidRPr="00B8339B">
        <w:t>Contractual action items</w:t>
      </w:r>
    </w:p>
    <w:p w14:paraId="510E5674" w14:textId="77777777" w:rsidR="00EC1B57" w:rsidRPr="00B8339B" w:rsidRDefault="00EC1B57" w:rsidP="00131C91">
      <w:pPr>
        <w:pStyle w:val="ListParagraph"/>
        <w:numPr>
          <w:ilvl w:val="0"/>
          <w:numId w:val="24"/>
        </w:numPr>
        <w:spacing w:before="60" w:after="60" w:line="276" w:lineRule="auto"/>
        <w:ind w:left="360"/>
        <w:contextualSpacing w:val="0"/>
      </w:pPr>
      <w:r w:rsidRPr="00B8339B">
        <w:t xml:space="preserve">Task order accounting data documentation </w:t>
      </w:r>
    </w:p>
    <w:p w14:paraId="2E177710" w14:textId="77777777" w:rsidR="00EC1B57" w:rsidRPr="00B8339B" w:rsidRDefault="00EC1B57" w:rsidP="00131C91">
      <w:pPr>
        <w:pStyle w:val="ListParagraph"/>
        <w:numPr>
          <w:ilvl w:val="0"/>
          <w:numId w:val="24"/>
        </w:numPr>
        <w:spacing w:before="60" w:after="60" w:line="276" w:lineRule="auto"/>
        <w:ind w:left="360"/>
        <w:contextualSpacing w:val="0"/>
      </w:pPr>
      <w:r w:rsidRPr="00B8339B">
        <w:t>Report by task order element of hours/rates by discipline and skill level and by labor category</w:t>
      </w:r>
    </w:p>
    <w:p w14:paraId="553F5FE7" w14:textId="77777777" w:rsidR="00EC1B57" w:rsidRPr="00B8339B" w:rsidRDefault="00EC1B57" w:rsidP="00131C91">
      <w:pPr>
        <w:pStyle w:val="ListParagraph"/>
        <w:numPr>
          <w:ilvl w:val="0"/>
          <w:numId w:val="24"/>
        </w:numPr>
        <w:spacing w:before="60" w:after="60" w:line="276" w:lineRule="auto"/>
        <w:ind w:left="360"/>
        <w:contextualSpacing w:val="0"/>
      </w:pPr>
      <w:r w:rsidRPr="00B8339B">
        <w:t xml:space="preserve">Comparison of proposed travel costs to actual travel costs for each task order element </w:t>
      </w:r>
    </w:p>
    <w:p w14:paraId="7B4EF881" w14:textId="77777777" w:rsidR="00EC1B57" w:rsidRPr="00B8339B" w:rsidRDefault="00EC1B57" w:rsidP="00131C91">
      <w:pPr>
        <w:pStyle w:val="ListParagraph"/>
        <w:numPr>
          <w:ilvl w:val="0"/>
          <w:numId w:val="24"/>
        </w:numPr>
        <w:spacing w:before="60" w:after="60" w:line="276" w:lineRule="auto"/>
        <w:ind w:left="360"/>
        <w:contextualSpacing w:val="0"/>
      </w:pPr>
      <w:r w:rsidRPr="00B8339B">
        <w:t xml:space="preserve">Comparison of total contract funding to invoiced services </w:t>
      </w:r>
    </w:p>
    <w:p w14:paraId="1FA07A08" w14:textId="77777777" w:rsidR="00EC1B57" w:rsidRPr="00B8339B" w:rsidRDefault="00EC1B57" w:rsidP="00131C91">
      <w:pPr>
        <w:pStyle w:val="ListParagraph"/>
        <w:numPr>
          <w:ilvl w:val="0"/>
          <w:numId w:val="24"/>
        </w:numPr>
        <w:spacing w:before="60" w:after="60" w:line="276" w:lineRule="auto"/>
        <w:ind w:left="360"/>
        <w:contextualSpacing w:val="0"/>
      </w:pPr>
      <w:r w:rsidRPr="00B8339B">
        <w:t xml:space="preserve">Any special interest items requested by the Government or provided at the </w:t>
      </w:r>
      <w:r>
        <w:t>c</w:t>
      </w:r>
      <w:r w:rsidRPr="00B8339B">
        <w:t xml:space="preserve">ontractor’s initiative </w:t>
      </w:r>
    </w:p>
    <w:p w14:paraId="6A764079" w14:textId="77777777" w:rsidR="00EC1B57" w:rsidRPr="00B8339B" w:rsidRDefault="00EC1B57" w:rsidP="00131C91">
      <w:pPr>
        <w:pStyle w:val="ListParagraph"/>
        <w:numPr>
          <w:ilvl w:val="0"/>
          <w:numId w:val="24"/>
        </w:numPr>
        <w:spacing w:before="60" w:after="60" w:line="276" w:lineRule="auto"/>
        <w:ind w:left="360"/>
        <w:contextualSpacing w:val="0"/>
      </w:pPr>
      <w:r w:rsidRPr="00B8339B">
        <w:t>Task Order Requirements Review (as needed)</w:t>
      </w:r>
    </w:p>
    <w:p w14:paraId="78812F91" w14:textId="79962A51" w:rsidR="00EC1B57" w:rsidRPr="00522204" w:rsidRDefault="00EC1B57" w:rsidP="00EC1B57">
      <w:pPr>
        <w:spacing w:before="120" w:after="120" w:line="276" w:lineRule="auto"/>
      </w:pPr>
      <w:r w:rsidRPr="00B8339B">
        <w:t xml:space="preserve">These reviews may also address, in general, the efforts, challenges, problems, and accomplishments of </w:t>
      </w:r>
      <w:r>
        <w:t>c</w:t>
      </w:r>
      <w:r w:rsidRPr="00B8339B">
        <w:t xml:space="preserve">ontractor personnel in the respective task areas.  The </w:t>
      </w:r>
      <w:r>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task order execution.  This review shall be held with the PMO</w:t>
      </w:r>
      <w:r>
        <w:t>, CO</w:t>
      </w:r>
      <w:r w:rsidRPr="00B8339B">
        <w:t xml:space="preserve"> and task order COR. </w:t>
      </w:r>
    </w:p>
    <w:p w14:paraId="5699ED4E" w14:textId="77777777" w:rsidR="00816B44" w:rsidRPr="00110EC9" w:rsidRDefault="00816B44" w:rsidP="00384C99">
      <w:pPr>
        <w:pStyle w:val="Heading3"/>
      </w:pPr>
      <w:bookmarkStart w:id="76" w:name="_Toc39140618"/>
      <w:r w:rsidRPr="00FB6B41">
        <w:t>Monthly Financial Report (MFR)</w:t>
      </w:r>
      <w:bookmarkEnd w:id="76"/>
      <w:r w:rsidRPr="00FB6B41">
        <w:t xml:space="preserve"> </w:t>
      </w:r>
    </w:p>
    <w:p w14:paraId="6A31A1C0" w14:textId="4B245DA0" w:rsidR="00816B44" w:rsidRPr="00AD3345" w:rsidRDefault="00816B44" w:rsidP="00816B44">
      <w:pPr>
        <w:spacing w:before="120" w:after="120" w:line="276" w:lineRule="auto"/>
      </w:pPr>
      <w:r w:rsidRPr="00AD3345">
        <w:t xml:space="preserve">The Monthly Financial Report (MFR) shall provide a </w:t>
      </w:r>
      <w:r>
        <w:t xml:space="preserve">summary of all program activity. The report will have </w:t>
      </w:r>
      <w:r w:rsidRPr="00AD3345">
        <w:t xml:space="preserve">specific content by </w:t>
      </w:r>
      <w:r>
        <w:t>task order</w:t>
      </w:r>
      <w:r w:rsidRPr="00AD3345">
        <w:t xml:space="preserve"> and with contract expenditures, rates, and </w:t>
      </w:r>
      <w:r w:rsidRPr="00CF3778">
        <w:t>estimated cost at complete (EAC).</w:t>
      </w:r>
      <w:r w:rsidRPr="00AD3345">
        <w:t xml:space="preserve"> </w:t>
      </w:r>
    </w:p>
    <w:p w14:paraId="0D17297B" w14:textId="77777777" w:rsidR="00816B44" w:rsidRPr="00110EC9" w:rsidRDefault="00816B44" w:rsidP="00384C99">
      <w:pPr>
        <w:pStyle w:val="Heading3"/>
      </w:pPr>
      <w:bookmarkStart w:id="77" w:name="_Toc39140619"/>
      <w:r w:rsidRPr="00FB6B41">
        <w:lastRenderedPageBreak/>
        <w:t>Monthly Staffing Report (MSR)</w:t>
      </w:r>
      <w:bookmarkEnd w:id="77"/>
      <w:r w:rsidRPr="00FB6B41">
        <w:t xml:space="preserve"> </w:t>
      </w:r>
    </w:p>
    <w:p w14:paraId="01B1A56E" w14:textId="62B26D9E"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t>c</w:t>
      </w:r>
      <w:r w:rsidRPr="00AD3345">
        <w:t xml:space="preserve">ontractor’s proposed personnel (i.e., designated position number or identifier, Prime/Sub-contractor, name, labor category, start/end date, office, geographical location, and other fields of information as may be determined at a later date). </w:t>
      </w:r>
      <w:r w:rsidR="00F65531">
        <w:t>A template for the MSR will be provided.</w:t>
      </w:r>
    </w:p>
    <w:p w14:paraId="1F8674E6" w14:textId="59BD9085" w:rsidR="00910FC9" w:rsidRPr="00110EC9" w:rsidRDefault="00E61980" w:rsidP="00384C99">
      <w:pPr>
        <w:pStyle w:val="Heading3"/>
      </w:pPr>
      <w:bookmarkStart w:id="78" w:name="_Toc39140620"/>
      <w:r>
        <w:t xml:space="preserve">Monthly </w:t>
      </w:r>
      <w:r w:rsidR="00024361">
        <w:t>Activity</w:t>
      </w:r>
      <w:r w:rsidR="004E1B62">
        <w:t xml:space="preserve"> </w:t>
      </w:r>
      <w:r w:rsidR="00910FC9">
        <w:t>Report (M</w:t>
      </w:r>
      <w:r w:rsidR="00024361">
        <w:t>AR</w:t>
      </w:r>
      <w:r w:rsidR="00910FC9" w:rsidRPr="00110EC9">
        <w:t>)</w:t>
      </w:r>
      <w:bookmarkEnd w:id="78"/>
      <w:r w:rsidR="00910FC9" w:rsidRPr="00110EC9">
        <w:t xml:space="preserve"> </w:t>
      </w:r>
    </w:p>
    <w:p w14:paraId="2BE98C02" w14:textId="2F9DC013" w:rsidR="00910FC9" w:rsidRDefault="00910FC9" w:rsidP="00910FC9">
      <w:pPr>
        <w:spacing w:before="120" w:after="120" w:line="276" w:lineRule="auto"/>
      </w:pPr>
      <w:r w:rsidRPr="00910FC9">
        <w:t>The contractor shall submit a technical monthly activity report (MAR) to the COR no later than the 15th of each month.</w:t>
      </w:r>
      <w:r w:rsidR="005F14C8">
        <w:t xml:space="preserve"> </w:t>
      </w:r>
    </w:p>
    <w:p w14:paraId="5B880D6D" w14:textId="30B2ECD9" w:rsidR="003B3F3F" w:rsidRDefault="003B3F3F" w:rsidP="00E61980">
      <w:pPr>
        <w:pStyle w:val="Heading3"/>
      </w:pPr>
      <w:bookmarkStart w:id="79" w:name="_Toc39140621"/>
      <w:r w:rsidRPr="003B3F3F">
        <w:t>Technical Exchange Meetings (TEM)</w:t>
      </w:r>
      <w:bookmarkEnd w:id="79"/>
    </w:p>
    <w:p w14:paraId="5A20D788" w14:textId="5CBA43F8" w:rsidR="003B3F3F" w:rsidRPr="00910FC9" w:rsidRDefault="00326CBD" w:rsidP="00910FC9">
      <w:pPr>
        <w:spacing w:before="120" w:after="120" w:line="276" w:lineRule="auto"/>
      </w:pPr>
      <w:r w:rsidRPr="00910FC9">
        <w:t xml:space="preserve">The contractor shall </w:t>
      </w:r>
      <w:r>
        <w:t>schedule and support technical exchange meetings to collaborate and coordinate technical planning.  The contractor shall record and submit minutes from the meetings.</w:t>
      </w:r>
    </w:p>
    <w:p w14:paraId="05355E4F" w14:textId="77777777" w:rsidR="00816B44" w:rsidRPr="00FB6B41" w:rsidRDefault="00816B44" w:rsidP="00384C99">
      <w:pPr>
        <w:pStyle w:val="Heading3"/>
      </w:pPr>
      <w:bookmarkStart w:id="80" w:name="_Toc39140622"/>
      <w:r>
        <w:t>CDRL Matrix</w:t>
      </w:r>
      <w:bookmarkEnd w:id="80"/>
    </w:p>
    <w:p w14:paraId="35686276" w14:textId="488ED616" w:rsidR="00B9090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p w14:paraId="2AB7E6AE" w14:textId="77777777" w:rsidR="00161CEA" w:rsidRPr="00173CB2" w:rsidRDefault="00161CEA" w:rsidP="00816B44">
      <w:pPr>
        <w:spacing w:before="120" w:after="120" w:line="276" w:lineRule="auto"/>
      </w:pP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783"/>
        <w:gridCol w:w="839"/>
        <w:gridCol w:w="1201"/>
        <w:gridCol w:w="985"/>
        <w:gridCol w:w="1223"/>
        <w:gridCol w:w="1848"/>
      </w:tblGrid>
      <w:tr w:rsidR="00EC5E17" w:rsidRPr="00E53860" w14:paraId="43DA0F19" w14:textId="77777777" w:rsidTr="007F4EF0">
        <w:trPr>
          <w:cantSplit/>
          <w:trHeight w:val="620"/>
          <w:tblHeader/>
        </w:trPr>
        <w:tc>
          <w:tcPr>
            <w:tcW w:w="223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02"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991"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25"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1899"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EC5E17" w:rsidRPr="00E53860" w14:paraId="485C124B" w14:textId="77777777" w:rsidTr="007F4EF0">
        <w:trPr>
          <w:cantSplit/>
          <w:trHeight w:val="926"/>
        </w:trPr>
        <w:tc>
          <w:tcPr>
            <w:tcW w:w="2236" w:type="dxa"/>
            <w:shd w:val="clear" w:color="auto" w:fill="auto"/>
            <w:vAlign w:val="center"/>
          </w:tcPr>
          <w:p w14:paraId="1F82185D" w14:textId="0B374842"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1407D8DF" w14:textId="77777777" w:rsidR="00816B44" w:rsidRPr="000A7BF7" w:rsidRDefault="00816B44" w:rsidP="00B90902">
            <w:pPr>
              <w:jc w:val="center"/>
              <w:rPr>
                <w:sz w:val="18"/>
              </w:rPr>
            </w:pPr>
            <w:r w:rsidRPr="000A7BF7">
              <w:rPr>
                <w:sz w:val="18"/>
              </w:rPr>
              <w:t>001</w:t>
            </w:r>
          </w:p>
        </w:tc>
        <w:tc>
          <w:tcPr>
            <w:tcW w:w="839" w:type="dxa"/>
            <w:vAlign w:val="center"/>
          </w:tcPr>
          <w:p w14:paraId="7A468BEE" w14:textId="7D9B6A20" w:rsidR="00816B44" w:rsidRPr="000A7BF7" w:rsidRDefault="000B4D8A">
            <w:pPr>
              <w:jc w:val="center"/>
              <w:rPr>
                <w:sz w:val="18"/>
              </w:rPr>
              <w:pPrChange w:id="81" w:author="Author">
                <w:pPr>
                  <w:framePr w:hSpace="180" w:wrap="around" w:vAnchor="text" w:hAnchor="text" w:x="13" w:y="1"/>
                  <w:suppressOverlap/>
                  <w:jc w:val="center"/>
                </w:pPr>
              </w:pPrChange>
            </w:pPr>
            <w:r>
              <w:rPr>
                <w:sz w:val="18"/>
              </w:rPr>
              <w:t>3.</w:t>
            </w:r>
            <w:del w:id="82" w:author="Author">
              <w:r w:rsidDel="001F25AA">
                <w:rPr>
                  <w:sz w:val="18"/>
                </w:rPr>
                <w:delText>7</w:delText>
              </w:r>
            </w:del>
            <w:ins w:id="83" w:author="Author">
              <w:r w:rsidR="001F25AA">
                <w:rPr>
                  <w:sz w:val="18"/>
                </w:rPr>
                <w:t>8</w:t>
              </w:r>
            </w:ins>
            <w:r>
              <w:rPr>
                <w:sz w:val="18"/>
              </w:rPr>
              <w:t>.3</w:t>
            </w:r>
          </w:p>
        </w:tc>
        <w:tc>
          <w:tcPr>
            <w:tcW w:w="1202" w:type="dxa"/>
            <w:shd w:val="clear" w:color="auto" w:fill="auto"/>
            <w:vAlign w:val="center"/>
          </w:tcPr>
          <w:p w14:paraId="7E2C7D5C" w14:textId="77777777" w:rsidR="00816B44" w:rsidRPr="000A7BF7" w:rsidRDefault="00816B44" w:rsidP="00B90902">
            <w:pPr>
              <w:jc w:val="center"/>
              <w:rPr>
                <w:sz w:val="18"/>
              </w:rPr>
            </w:pPr>
            <w:r w:rsidRPr="000A7BF7">
              <w:rPr>
                <w:sz w:val="18"/>
              </w:rPr>
              <w:t>Award +120 Days</w:t>
            </w:r>
          </w:p>
        </w:tc>
        <w:tc>
          <w:tcPr>
            <w:tcW w:w="991" w:type="dxa"/>
            <w:shd w:val="clear" w:color="auto" w:fill="auto"/>
            <w:vAlign w:val="center"/>
          </w:tcPr>
          <w:p w14:paraId="03485358" w14:textId="4A8759CE" w:rsidR="00816B44" w:rsidRPr="000A7BF7" w:rsidRDefault="006D5832" w:rsidP="00B90902">
            <w:pPr>
              <w:jc w:val="center"/>
              <w:rPr>
                <w:sz w:val="18"/>
              </w:rPr>
            </w:pPr>
            <w:r>
              <w:rPr>
                <w:sz w:val="18"/>
              </w:rPr>
              <w:t>Quarterly</w:t>
            </w:r>
          </w:p>
        </w:tc>
        <w:tc>
          <w:tcPr>
            <w:tcW w:w="1225" w:type="dxa"/>
            <w:shd w:val="clear" w:color="auto" w:fill="auto"/>
            <w:vAlign w:val="center"/>
          </w:tcPr>
          <w:p w14:paraId="3DE34730" w14:textId="77777777" w:rsidR="00816B44" w:rsidRPr="000A7BF7" w:rsidRDefault="00816B44" w:rsidP="00B90902">
            <w:pPr>
              <w:jc w:val="center"/>
              <w:rPr>
                <w:sz w:val="18"/>
              </w:rPr>
            </w:pPr>
            <w:r w:rsidRPr="000A7BF7">
              <w:rPr>
                <w:sz w:val="18"/>
              </w:rPr>
              <w:t>PM/CO/COR</w:t>
            </w:r>
          </w:p>
        </w:tc>
        <w:tc>
          <w:tcPr>
            <w:tcW w:w="1899" w:type="dxa"/>
            <w:shd w:val="clear" w:color="auto" w:fill="auto"/>
            <w:vAlign w:val="center"/>
          </w:tcPr>
          <w:p w14:paraId="532EE034" w14:textId="77777777" w:rsidR="00816B44" w:rsidRPr="000A7BF7" w:rsidRDefault="00816B44" w:rsidP="00816B44">
            <w:pPr>
              <w:rPr>
                <w:sz w:val="18"/>
              </w:rPr>
            </w:pPr>
            <w:r w:rsidRPr="000A7BF7">
              <w:rPr>
                <w:sz w:val="18"/>
              </w:rPr>
              <w:t xml:space="preserve">1 Electronic Copy to PMO Email </w:t>
            </w:r>
            <w:r w:rsidRPr="00441373">
              <w:rPr>
                <w:sz w:val="18"/>
                <w:szCs w:val="18"/>
              </w:rPr>
              <w:t>Address</w:t>
            </w:r>
            <w:r>
              <w:rPr>
                <w:sz w:val="18"/>
                <w:szCs w:val="18"/>
              </w:rPr>
              <w:t xml:space="preserve"> </w:t>
            </w:r>
            <w:r w:rsidRPr="000A7BF7">
              <w:rPr>
                <w:sz w:val="18"/>
              </w:rPr>
              <w:t>Contractor Defined, Government Approved</w:t>
            </w:r>
          </w:p>
        </w:tc>
      </w:tr>
      <w:tr w:rsidR="00EC5E17" w:rsidRPr="00E53860" w14:paraId="00CFC203" w14:textId="77777777" w:rsidTr="007F4EF0">
        <w:trPr>
          <w:cantSplit/>
        </w:trPr>
        <w:tc>
          <w:tcPr>
            <w:tcW w:w="223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77777777" w:rsidR="00816B44" w:rsidRPr="000A7BF7" w:rsidRDefault="00816B44" w:rsidP="00B90902">
            <w:pPr>
              <w:jc w:val="center"/>
              <w:rPr>
                <w:sz w:val="18"/>
              </w:rPr>
            </w:pPr>
            <w:r w:rsidRPr="000A7BF7">
              <w:rPr>
                <w:sz w:val="18"/>
              </w:rPr>
              <w:t>002</w:t>
            </w:r>
          </w:p>
        </w:tc>
        <w:tc>
          <w:tcPr>
            <w:tcW w:w="839" w:type="dxa"/>
            <w:vAlign w:val="center"/>
          </w:tcPr>
          <w:p w14:paraId="506CF831" w14:textId="0BB675BC" w:rsidR="00816B44" w:rsidRPr="000A7BF7" w:rsidRDefault="000B4D8A">
            <w:pPr>
              <w:jc w:val="center"/>
              <w:rPr>
                <w:sz w:val="18"/>
              </w:rPr>
              <w:pPrChange w:id="84" w:author="Author">
                <w:pPr>
                  <w:framePr w:hSpace="180" w:wrap="around" w:vAnchor="text" w:hAnchor="text" w:x="13" w:y="1"/>
                  <w:suppressOverlap/>
                  <w:jc w:val="center"/>
                </w:pPr>
              </w:pPrChange>
            </w:pPr>
            <w:r>
              <w:rPr>
                <w:sz w:val="18"/>
              </w:rPr>
              <w:t>3.</w:t>
            </w:r>
            <w:del w:id="85" w:author="Author">
              <w:r w:rsidDel="001F25AA">
                <w:rPr>
                  <w:sz w:val="18"/>
                </w:rPr>
                <w:delText>7</w:delText>
              </w:r>
            </w:del>
            <w:ins w:id="86" w:author="Author">
              <w:r w:rsidR="001F25AA">
                <w:rPr>
                  <w:sz w:val="18"/>
                </w:rPr>
                <w:t>8</w:t>
              </w:r>
            </w:ins>
            <w:r>
              <w:rPr>
                <w:sz w:val="18"/>
              </w:rPr>
              <w:t>.</w:t>
            </w:r>
            <w:r w:rsidR="000E434A">
              <w:rPr>
                <w:sz w:val="18"/>
              </w:rPr>
              <w:t>4</w:t>
            </w:r>
          </w:p>
        </w:tc>
        <w:tc>
          <w:tcPr>
            <w:tcW w:w="1202"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991" w:type="dxa"/>
            <w:shd w:val="clear" w:color="auto" w:fill="auto"/>
            <w:vAlign w:val="center"/>
          </w:tcPr>
          <w:p w14:paraId="118788D5" w14:textId="77777777" w:rsidR="00816B44" w:rsidRPr="000A7BF7" w:rsidRDefault="00816B44" w:rsidP="00B90902">
            <w:pPr>
              <w:jc w:val="center"/>
              <w:rPr>
                <w:sz w:val="18"/>
              </w:rPr>
            </w:pPr>
            <w:r w:rsidRPr="000A7BF7">
              <w:rPr>
                <w:sz w:val="18"/>
              </w:rPr>
              <w:t>Monthly</w:t>
            </w:r>
          </w:p>
        </w:tc>
        <w:tc>
          <w:tcPr>
            <w:tcW w:w="1225" w:type="dxa"/>
            <w:shd w:val="clear" w:color="auto" w:fill="auto"/>
            <w:vAlign w:val="center"/>
          </w:tcPr>
          <w:p w14:paraId="1798FF84" w14:textId="37EF04A1" w:rsidR="00816B44" w:rsidRPr="000A7BF7" w:rsidRDefault="00816B44" w:rsidP="00B90902">
            <w:pPr>
              <w:jc w:val="center"/>
              <w:rPr>
                <w:sz w:val="18"/>
              </w:rPr>
            </w:pPr>
            <w:r w:rsidRPr="000A7BF7">
              <w:rPr>
                <w:sz w:val="18"/>
              </w:rPr>
              <w:t>COR</w:t>
            </w:r>
            <w:r w:rsidR="00AC13EE">
              <w:rPr>
                <w:sz w:val="18"/>
              </w:rPr>
              <w:t>/</w:t>
            </w:r>
            <w:r w:rsidR="004E30F9">
              <w:rPr>
                <w:sz w:val="18"/>
              </w:rPr>
              <w:t>GPOC</w:t>
            </w:r>
          </w:p>
        </w:tc>
        <w:tc>
          <w:tcPr>
            <w:tcW w:w="1899"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0F7B08BB" w:rsidR="00816B44" w:rsidRPr="000A7BF7" w:rsidRDefault="00F9044F" w:rsidP="00816B44">
            <w:pPr>
              <w:rPr>
                <w:sz w:val="18"/>
              </w:rPr>
            </w:pPr>
            <w:r w:rsidRPr="000A7BF7">
              <w:rPr>
                <w:sz w:val="18"/>
              </w:rPr>
              <w:t>Contractor Defined, Government Approved</w:t>
            </w:r>
          </w:p>
        </w:tc>
      </w:tr>
      <w:tr w:rsidR="00EC5E17" w:rsidRPr="00E53860" w14:paraId="4E8A3A5A" w14:textId="77777777" w:rsidTr="007F4EF0">
        <w:trPr>
          <w:cantSplit/>
        </w:trPr>
        <w:tc>
          <w:tcPr>
            <w:tcW w:w="223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77777777" w:rsidR="00816B44" w:rsidRPr="000A7BF7" w:rsidRDefault="00816B44" w:rsidP="00B90902">
            <w:pPr>
              <w:jc w:val="center"/>
              <w:rPr>
                <w:sz w:val="18"/>
              </w:rPr>
            </w:pPr>
            <w:r w:rsidRPr="000A7BF7">
              <w:rPr>
                <w:sz w:val="18"/>
              </w:rPr>
              <w:t>003</w:t>
            </w:r>
          </w:p>
        </w:tc>
        <w:tc>
          <w:tcPr>
            <w:tcW w:w="839" w:type="dxa"/>
            <w:vAlign w:val="center"/>
          </w:tcPr>
          <w:p w14:paraId="5EB92D3D" w14:textId="3CCA221F" w:rsidR="00816B44" w:rsidRPr="000A7BF7" w:rsidRDefault="000B4D8A">
            <w:pPr>
              <w:jc w:val="center"/>
              <w:rPr>
                <w:sz w:val="18"/>
              </w:rPr>
              <w:pPrChange w:id="87" w:author="Author">
                <w:pPr>
                  <w:framePr w:hSpace="180" w:wrap="around" w:vAnchor="text" w:hAnchor="text" w:x="13" w:y="1"/>
                  <w:suppressOverlap/>
                  <w:jc w:val="center"/>
                </w:pPr>
              </w:pPrChange>
            </w:pPr>
            <w:r>
              <w:rPr>
                <w:sz w:val="18"/>
              </w:rPr>
              <w:t>3.</w:t>
            </w:r>
            <w:del w:id="88" w:author="Author">
              <w:r w:rsidDel="001F25AA">
                <w:rPr>
                  <w:sz w:val="18"/>
                </w:rPr>
                <w:delText>7</w:delText>
              </w:r>
            </w:del>
            <w:ins w:id="89" w:author="Author">
              <w:r w:rsidR="001F25AA">
                <w:rPr>
                  <w:sz w:val="18"/>
                </w:rPr>
                <w:t>8</w:t>
              </w:r>
            </w:ins>
            <w:r>
              <w:rPr>
                <w:sz w:val="18"/>
              </w:rPr>
              <w:t>.</w:t>
            </w:r>
            <w:r w:rsidR="000E434A">
              <w:rPr>
                <w:sz w:val="18"/>
              </w:rPr>
              <w:t>5</w:t>
            </w:r>
          </w:p>
        </w:tc>
        <w:tc>
          <w:tcPr>
            <w:tcW w:w="1202"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991" w:type="dxa"/>
            <w:shd w:val="clear" w:color="auto" w:fill="auto"/>
            <w:vAlign w:val="center"/>
          </w:tcPr>
          <w:p w14:paraId="5F69A083" w14:textId="77777777" w:rsidR="00816B44" w:rsidRPr="000A7BF7" w:rsidRDefault="00816B44" w:rsidP="00B90902">
            <w:pPr>
              <w:jc w:val="center"/>
              <w:rPr>
                <w:sz w:val="18"/>
              </w:rPr>
            </w:pPr>
            <w:r w:rsidRPr="000A7BF7">
              <w:rPr>
                <w:sz w:val="18"/>
              </w:rPr>
              <w:t>Monthly</w:t>
            </w:r>
          </w:p>
        </w:tc>
        <w:tc>
          <w:tcPr>
            <w:tcW w:w="1225" w:type="dxa"/>
            <w:shd w:val="clear" w:color="auto" w:fill="auto"/>
            <w:vAlign w:val="center"/>
          </w:tcPr>
          <w:p w14:paraId="723FBD98" w14:textId="67915380" w:rsidR="00816B44" w:rsidRPr="000A7BF7" w:rsidRDefault="00816B44" w:rsidP="00B90902">
            <w:pPr>
              <w:jc w:val="center"/>
              <w:rPr>
                <w:sz w:val="18"/>
              </w:rPr>
            </w:pPr>
            <w:r w:rsidRPr="000A7BF7">
              <w:rPr>
                <w:sz w:val="18"/>
              </w:rPr>
              <w:t>COR</w:t>
            </w:r>
            <w:r w:rsidR="00AC13EE">
              <w:rPr>
                <w:sz w:val="18"/>
              </w:rPr>
              <w:t>/</w:t>
            </w:r>
            <w:r w:rsidR="004E30F9">
              <w:rPr>
                <w:sz w:val="18"/>
              </w:rPr>
              <w:t>GPOC</w:t>
            </w:r>
          </w:p>
        </w:tc>
        <w:tc>
          <w:tcPr>
            <w:tcW w:w="1899" w:type="dxa"/>
            <w:shd w:val="clear" w:color="auto" w:fill="auto"/>
            <w:vAlign w:val="center"/>
          </w:tcPr>
          <w:p w14:paraId="12596D21" w14:textId="77777777" w:rsidR="00816B44" w:rsidRPr="000A7BF7" w:rsidRDefault="00816B44" w:rsidP="00816B44">
            <w:pPr>
              <w:rPr>
                <w:sz w:val="18"/>
              </w:rPr>
            </w:pPr>
            <w:r w:rsidRPr="000A7BF7">
              <w:rPr>
                <w:sz w:val="18"/>
              </w:rPr>
              <w:t>1 Electronic Copy to PMO Email Address</w:t>
            </w:r>
          </w:p>
          <w:p w14:paraId="0BBC36AD" w14:textId="0FC27612" w:rsidR="00816B44" w:rsidRPr="000A7BF7" w:rsidRDefault="00816B44" w:rsidP="00816B44">
            <w:pPr>
              <w:rPr>
                <w:sz w:val="18"/>
              </w:rPr>
            </w:pPr>
            <w:r w:rsidRPr="00FB6F8F">
              <w:rPr>
                <w:sz w:val="18"/>
                <w:szCs w:val="18"/>
              </w:rPr>
              <w:t>Government Defined</w:t>
            </w:r>
          </w:p>
        </w:tc>
      </w:tr>
      <w:tr w:rsidR="00EC5E17" w:rsidRPr="00E53860" w14:paraId="5DE01128" w14:textId="77777777" w:rsidTr="007F4EF0">
        <w:trPr>
          <w:cantSplit/>
        </w:trPr>
        <w:tc>
          <w:tcPr>
            <w:tcW w:w="2236" w:type="dxa"/>
            <w:shd w:val="clear" w:color="auto" w:fill="auto"/>
            <w:vAlign w:val="center"/>
          </w:tcPr>
          <w:p w14:paraId="01901B8B" w14:textId="1850172C" w:rsidR="00910FC9" w:rsidRPr="000A7BF7" w:rsidRDefault="000E434A" w:rsidP="00024361">
            <w:pPr>
              <w:rPr>
                <w:sz w:val="18"/>
              </w:rPr>
            </w:pPr>
            <w:r>
              <w:rPr>
                <w:sz w:val="18"/>
              </w:rPr>
              <w:t>Monthly</w:t>
            </w:r>
            <w:r w:rsidR="00910FC9" w:rsidRPr="000A7BF7">
              <w:rPr>
                <w:sz w:val="18"/>
              </w:rPr>
              <w:t xml:space="preserve"> </w:t>
            </w:r>
            <w:r w:rsidR="00024361">
              <w:rPr>
                <w:sz w:val="18"/>
              </w:rPr>
              <w:t>Activity</w:t>
            </w:r>
            <w:r w:rsidR="00910FC9" w:rsidRPr="000A7BF7">
              <w:rPr>
                <w:sz w:val="18"/>
              </w:rPr>
              <w:t xml:space="preserve"> Report</w:t>
            </w:r>
            <w:r w:rsidR="00995877">
              <w:rPr>
                <w:sz w:val="18"/>
              </w:rPr>
              <w:t xml:space="preserve"> (excerpted from the overarching enterprise view of integrated schedule/timeline/milestone)</w:t>
            </w:r>
          </w:p>
        </w:tc>
        <w:tc>
          <w:tcPr>
            <w:tcW w:w="783" w:type="dxa"/>
            <w:vAlign w:val="center"/>
          </w:tcPr>
          <w:p w14:paraId="107D4A9D" w14:textId="53E5EDD3" w:rsidR="00910FC9" w:rsidRDefault="00910FC9" w:rsidP="00910FC9">
            <w:pPr>
              <w:jc w:val="center"/>
              <w:rPr>
                <w:sz w:val="18"/>
              </w:rPr>
            </w:pPr>
            <w:r>
              <w:rPr>
                <w:sz w:val="18"/>
              </w:rPr>
              <w:t>00</w:t>
            </w:r>
            <w:r w:rsidR="00941FDA">
              <w:rPr>
                <w:sz w:val="18"/>
              </w:rPr>
              <w:t>4</w:t>
            </w:r>
          </w:p>
        </w:tc>
        <w:tc>
          <w:tcPr>
            <w:tcW w:w="839" w:type="dxa"/>
            <w:vAlign w:val="center"/>
          </w:tcPr>
          <w:p w14:paraId="31A420F8" w14:textId="3E074983" w:rsidR="00910FC9" w:rsidRDefault="00910FC9">
            <w:pPr>
              <w:jc w:val="center"/>
              <w:rPr>
                <w:sz w:val="18"/>
              </w:rPr>
              <w:pPrChange w:id="90" w:author="Author">
                <w:pPr>
                  <w:framePr w:hSpace="180" w:wrap="around" w:vAnchor="text" w:hAnchor="text" w:x="13" w:y="1"/>
                  <w:suppressOverlap/>
                  <w:jc w:val="center"/>
                </w:pPr>
              </w:pPrChange>
            </w:pPr>
            <w:r>
              <w:rPr>
                <w:sz w:val="18"/>
              </w:rPr>
              <w:t>3.</w:t>
            </w:r>
            <w:del w:id="91" w:author="Author">
              <w:r w:rsidDel="001F25AA">
                <w:rPr>
                  <w:sz w:val="18"/>
                </w:rPr>
                <w:delText>7.</w:delText>
              </w:r>
              <w:r w:rsidR="000E434A" w:rsidDel="001F25AA">
                <w:rPr>
                  <w:sz w:val="18"/>
                </w:rPr>
                <w:delText>7</w:delText>
              </w:r>
            </w:del>
            <w:ins w:id="92" w:author="Author">
              <w:r w:rsidR="001F25AA">
                <w:rPr>
                  <w:sz w:val="18"/>
                </w:rPr>
                <w:t>8.6</w:t>
              </w:r>
            </w:ins>
          </w:p>
        </w:tc>
        <w:tc>
          <w:tcPr>
            <w:tcW w:w="1202"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991" w:type="dxa"/>
            <w:shd w:val="clear" w:color="auto" w:fill="auto"/>
            <w:vAlign w:val="center"/>
          </w:tcPr>
          <w:p w14:paraId="6B63CAED" w14:textId="15EA0BCB" w:rsidR="00910FC9" w:rsidRPr="000A7BF7" w:rsidRDefault="0014355F" w:rsidP="00910FC9">
            <w:pPr>
              <w:jc w:val="center"/>
              <w:rPr>
                <w:sz w:val="18"/>
              </w:rPr>
            </w:pPr>
            <w:r>
              <w:rPr>
                <w:sz w:val="18"/>
              </w:rPr>
              <w:t>Monthly</w:t>
            </w:r>
          </w:p>
        </w:tc>
        <w:tc>
          <w:tcPr>
            <w:tcW w:w="1225" w:type="dxa"/>
            <w:shd w:val="clear" w:color="auto" w:fill="auto"/>
            <w:vAlign w:val="center"/>
          </w:tcPr>
          <w:p w14:paraId="6E6CC9CA" w14:textId="4D3D4C7C" w:rsidR="00910FC9" w:rsidRPr="000A7BF7" w:rsidRDefault="00AC13EE" w:rsidP="00910FC9">
            <w:pPr>
              <w:jc w:val="center"/>
              <w:rPr>
                <w:sz w:val="18"/>
              </w:rPr>
            </w:pPr>
            <w:r>
              <w:rPr>
                <w:sz w:val="18"/>
              </w:rPr>
              <w:t>COR</w:t>
            </w:r>
            <w:r w:rsidR="00941FDA">
              <w:rPr>
                <w:sz w:val="18"/>
              </w:rPr>
              <w:t>/</w:t>
            </w:r>
            <w:r w:rsidR="004E30F9">
              <w:rPr>
                <w:sz w:val="18"/>
              </w:rPr>
              <w:t>GPOC</w:t>
            </w:r>
          </w:p>
        </w:tc>
        <w:tc>
          <w:tcPr>
            <w:tcW w:w="1899" w:type="dxa"/>
            <w:shd w:val="clear" w:color="auto" w:fill="auto"/>
            <w:vAlign w:val="center"/>
          </w:tcPr>
          <w:p w14:paraId="5E86365A" w14:textId="28653ED9" w:rsidR="00910FC9" w:rsidRPr="000A7BF7" w:rsidRDefault="00910FC9" w:rsidP="00910FC9">
            <w:pPr>
              <w:rPr>
                <w:sz w:val="18"/>
              </w:rPr>
            </w:pPr>
            <w:r w:rsidRPr="000A7BF7">
              <w:rPr>
                <w:sz w:val="18"/>
              </w:rPr>
              <w:t xml:space="preserve">1 Electronic Copy to appropriate TM Email Address(es) </w:t>
            </w:r>
            <w:r w:rsidR="00F9044F" w:rsidRPr="000A7BF7">
              <w:rPr>
                <w:sz w:val="18"/>
              </w:rPr>
              <w:t xml:space="preserve"> Contractor Defined, Government Approved</w:t>
            </w:r>
          </w:p>
        </w:tc>
      </w:tr>
      <w:tr w:rsidR="00EC5E17" w:rsidRPr="00E53860" w14:paraId="3C485545" w14:textId="77777777" w:rsidTr="007F4EF0">
        <w:trPr>
          <w:cantSplit/>
        </w:trPr>
        <w:tc>
          <w:tcPr>
            <w:tcW w:w="2236" w:type="dxa"/>
            <w:shd w:val="clear" w:color="auto" w:fill="auto"/>
            <w:vAlign w:val="center"/>
          </w:tcPr>
          <w:p w14:paraId="0AA215ED" w14:textId="754F10EF" w:rsidR="00910FC9" w:rsidRPr="000A7BF7" w:rsidRDefault="00690451" w:rsidP="00910FC9">
            <w:pPr>
              <w:rPr>
                <w:sz w:val="18"/>
              </w:rPr>
            </w:pPr>
            <w:r>
              <w:rPr>
                <w:sz w:val="18"/>
              </w:rPr>
              <w:lastRenderedPageBreak/>
              <w:t>Transition</w:t>
            </w:r>
            <w:r w:rsidR="00910FC9" w:rsidRPr="000A7BF7">
              <w:rPr>
                <w:sz w:val="18"/>
              </w:rPr>
              <w:t xml:space="preserve"> Plan</w:t>
            </w:r>
          </w:p>
        </w:tc>
        <w:tc>
          <w:tcPr>
            <w:tcW w:w="783" w:type="dxa"/>
            <w:vAlign w:val="center"/>
          </w:tcPr>
          <w:p w14:paraId="55F4F0C9" w14:textId="49D7D66E" w:rsidR="00910FC9" w:rsidRPr="000A7BF7" w:rsidRDefault="00910FC9" w:rsidP="003F0554">
            <w:pPr>
              <w:jc w:val="center"/>
              <w:rPr>
                <w:sz w:val="18"/>
              </w:rPr>
            </w:pPr>
            <w:r>
              <w:rPr>
                <w:sz w:val="18"/>
              </w:rPr>
              <w:t>00</w:t>
            </w:r>
            <w:r w:rsidR="007F4EF0">
              <w:rPr>
                <w:sz w:val="18"/>
              </w:rPr>
              <w:t>5</w:t>
            </w:r>
          </w:p>
        </w:tc>
        <w:tc>
          <w:tcPr>
            <w:tcW w:w="839" w:type="dxa"/>
            <w:vAlign w:val="center"/>
          </w:tcPr>
          <w:p w14:paraId="6EB39810" w14:textId="3DF8707C" w:rsidR="00910FC9" w:rsidRPr="000A7BF7" w:rsidRDefault="000E434A">
            <w:pPr>
              <w:jc w:val="center"/>
              <w:rPr>
                <w:sz w:val="18"/>
              </w:rPr>
              <w:pPrChange w:id="93" w:author="Author">
                <w:pPr>
                  <w:framePr w:hSpace="180" w:wrap="around" w:vAnchor="text" w:hAnchor="text" w:x="13" w:y="1"/>
                  <w:suppressOverlap/>
                  <w:jc w:val="center"/>
                </w:pPr>
              </w:pPrChange>
            </w:pPr>
            <w:r>
              <w:rPr>
                <w:sz w:val="18"/>
              </w:rPr>
              <w:t>3.</w:t>
            </w:r>
            <w:del w:id="94" w:author="Author">
              <w:r w:rsidDel="001F25AA">
                <w:rPr>
                  <w:sz w:val="18"/>
                </w:rPr>
                <w:delText>6</w:delText>
              </w:r>
              <w:r w:rsidR="00910FC9" w:rsidDel="001F25AA">
                <w:rPr>
                  <w:sz w:val="18"/>
                </w:rPr>
                <w:delText>.2</w:delText>
              </w:r>
            </w:del>
            <w:ins w:id="95" w:author="Author">
              <w:r w:rsidR="001F25AA">
                <w:rPr>
                  <w:sz w:val="18"/>
                </w:rPr>
                <w:t>7.1</w:t>
              </w:r>
            </w:ins>
          </w:p>
        </w:tc>
        <w:tc>
          <w:tcPr>
            <w:tcW w:w="1202" w:type="dxa"/>
            <w:shd w:val="clear" w:color="auto" w:fill="auto"/>
            <w:vAlign w:val="center"/>
          </w:tcPr>
          <w:p w14:paraId="1F663AD8" w14:textId="7796BFAD" w:rsidR="00910FC9" w:rsidRPr="000A7BF7" w:rsidRDefault="00AD7CF3" w:rsidP="00886F7F">
            <w:pPr>
              <w:jc w:val="center"/>
              <w:rPr>
                <w:sz w:val="18"/>
              </w:rPr>
            </w:pPr>
            <w:r>
              <w:rPr>
                <w:sz w:val="18"/>
              </w:rPr>
              <w:t>Award + 7 days</w:t>
            </w:r>
          </w:p>
        </w:tc>
        <w:tc>
          <w:tcPr>
            <w:tcW w:w="991" w:type="dxa"/>
            <w:shd w:val="clear" w:color="auto" w:fill="auto"/>
            <w:vAlign w:val="center"/>
          </w:tcPr>
          <w:p w14:paraId="158CDA27" w14:textId="744FA977" w:rsidR="00910FC9" w:rsidRPr="000A7BF7" w:rsidRDefault="00886F7F" w:rsidP="004D301E">
            <w:pPr>
              <w:jc w:val="center"/>
              <w:rPr>
                <w:sz w:val="18"/>
              </w:rPr>
            </w:pPr>
            <w:r>
              <w:rPr>
                <w:sz w:val="18"/>
              </w:rPr>
              <w:t>As Required</w:t>
            </w:r>
            <w:r w:rsidR="00910FC9" w:rsidRPr="000A7BF7">
              <w:rPr>
                <w:sz w:val="18"/>
              </w:rPr>
              <w:t xml:space="preserve"> </w:t>
            </w:r>
          </w:p>
        </w:tc>
        <w:tc>
          <w:tcPr>
            <w:tcW w:w="1225" w:type="dxa"/>
            <w:shd w:val="clear" w:color="auto" w:fill="auto"/>
            <w:vAlign w:val="center"/>
          </w:tcPr>
          <w:p w14:paraId="02DC1F2E" w14:textId="20433966" w:rsidR="00910FC9" w:rsidRPr="000A7BF7" w:rsidRDefault="00910FC9" w:rsidP="00910FC9">
            <w:pPr>
              <w:jc w:val="center"/>
              <w:rPr>
                <w:sz w:val="18"/>
              </w:rPr>
            </w:pPr>
            <w:r w:rsidRPr="000A7BF7">
              <w:rPr>
                <w:sz w:val="18"/>
              </w:rPr>
              <w:t>PM/CO/COR</w:t>
            </w:r>
          </w:p>
        </w:tc>
        <w:tc>
          <w:tcPr>
            <w:tcW w:w="1899" w:type="dxa"/>
            <w:shd w:val="clear" w:color="auto" w:fill="auto"/>
            <w:vAlign w:val="center"/>
          </w:tcPr>
          <w:p w14:paraId="1DD1C38E" w14:textId="611BD6B6" w:rsidR="00910FC9" w:rsidRPr="000A7BF7" w:rsidRDefault="00910FC9" w:rsidP="00910FC9">
            <w:pPr>
              <w:rPr>
                <w:sz w:val="18"/>
              </w:rPr>
            </w:pPr>
            <w:r w:rsidRPr="000A7BF7">
              <w:rPr>
                <w:sz w:val="18"/>
              </w:rPr>
              <w:t>1 Electronic Copy to PMO Email Address</w:t>
            </w:r>
          </w:p>
          <w:p w14:paraId="3D6DE71F" w14:textId="1347ED7D" w:rsidR="00910FC9" w:rsidRPr="000A7BF7" w:rsidRDefault="00910FC9" w:rsidP="00910FC9">
            <w:pPr>
              <w:rPr>
                <w:sz w:val="18"/>
              </w:rPr>
            </w:pPr>
            <w:r w:rsidRPr="000A7BF7">
              <w:rPr>
                <w:sz w:val="18"/>
              </w:rPr>
              <w:t>Contractor Defined, Government Approved</w:t>
            </w:r>
          </w:p>
        </w:tc>
      </w:tr>
      <w:tr w:rsidR="00EC5E17" w:rsidRPr="00E53860" w14:paraId="64EBFDBC" w14:textId="77777777" w:rsidTr="007F4EF0">
        <w:trPr>
          <w:cantSplit/>
        </w:trPr>
        <w:tc>
          <w:tcPr>
            <w:tcW w:w="2236" w:type="dxa"/>
            <w:shd w:val="clear" w:color="auto" w:fill="auto"/>
            <w:vAlign w:val="center"/>
          </w:tcPr>
          <w:p w14:paraId="77C1970B" w14:textId="1CA11093" w:rsidR="00326CBD" w:rsidRDefault="00910FC9" w:rsidP="00910FC9">
            <w:pPr>
              <w:rPr>
                <w:sz w:val="18"/>
                <w:szCs w:val="18"/>
              </w:rPr>
            </w:pPr>
            <w:r w:rsidRPr="00C10A9A">
              <w:rPr>
                <w:sz w:val="18"/>
                <w:szCs w:val="18"/>
              </w:rPr>
              <w:t xml:space="preserve">Reports, Briefings, Evaluations, </w:t>
            </w:r>
            <w:r w:rsidR="00906CBF">
              <w:rPr>
                <w:sz w:val="18"/>
                <w:szCs w:val="18"/>
              </w:rPr>
              <w:t>WBS, Program Execution Plan to include schedule/timeline/milestone with associated resources and critical paths, Weekly Activity Report (accomplished, planned, issues/ris</w:t>
            </w:r>
            <w:r w:rsidR="00EC5E17">
              <w:rPr>
                <w:sz w:val="18"/>
                <w:szCs w:val="18"/>
              </w:rPr>
              <w:t xml:space="preserve">ks, recommendations/COAs, AoAs, Transition Roadmap, Integration Design, Service Offering Description and Inventory, </w:t>
            </w:r>
            <w:r w:rsidR="00906CBF">
              <w:rPr>
                <w:sz w:val="18"/>
                <w:szCs w:val="18"/>
              </w:rPr>
              <w:t xml:space="preserve">Analyses/Assessment Reports, </w:t>
            </w:r>
            <w:r w:rsidRPr="00C10A9A">
              <w:rPr>
                <w:sz w:val="18"/>
                <w:szCs w:val="18"/>
              </w:rPr>
              <w:t xml:space="preserve">Technical Assignments, Transition Plan, </w:t>
            </w:r>
            <w:r w:rsidR="00995877">
              <w:rPr>
                <w:sz w:val="18"/>
                <w:szCs w:val="18"/>
              </w:rPr>
              <w:t>Overarching integrated schedule/timeline/milestone,</w:t>
            </w:r>
          </w:p>
          <w:p w14:paraId="04065374" w14:textId="4DBF47C5"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6812E320" w14:textId="2593EFDA" w:rsidR="00910FC9" w:rsidRPr="000A7BF7" w:rsidRDefault="000E434A" w:rsidP="00910FC9">
            <w:pPr>
              <w:jc w:val="center"/>
              <w:rPr>
                <w:sz w:val="18"/>
              </w:rPr>
            </w:pPr>
            <w:r>
              <w:rPr>
                <w:sz w:val="18"/>
                <w:szCs w:val="18"/>
              </w:rPr>
              <w:t>00</w:t>
            </w:r>
            <w:r w:rsidR="007F4EF0">
              <w:rPr>
                <w:sz w:val="18"/>
                <w:szCs w:val="18"/>
              </w:rPr>
              <w:t>6</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02"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991"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25" w:type="dxa"/>
            <w:shd w:val="clear" w:color="auto" w:fill="auto"/>
            <w:vAlign w:val="center"/>
          </w:tcPr>
          <w:p w14:paraId="12774EE8" w14:textId="43AC1BF8" w:rsidR="00910FC9" w:rsidRPr="000A7BF7" w:rsidRDefault="00941FDA" w:rsidP="00910FC9">
            <w:pPr>
              <w:jc w:val="center"/>
              <w:rPr>
                <w:sz w:val="18"/>
              </w:rPr>
            </w:pPr>
            <w:r>
              <w:rPr>
                <w:sz w:val="18"/>
                <w:szCs w:val="18"/>
              </w:rPr>
              <w:t>COR/</w:t>
            </w:r>
            <w:r w:rsidR="004E30F9">
              <w:rPr>
                <w:sz w:val="18"/>
                <w:szCs w:val="18"/>
              </w:rPr>
              <w:t>GPOC</w:t>
            </w:r>
          </w:p>
        </w:tc>
        <w:tc>
          <w:tcPr>
            <w:tcW w:w="1899" w:type="dxa"/>
            <w:shd w:val="clear" w:color="auto" w:fill="auto"/>
            <w:vAlign w:val="center"/>
          </w:tcPr>
          <w:p w14:paraId="0855A14B" w14:textId="53C38710" w:rsidR="00910FC9" w:rsidRPr="00C10A9A" w:rsidRDefault="00910FC9" w:rsidP="00910FC9">
            <w:pPr>
              <w:rPr>
                <w:sz w:val="18"/>
                <w:szCs w:val="18"/>
              </w:rPr>
            </w:pPr>
            <w:r w:rsidRPr="00C10A9A">
              <w:rPr>
                <w:sz w:val="18"/>
                <w:szCs w:val="18"/>
              </w:rPr>
              <w:t>1 Electronic Copy to PMO Email Address, or applicable Technical Monitor</w:t>
            </w:r>
          </w:p>
          <w:p w14:paraId="17384642" w14:textId="58197A75" w:rsidR="00910FC9" w:rsidRPr="000A7BF7" w:rsidRDefault="00910FC9" w:rsidP="00910FC9">
            <w:pPr>
              <w:rPr>
                <w:sz w:val="18"/>
              </w:rPr>
            </w:pPr>
            <w:r w:rsidRPr="00C10A9A">
              <w:rPr>
                <w:sz w:val="18"/>
                <w:szCs w:val="18"/>
              </w:rPr>
              <w:t>Contractor Defined, Government Approved</w:t>
            </w:r>
          </w:p>
        </w:tc>
      </w:tr>
      <w:tr w:rsidR="00A90A91" w:rsidRPr="00E53860" w14:paraId="72F4FB52" w14:textId="77777777" w:rsidTr="007F4EF0">
        <w:trPr>
          <w:cantSplit/>
        </w:trPr>
        <w:tc>
          <w:tcPr>
            <w:tcW w:w="2236" w:type="dxa"/>
            <w:shd w:val="clear" w:color="auto" w:fill="auto"/>
            <w:vAlign w:val="center"/>
          </w:tcPr>
          <w:p w14:paraId="633A1213" w14:textId="5CC54944" w:rsidR="00A90A91" w:rsidRDefault="00A90A91" w:rsidP="00910FC9">
            <w:pPr>
              <w:rPr>
                <w:sz w:val="18"/>
                <w:szCs w:val="18"/>
              </w:rPr>
            </w:pPr>
            <w:r>
              <w:rPr>
                <w:sz w:val="18"/>
                <w:szCs w:val="18"/>
              </w:rPr>
              <w:t>Baselined CEA to Inform FY22 POM Build</w:t>
            </w:r>
            <w:r w:rsidR="005C07A7">
              <w:rPr>
                <w:sz w:val="18"/>
                <w:szCs w:val="18"/>
              </w:rPr>
              <w:t xml:space="preserve">, Transition and Transformation Roadmap (FYDP), and </w:t>
            </w:r>
            <w:r w:rsidR="00995877">
              <w:rPr>
                <w:sz w:val="18"/>
                <w:szCs w:val="18"/>
              </w:rPr>
              <w:t>Future State CEA</w:t>
            </w:r>
          </w:p>
        </w:tc>
        <w:tc>
          <w:tcPr>
            <w:tcW w:w="783" w:type="dxa"/>
            <w:vAlign w:val="center"/>
          </w:tcPr>
          <w:p w14:paraId="45D45DC9" w14:textId="77EC041B" w:rsidR="00A90A91" w:rsidRDefault="00A90A91" w:rsidP="00910FC9">
            <w:pPr>
              <w:jc w:val="center"/>
              <w:rPr>
                <w:sz w:val="18"/>
                <w:szCs w:val="18"/>
              </w:rPr>
            </w:pPr>
            <w:r>
              <w:rPr>
                <w:sz w:val="18"/>
                <w:szCs w:val="18"/>
              </w:rPr>
              <w:t>007</w:t>
            </w:r>
          </w:p>
        </w:tc>
        <w:tc>
          <w:tcPr>
            <w:tcW w:w="839" w:type="dxa"/>
            <w:vAlign w:val="center"/>
          </w:tcPr>
          <w:p w14:paraId="7F1EBDA9" w14:textId="6E98D5E1" w:rsidR="00A90A91" w:rsidRDefault="00A90A91" w:rsidP="00910FC9">
            <w:pPr>
              <w:jc w:val="center"/>
              <w:rPr>
                <w:sz w:val="18"/>
                <w:szCs w:val="18"/>
              </w:rPr>
            </w:pPr>
            <w:r>
              <w:rPr>
                <w:sz w:val="18"/>
                <w:szCs w:val="18"/>
              </w:rPr>
              <w:t>3.1</w:t>
            </w:r>
          </w:p>
        </w:tc>
        <w:tc>
          <w:tcPr>
            <w:tcW w:w="1202" w:type="dxa"/>
            <w:shd w:val="clear" w:color="auto" w:fill="auto"/>
            <w:vAlign w:val="center"/>
          </w:tcPr>
          <w:p w14:paraId="595EEDD6" w14:textId="4717EC31" w:rsidR="00A90A91" w:rsidRDefault="00995877" w:rsidP="00910FC9">
            <w:pPr>
              <w:jc w:val="center"/>
              <w:rPr>
                <w:sz w:val="18"/>
                <w:szCs w:val="18"/>
              </w:rPr>
            </w:pPr>
            <w:r>
              <w:rPr>
                <w:sz w:val="18"/>
                <w:szCs w:val="18"/>
              </w:rPr>
              <w:t>As Required</w:t>
            </w:r>
          </w:p>
        </w:tc>
        <w:tc>
          <w:tcPr>
            <w:tcW w:w="991" w:type="dxa"/>
            <w:shd w:val="clear" w:color="auto" w:fill="auto"/>
            <w:vAlign w:val="center"/>
          </w:tcPr>
          <w:p w14:paraId="29D704E2" w14:textId="3DF13C21" w:rsidR="00A90A91" w:rsidRDefault="007A0366" w:rsidP="00910FC9">
            <w:pPr>
              <w:jc w:val="center"/>
              <w:rPr>
                <w:sz w:val="18"/>
                <w:szCs w:val="18"/>
              </w:rPr>
            </w:pPr>
            <w:r>
              <w:rPr>
                <w:sz w:val="18"/>
                <w:szCs w:val="18"/>
              </w:rPr>
              <w:t>As Required</w:t>
            </w:r>
          </w:p>
        </w:tc>
        <w:tc>
          <w:tcPr>
            <w:tcW w:w="1225" w:type="dxa"/>
            <w:shd w:val="clear" w:color="auto" w:fill="auto"/>
            <w:vAlign w:val="center"/>
          </w:tcPr>
          <w:p w14:paraId="38E31949" w14:textId="3CB9DAA7" w:rsidR="00A90A91" w:rsidRDefault="007A0366" w:rsidP="00326CBD">
            <w:pPr>
              <w:jc w:val="center"/>
              <w:rPr>
                <w:sz w:val="18"/>
                <w:szCs w:val="18"/>
              </w:rPr>
            </w:pPr>
            <w:r>
              <w:rPr>
                <w:sz w:val="18"/>
                <w:szCs w:val="18"/>
              </w:rPr>
              <w:t>COR&amp; GPOC</w:t>
            </w:r>
          </w:p>
        </w:tc>
        <w:tc>
          <w:tcPr>
            <w:tcW w:w="1899" w:type="dxa"/>
            <w:shd w:val="clear" w:color="auto" w:fill="auto"/>
            <w:vAlign w:val="center"/>
          </w:tcPr>
          <w:p w14:paraId="4474114C" w14:textId="77777777" w:rsidR="007A0366" w:rsidRPr="00C10A9A" w:rsidRDefault="007A0366" w:rsidP="007A0366">
            <w:pPr>
              <w:rPr>
                <w:sz w:val="18"/>
                <w:szCs w:val="18"/>
              </w:rPr>
            </w:pPr>
            <w:r>
              <w:rPr>
                <w:sz w:val="18"/>
                <w:szCs w:val="18"/>
              </w:rPr>
              <w:t xml:space="preserve">Electronic delivery as defined by Government </w:t>
            </w:r>
          </w:p>
          <w:p w14:paraId="7B4DCE6C" w14:textId="33C86B20" w:rsidR="00A90A91" w:rsidRPr="00C10A9A" w:rsidRDefault="007A0366" w:rsidP="007A0366">
            <w:pPr>
              <w:rPr>
                <w:sz w:val="18"/>
                <w:szCs w:val="18"/>
              </w:rPr>
            </w:pPr>
            <w:r w:rsidRPr="00C10A9A">
              <w:rPr>
                <w:sz w:val="18"/>
                <w:szCs w:val="18"/>
              </w:rPr>
              <w:t>Contractor Defined, Government Approved</w:t>
            </w:r>
          </w:p>
        </w:tc>
      </w:tr>
      <w:tr w:rsidR="00EC5E17" w:rsidRPr="00E53860" w14:paraId="1061BF34" w14:textId="77777777" w:rsidTr="007F4EF0">
        <w:trPr>
          <w:cantSplit/>
        </w:trPr>
        <w:tc>
          <w:tcPr>
            <w:tcW w:w="2236" w:type="dxa"/>
            <w:shd w:val="clear" w:color="auto" w:fill="auto"/>
            <w:vAlign w:val="center"/>
          </w:tcPr>
          <w:p w14:paraId="17508BB9" w14:textId="27C7BAF1" w:rsidR="00326CBD" w:rsidRPr="00C10A9A" w:rsidRDefault="00326CBD" w:rsidP="00910FC9">
            <w:pPr>
              <w:rPr>
                <w:sz w:val="18"/>
                <w:szCs w:val="18"/>
              </w:rPr>
            </w:pPr>
            <w:r>
              <w:rPr>
                <w:sz w:val="18"/>
                <w:szCs w:val="18"/>
              </w:rPr>
              <w:t>Requirement Trace Reports</w:t>
            </w:r>
          </w:p>
        </w:tc>
        <w:tc>
          <w:tcPr>
            <w:tcW w:w="783" w:type="dxa"/>
            <w:vAlign w:val="center"/>
          </w:tcPr>
          <w:p w14:paraId="080D0443" w14:textId="6B3EAB1E" w:rsidR="00326CBD" w:rsidRDefault="00326CBD" w:rsidP="00910FC9">
            <w:pPr>
              <w:jc w:val="center"/>
              <w:rPr>
                <w:sz w:val="18"/>
                <w:szCs w:val="18"/>
              </w:rPr>
            </w:pPr>
            <w:r>
              <w:rPr>
                <w:sz w:val="18"/>
                <w:szCs w:val="18"/>
              </w:rPr>
              <w:t>00</w:t>
            </w:r>
            <w:r w:rsidR="00686327">
              <w:rPr>
                <w:sz w:val="18"/>
                <w:szCs w:val="18"/>
              </w:rPr>
              <w:t>8</w:t>
            </w:r>
          </w:p>
        </w:tc>
        <w:tc>
          <w:tcPr>
            <w:tcW w:w="839" w:type="dxa"/>
            <w:vAlign w:val="center"/>
          </w:tcPr>
          <w:p w14:paraId="76693FD3" w14:textId="020B5EE0" w:rsidR="00326CBD" w:rsidRDefault="00326CBD" w:rsidP="00910FC9">
            <w:pPr>
              <w:jc w:val="center"/>
              <w:rPr>
                <w:sz w:val="18"/>
                <w:szCs w:val="18"/>
              </w:rPr>
            </w:pPr>
            <w:r>
              <w:rPr>
                <w:sz w:val="18"/>
                <w:szCs w:val="18"/>
              </w:rPr>
              <w:t>3.2</w:t>
            </w:r>
          </w:p>
        </w:tc>
        <w:tc>
          <w:tcPr>
            <w:tcW w:w="1202" w:type="dxa"/>
            <w:shd w:val="clear" w:color="auto" w:fill="auto"/>
            <w:vAlign w:val="center"/>
          </w:tcPr>
          <w:p w14:paraId="3EC2786A" w14:textId="6E39A971" w:rsidR="00326CBD" w:rsidRPr="00C10A9A" w:rsidRDefault="00326CBD" w:rsidP="00910FC9">
            <w:pPr>
              <w:jc w:val="center"/>
              <w:rPr>
                <w:sz w:val="18"/>
                <w:szCs w:val="18"/>
              </w:rPr>
            </w:pPr>
            <w:r>
              <w:rPr>
                <w:sz w:val="18"/>
                <w:szCs w:val="18"/>
              </w:rPr>
              <w:t>As Required</w:t>
            </w:r>
          </w:p>
        </w:tc>
        <w:tc>
          <w:tcPr>
            <w:tcW w:w="991" w:type="dxa"/>
            <w:shd w:val="clear" w:color="auto" w:fill="auto"/>
            <w:vAlign w:val="center"/>
          </w:tcPr>
          <w:p w14:paraId="4592509A" w14:textId="79B5248F" w:rsidR="00326CBD" w:rsidRPr="00C10A9A" w:rsidRDefault="00326CBD" w:rsidP="00910FC9">
            <w:pPr>
              <w:jc w:val="center"/>
              <w:rPr>
                <w:sz w:val="18"/>
                <w:szCs w:val="18"/>
              </w:rPr>
            </w:pPr>
            <w:r>
              <w:rPr>
                <w:sz w:val="18"/>
                <w:szCs w:val="18"/>
              </w:rPr>
              <w:t>As Required</w:t>
            </w:r>
          </w:p>
        </w:tc>
        <w:tc>
          <w:tcPr>
            <w:tcW w:w="1225" w:type="dxa"/>
            <w:shd w:val="clear" w:color="auto" w:fill="auto"/>
            <w:vAlign w:val="center"/>
          </w:tcPr>
          <w:p w14:paraId="192AF279" w14:textId="4105FF2D" w:rsidR="00326CBD" w:rsidRPr="00C10A9A" w:rsidRDefault="00326CBD" w:rsidP="00326CBD">
            <w:pPr>
              <w:jc w:val="center"/>
              <w:rPr>
                <w:sz w:val="18"/>
                <w:szCs w:val="18"/>
              </w:rPr>
            </w:pPr>
            <w:r>
              <w:rPr>
                <w:sz w:val="18"/>
                <w:szCs w:val="18"/>
              </w:rPr>
              <w:t>COR&amp; GPOC</w:t>
            </w:r>
          </w:p>
        </w:tc>
        <w:tc>
          <w:tcPr>
            <w:tcW w:w="1899" w:type="dxa"/>
            <w:shd w:val="clear" w:color="auto" w:fill="auto"/>
            <w:vAlign w:val="center"/>
          </w:tcPr>
          <w:p w14:paraId="5676E955" w14:textId="77777777" w:rsidR="00326CBD" w:rsidRPr="00C10A9A" w:rsidRDefault="00326CBD" w:rsidP="00326CBD">
            <w:pPr>
              <w:rPr>
                <w:sz w:val="18"/>
                <w:szCs w:val="18"/>
              </w:rPr>
            </w:pPr>
            <w:r w:rsidRPr="00C10A9A">
              <w:rPr>
                <w:sz w:val="18"/>
                <w:szCs w:val="18"/>
              </w:rPr>
              <w:t>1 Electronic Copy to PMO Email Address, or applicable Technical Monitor</w:t>
            </w:r>
          </w:p>
          <w:p w14:paraId="1FA4CD39" w14:textId="2AE23EB7" w:rsidR="00326CBD" w:rsidRPr="00C10A9A" w:rsidRDefault="00326CBD" w:rsidP="00326CBD">
            <w:pPr>
              <w:rPr>
                <w:sz w:val="18"/>
                <w:szCs w:val="18"/>
              </w:rPr>
            </w:pPr>
            <w:r w:rsidRPr="00C10A9A">
              <w:rPr>
                <w:sz w:val="18"/>
                <w:szCs w:val="18"/>
              </w:rPr>
              <w:t>Contractor Defined, Government Approved</w:t>
            </w:r>
          </w:p>
        </w:tc>
      </w:tr>
      <w:tr w:rsidR="00EC5E17" w:rsidRPr="00E53860" w14:paraId="0AA0482C" w14:textId="77777777" w:rsidTr="007F4EF0">
        <w:trPr>
          <w:cantSplit/>
        </w:trPr>
        <w:tc>
          <w:tcPr>
            <w:tcW w:w="2236" w:type="dxa"/>
            <w:shd w:val="clear" w:color="auto" w:fill="auto"/>
            <w:vAlign w:val="center"/>
          </w:tcPr>
          <w:p w14:paraId="0C39C69E" w14:textId="15352AC0" w:rsidR="00326CBD" w:rsidRPr="00C10A9A" w:rsidRDefault="00326CBD" w:rsidP="00910FC9">
            <w:pPr>
              <w:rPr>
                <w:sz w:val="18"/>
                <w:szCs w:val="18"/>
              </w:rPr>
            </w:pPr>
            <w:r>
              <w:rPr>
                <w:sz w:val="18"/>
                <w:szCs w:val="18"/>
              </w:rPr>
              <w:t>Digital Models, Digital representations</w:t>
            </w:r>
            <w:r w:rsidR="00906CBF">
              <w:rPr>
                <w:sz w:val="18"/>
                <w:szCs w:val="18"/>
              </w:rPr>
              <w:t xml:space="preserve"> of all required Architecture and Engineering Artifacts</w:t>
            </w:r>
          </w:p>
        </w:tc>
        <w:tc>
          <w:tcPr>
            <w:tcW w:w="783" w:type="dxa"/>
            <w:vAlign w:val="center"/>
          </w:tcPr>
          <w:p w14:paraId="1F8554B9" w14:textId="5E379FBF" w:rsidR="00326CBD" w:rsidRDefault="00941FDA" w:rsidP="00910FC9">
            <w:pPr>
              <w:jc w:val="center"/>
              <w:rPr>
                <w:sz w:val="18"/>
                <w:szCs w:val="18"/>
              </w:rPr>
            </w:pPr>
            <w:r>
              <w:rPr>
                <w:sz w:val="18"/>
                <w:szCs w:val="18"/>
              </w:rPr>
              <w:t>00</w:t>
            </w:r>
            <w:r w:rsidR="00686327">
              <w:rPr>
                <w:sz w:val="18"/>
                <w:szCs w:val="18"/>
              </w:rPr>
              <w:t>9</w:t>
            </w:r>
          </w:p>
        </w:tc>
        <w:tc>
          <w:tcPr>
            <w:tcW w:w="839" w:type="dxa"/>
            <w:vAlign w:val="center"/>
          </w:tcPr>
          <w:p w14:paraId="590FEEF5" w14:textId="598ECD31" w:rsidR="00326CBD" w:rsidRDefault="00326CBD" w:rsidP="00910FC9">
            <w:pPr>
              <w:jc w:val="center"/>
              <w:rPr>
                <w:sz w:val="18"/>
                <w:szCs w:val="18"/>
              </w:rPr>
            </w:pPr>
            <w:r>
              <w:rPr>
                <w:sz w:val="18"/>
                <w:szCs w:val="18"/>
              </w:rPr>
              <w:t>3.0</w:t>
            </w:r>
          </w:p>
        </w:tc>
        <w:tc>
          <w:tcPr>
            <w:tcW w:w="1202" w:type="dxa"/>
            <w:shd w:val="clear" w:color="auto" w:fill="auto"/>
            <w:vAlign w:val="center"/>
          </w:tcPr>
          <w:p w14:paraId="534F1E38" w14:textId="5C12A72B" w:rsidR="00326CBD" w:rsidRPr="00C10A9A" w:rsidRDefault="00326CBD" w:rsidP="00910FC9">
            <w:pPr>
              <w:jc w:val="center"/>
              <w:rPr>
                <w:sz w:val="18"/>
                <w:szCs w:val="18"/>
              </w:rPr>
            </w:pPr>
            <w:r>
              <w:rPr>
                <w:sz w:val="18"/>
                <w:szCs w:val="18"/>
              </w:rPr>
              <w:t>As Required</w:t>
            </w:r>
          </w:p>
        </w:tc>
        <w:tc>
          <w:tcPr>
            <w:tcW w:w="991" w:type="dxa"/>
            <w:shd w:val="clear" w:color="auto" w:fill="auto"/>
            <w:vAlign w:val="center"/>
          </w:tcPr>
          <w:p w14:paraId="1D4735CB" w14:textId="685217EF" w:rsidR="00326CBD" w:rsidRPr="00C10A9A" w:rsidRDefault="00326CBD" w:rsidP="00910FC9">
            <w:pPr>
              <w:jc w:val="center"/>
              <w:rPr>
                <w:sz w:val="18"/>
                <w:szCs w:val="18"/>
              </w:rPr>
            </w:pPr>
            <w:r>
              <w:rPr>
                <w:sz w:val="18"/>
                <w:szCs w:val="18"/>
              </w:rPr>
              <w:t>As Required</w:t>
            </w:r>
          </w:p>
        </w:tc>
        <w:tc>
          <w:tcPr>
            <w:tcW w:w="1225" w:type="dxa"/>
            <w:shd w:val="clear" w:color="auto" w:fill="auto"/>
            <w:vAlign w:val="center"/>
          </w:tcPr>
          <w:p w14:paraId="4FE7725B" w14:textId="1E1B3844" w:rsidR="00326CBD" w:rsidRPr="00C10A9A" w:rsidRDefault="00326CBD" w:rsidP="00326CBD">
            <w:pPr>
              <w:jc w:val="center"/>
              <w:rPr>
                <w:sz w:val="18"/>
                <w:szCs w:val="18"/>
              </w:rPr>
            </w:pPr>
            <w:r>
              <w:rPr>
                <w:sz w:val="18"/>
                <w:szCs w:val="18"/>
              </w:rPr>
              <w:t xml:space="preserve">COR GPOC </w:t>
            </w:r>
          </w:p>
        </w:tc>
        <w:tc>
          <w:tcPr>
            <w:tcW w:w="1899" w:type="dxa"/>
            <w:shd w:val="clear" w:color="auto" w:fill="auto"/>
            <w:vAlign w:val="center"/>
          </w:tcPr>
          <w:p w14:paraId="1D47DE6B" w14:textId="00F3FAC3" w:rsidR="00326CBD" w:rsidRPr="00C10A9A" w:rsidRDefault="00375338" w:rsidP="00326CBD">
            <w:pPr>
              <w:rPr>
                <w:sz w:val="18"/>
                <w:szCs w:val="18"/>
              </w:rPr>
            </w:pPr>
            <w:r>
              <w:rPr>
                <w:sz w:val="18"/>
                <w:szCs w:val="18"/>
              </w:rPr>
              <w:t xml:space="preserve">Electronic delivery as defined by Government </w:t>
            </w:r>
          </w:p>
          <w:p w14:paraId="7D1ADD14" w14:textId="3A58395F" w:rsidR="00326CBD" w:rsidRPr="00C10A9A" w:rsidRDefault="00326CBD" w:rsidP="00326CBD">
            <w:pPr>
              <w:rPr>
                <w:sz w:val="18"/>
                <w:szCs w:val="18"/>
              </w:rPr>
            </w:pPr>
            <w:r w:rsidRPr="00C10A9A">
              <w:rPr>
                <w:sz w:val="18"/>
                <w:szCs w:val="18"/>
              </w:rPr>
              <w:t>Contractor Defined, Government Approved</w:t>
            </w:r>
          </w:p>
        </w:tc>
      </w:tr>
    </w:tbl>
    <w:p w14:paraId="2419C591" w14:textId="57B7EEBA" w:rsidR="00D4186B" w:rsidRPr="00C064AD" w:rsidRDefault="00D4186B" w:rsidP="00384C99">
      <w:pPr>
        <w:pStyle w:val="Heading2"/>
      </w:pPr>
      <w:bookmarkStart w:id="96" w:name="_Toc406501297"/>
      <w:bookmarkStart w:id="97" w:name="_Toc406501389"/>
      <w:bookmarkStart w:id="98" w:name="_Toc406664951"/>
      <w:bookmarkStart w:id="99" w:name="_Toc410389295"/>
      <w:bookmarkStart w:id="100" w:name="_Toc39140623"/>
      <w:bookmarkStart w:id="101" w:name="_Toc268607579"/>
      <w:bookmarkStart w:id="102" w:name="_Toc173307775"/>
      <w:bookmarkEnd w:id="96"/>
      <w:bookmarkEnd w:id="97"/>
      <w:bookmarkEnd w:id="98"/>
      <w:r w:rsidRPr="00C064AD">
        <w:t>Labor</w:t>
      </w:r>
      <w:bookmarkEnd w:id="99"/>
      <w:bookmarkEnd w:id="100"/>
    </w:p>
    <w:p w14:paraId="0BBD2345" w14:textId="18633ABF" w:rsidR="00D4186B" w:rsidRDefault="00D4186B" w:rsidP="00EB5FE8">
      <w:pPr>
        <w:spacing w:before="120" w:after="120" w:line="276" w:lineRule="auto"/>
      </w:pPr>
      <w:r>
        <w:t>Refer to Appendices A and B for estimated number of staff, overall description of work, duties, skills and education.</w:t>
      </w:r>
    </w:p>
    <w:p w14:paraId="71FECE81" w14:textId="7BF24759" w:rsidR="00610965" w:rsidRDefault="00610965" w:rsidP="00131C91">
      <w:pPr>
        <w:pStyle w:val="Heading1"/>
        <w:numPr>
          <w:ilvl w:val="0"/>
          <w:numId w:val="1"/>
        </w:numPr>
        <w:ind w:left="0" w:firstLine="0"/>
      </w:pPr>
      <w:bookmarkStart w:id="103" w:name="_Toc410389296"/>
      <w:bookmarkStart w:id="104" w:name="_Toc39140624"/>
      <w:r w:rsidRPr="008C44C9">
        <w:t>General Provisions</w:t>
      </w:r>
      <w:bookmarkEnd w:id="101"/>
      <w:bookmarkEnd w:id="103"/>
      <w:bookmarkEnd w:id="104"/>
    </w:p>
    <w:p w14:paraId="5B81AE43" w14:textId="3A649302" w:rsidR="00610965" w:rsidRPr="00C064AD" w:rsidRDefault="00610965" w:rsidP="00384C99">
      <w:pPr>
        <w:pStyle w:val="Heading2"/>
      </w:pPr>
      <w:bookmarkStart w:id="105" w:name="_Toc173307777"/>
      <w:bookmarkStart w:id="106" w:name="_Toc268607582"/>
      <w:bookmarkStart w:id="107" w:name="_Toc410389298"/>
      <w:bookmarkStart w:id="108" w:name="_Toc39140625"/>
      <w:bookmarkStart w:id="109" w:name="_Toc173307776"/>
      <w:bookmarkEnd w:id="102"/>
      <w:r w:rsidRPr="00C064AD">
        <w:t>Primary Place of Performance</w:t>
      </w:r>
      <w:bookmarkEnd w:id="105"/>
      <w:bookmarkEnd w:id="106"/>
      <w:bookmarkEnd w:id="107"/>
      <w:bookmarkEnd w:id="108"/>
    </w:p>
    <w:p w14:paraId="461B9144" w14:textId="5936635D"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NCE</w:t>
      </w:r>
      <w:del w:id="110" w:author="Author">
        <w:r w:rsidR="007C13D4" w:rsidRPr="002B1889" w:rsidDel="00D4362A">
          <w:delText>, NCW,</w:delText>
        </w:r>
      </w:del>
      <w:r w:rsidR="00F467C5" w:rsidRPr="002B1889">
        <w:t xml:space="preserve"> </w:t>
      </w:r>
      <w:r w:rsidR="002B1889">
        <w:t xml:space="preserve">and </w:t>
      </w:r>
      <w:r w:rsidR="00D82DFF">
        <w:t>Washington Metropolitan Area (</w:t>
      </w:r>
      <w:r w:rsidR="007C13D4" w:rsidRPr="002B1889">
        <w:t>WMA</w:t>
      </w:r>
      <w:r w:rsidR="00D82DFF">
        <w:t>)</w:t>
      </w:r>
      <w:r w:rsidR="002B1889">
        <w:t xml:space="preserve"> </w:t>
      </w:r>
      <w:r w:rsidR="007C13D4" w:rsidRPr="002B1889">
        <w:t xml:space="preserve">(Contractor facility).  </w:t>
      </w:r>
    </w:p>
    <w:p w14:paraId="1EAB43EB" w14:textId="77777777" w:rsidR="00D4362A" w:rsidRDefault="00D4362A" w:rsidP="00D4362A">
      <w:pPr>
        <w:rPr>
          <w:ins w:id="111" w:author="Author"/>
        </w:rPr>
      </w:pPr>
      <w:ins w:id="112" w:author="Author">
        <w:r>
          <w:rPr>
            <w:b/>
            <w:bCs/>
            <w:sz w:val="28"/>
            <w:szCs w:val="28"/>
          </w:rPr>
          <w:lastRenderedPageBreak/>
          <w:t>Telecommuting (Telework)</w:t>
        </w:r>
      </w:ins>
    </w:p>
    <w:p w14:paraId="2B596238" w14:textId="77777777" w:rsidR="00D4362A" w:rsidRDefault="00D4362A" w:rsidP="00D4362A">
      <w:pPr>
        <w:rPr>
          <w:ins w:id="113" w:author="Author"/>
        </w:rPr>
      </w:pPr>
    </w:p>
    <w:p w14:paraId="4A6C06E4" w14:textId="77777777" w:rsidR="00157BCC" w:rsidRDefault="00157BCC" w:rsidP="00157BCC">
      <w:pPr>
        <w:rPr>
          <w:ins w:id="114" w:author="Author"/>
        </w:rPr>
      </w:pPr>
      <w:ins w:id="115" w:author="Author">
        <w:r>
          <w:t>In emergency situations, unclassified teleworking and alternate worksites will be permitted under this NEE task order as determined in writing by the CO, unless the CO determines that the Contract/Task Order requirements, including security, cannot be met if telecommuting is permitted. Unclassified telecommuting for technical scope, will require prior coordination with the GPOC and COR with final written approval from the CO. The contractor must also have a telecommuting policy in place and appropriate labor timekeeping policies and procedures that are subject to Government audit.</w:t>
        </w:r>
      </w:ins>
    </w:p>
    <w:p w14:paraId="2D512B7A" w14:textId="77777777" w:rsidR="00157BCC" w:rsidRDefault="00157BCC" w:rsidP="00157BCC">
      <w:pPr>
        <w:rPr>
          <w:ins w:id="116" w:author="Author"/>
        </w:rPr>
      </w:pPr>
    </w:p>
    <w:p w14:paraId="1DFDA836" w14:textId="438F7E04" w:rsidR="00157BCC" w:rsidRDefault="00157BCC" w:rsidP="00157BCC">
      <w:pPr>
        <w:rPr>
          <w:ins w:id="117" w:author="Author"/>
        </w:rPr>
      </w:pPr>
      <w:ins w:id="118" w:author="Author">
        <w:r>
          <w:t xml:space="preserve">The contractor shall obtain the Government CO’s approval prior to performing unclassified telecommuting for technical scope at sites other than the locations specified by the Government in the contract (e.g., NCE, NCW, WMA, etc.). Contractors (Prime and Subcontractors) are responsible for predetermining and disclosing their charging practices for telecommuting in accordance with FAR 7. 108, applicable cost accounting standards and company policy. Contractors shall follow their disclosed charging policies.    </w:t>
        </w:r>
        <w:bookmarkStart w:id="119" w:name="_GoBack"/>
        <w:bookmarkEnd w:id="119"/>
      </w:ins>
    </w:p>
    <w:p w14:paraId="272ADEA2" w14:textId="77777777" w:rsidR="00157BCC" w:rsidRDefault="00157BCC" w:rsidP="00157BCC">
      <w:pPr>
        <w:rPr>
          <w:ins w:id="120" w:author="Author"/>
        </w:rPr>
      </w:pPr>
    </w:p>
    <w:p w14:paraId="6CFF646E" w14:textId="5147FF48" w:rsidR="00D4362A" w:rsidRDefault="00157BCC" w:rsidP="00D4362A">
      <w:pPr>
        <w:rPr>
          <w:ins w:id="121" w:author="Author"/>
        </w:rPr>
      </w:pPr>
      <w:ins w:id="122" w:author="Author">
        <w:r>
          <w:t>Telecommuting will be monitored by the COR and GPOC. All telecommuting hours must be noted and broken out separately in the Contractor’s invoices. In addition, the Contractor shall include telework as part of their weekly/monthly activity reports, as specified by the contract or requested by the Government.</w:t>
        </w:r>
      </w:ins>
    </w:p>
    <w:p w14:paraId="161807FC" w14:textId="77777777" w:rsidR="00D4362A" w:rsidRDefault="00D4362A" w:rsidP="00D4362A">
      <w:pPr>
        <w:rPr>
          <w:ins w:id="123" w:author="Author"/>
        </w:rPr>
      </w:pPr>
    </w:p>
    <w:p w14:paraId="190732E8" w14:textId="0BC1F739"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8D6E73">
        <w:t>A</w:t>
      </w:r>
      <w:r w:rsidR="008D6E73" w:rsidRPr="00C94BD9">
        <w:t>ppendix B:  Position Descriptions</w:t>
      </w:r>
      <w:r>
        <w:fldChar w:fldCharType="end"/>
      </w:r>
    </w:p>
    <w:p w14:paraId="4438BDB5" w14:textId="2EF26F83" w:rsidR="00610965" w:rsidRPr="00C064AD" w:rsidRDefault="00610965" w:rsidP="00384C99">
      <w:pPr>
        <w:pStyle w:val="Heading2"/>
      </w:pPr>
      <w:bookmarkStart w:id="124" w:name="_Toc173307778"/>
      <w:bookmarkStart w:id="125" w:name="_Toc268607583"/>
      <w:bookmarkStart w:id="126" w:name="_Toc410389299"/>
      <w:bookmarkStart w:id="127" w:name="_Toc39140626"/>
      <w:r w:rsidRPr="00C064AD">
        <w:t xml:space="preserve">Government Furnished </w:t>
      </w:r>
      <w:r w:rsidR="00941FDA">
        <w:t>Property (GFP</w:t>
      </w:r>
      <w:r w:rsidRPr="00C064AD">
        <w:t>)</w:t>
      </w:r>
      <w:bookmarkEnd w:id="124"/>
      <w:bookmarkEnd w:id="125"/>
      <w:bookmarkEnd w:id="126"/>
      <w:bookmarkEnd w:id="127"/>
    </w:p>
    <w:p w14:paraId="6627A2BE" w14:textId="77777777" w:rsidR="00941FDA" w:rsidRDefault="00941FDA" w:rsidP="00941FDA">
      <w:pPr>
        <w:spacing w:before="120" w:afterLines="50" w:after="120"/>
      </w:pPr>
      <w:r>
        <w:t xml:space="preserve">The Government will provide the following GFP for this Task Order: </w:t>
      </w:r>
    </w:p>
    <w:p w14:paraId="199B3F99" w14:textId="77777777" w:rsidR="00941FDA" w:rsidRDefault="00941FDA" w:rsidP="00941FDA">
      <w:r w:rsidRPr="00C901A0">
        <w:rPr>
          <w:b/>
          <w:u w:val="single"/>
        </w:rPr>
        <w:t>Hardware:</w:t>
      </w:r>
      <w:r>
        <w:t xml:space="preserve"> </w:t>
      </w:r>
      <w:r w:rsidRPr="00DD3873">
        <w:t xml:space="preserve">Hardware will be </w:t>
      </w:r>
      <w:r>
        <w:t xml:space="preserve">provided by the Government. </w:t>
      </w:r>
      <w:r w:rsidRPr="00166804">
        <w:t xml:space="preserve">For </w:t>
      </w:r>
      <w:r>
        <w:t>C</w:t>
      </w:r>
      <w:r w:rsidRPr="00166804">
        <w:t>ontractors located at the Government site (on-site)</w:t>
      </w:r>
      <w:r>
        <w:t>,</w:t>
      </w:r>
      <w:r w:rsidRPr="00166804">
        <w:t xml:space="preserve"> this includes access to thin client COE and SBU networks; unclassified and classified VoIP</w:t>
      </w:r>
      <w:r>
        <w:t xml:space="preserve"> phones</w:t>
      </w:r>
      <w:r w:rsidRPr="00166804">
        <w:t xml:space="preserve">, and printers.  </w:t>
      </w:r>
    </w:p>
    <w:p w14:paraId="73E38B9F" w14:textId="77777777" w:rsidR="00941FDA" w:rsidRDefault="00941FDA" w:rsidP="00941FDA"/>
    <w:p w14:paraId="7B70580E" w14:textId="77777777" w:rsidR="00941FDA" w:rsidRDefault="00941FDA" w:rsidP="00941FDA">
      <w:r w:rsidRPr="00166804">
        <w:t xml:space="preserve">For </w:t>
      </w:r>
      <w:r>
        <w:t>C</w:t>
      </w:r>
      <w:r w:rsidRPr="00166804">
        <w:t>ontractors located at the Contractor</w:t>
      </w:r>
      <w:r>
        <w:t>-</w:t>
      </w:r>
      <w:r w:rsidRPr="00166804">
        <w:t>provided site (off-site), this includes (at a minimum)</w:t>
      </w:r>
      <w:r>
        <w:t xml:space="preserve">: </w:t>
      </w:r>
      <w:r w:rsidRPr="00166804">
        <w:t>High side/classified/COE: thin clients,</w:t>
      </w:r>
      <w:r>
        <w:t xml:space="preserve"> monitors, VoIP phones, printers, plotters and VTCs.  Note f</w:t>
      </w:r>
      <w:r w:rsidRPr="00166804">
        <w:t xml:space="preserve">or </w:t>
      </w:r>
      <w:r>
        <w:t>C</w:t>
      </w:r>
      <w:r w:rsidRPr="00166804">
        <w:t>ontractors located at the Contractor</w:t>
      </w:r>
      <w:r>
        <w:t>-</w:t>
      </w:r>
      <w:r w:rsidRPr="00166804">
        <w:t>provided site (off-site)</w:t>
      </w:r>
      <w:r>
        <w:t xml:space="preserve">: This does NOT include unclassified equipment (phones, computers, etc.). The costs associated with these needs are the responsibility of the Contractor. </w:t>
      </w:r>
    </w:p>
    <w:p w14:paraId="1FEF16AF" w14:textId="77777777" w:rsidR="00941FDA" w:rsidRDefault="00941FDA" w:rsidP="00941FDA">
      <w:pPr>
        <w:rPr>
          <w:b/>
          <w:u w:val="single"/>
        </w:rPr>
      </w:pPr>
    </w:p>
    <w:p w14:paraId="32460C52" w14:textId="34952501" w:rsidR="00941FDA" w:rsidRDefault="00941FDA" w:rsidP="00941FDA">
      <w:r w:rsidRPr="00C901A0">
        <w:rPr>
          <w:b/>
          <w:u w:val="single"/>
        </w:rPr>
        <w:t>Tools/Software:</w:t>
      </w:r>
      <w:r>
        <w:t xml:space="preserve"> Any tools/software required by the Contractor, not currently identified on the TA Tools/Software List, will have to go through the </w:t>
      </w:r>
      <w:r w:rsidRPr="003216C0">
        <w:t>NGA Software Whitelist Assurance Process (SWAP)</w:t>
      </w:r>
      <w:r>
        <w:t xml:space="preserve"> for approval prior to being </w:t>
      </w:r>
      <w:r w:rsidRPr="003216C0">
        <w:t xml:space="preserve">placed on </w:t>
      </w:r>
      <w:r>
        <w:t>any NGA</w:t>
      </w:r>
      <w:r w:rsidRPr="003216C0">
        <w:t xml:space="preserve"> systems</w:t>
      </w:r>
      <w:r>
        <w:t>. The Contractor will be expected to use the provided tools/software to execute the TO 0012 SOW requirements until such time any new tools/software are approved and available for operational use on NGA systems.</w:t>
      </w:r>
      <w:r w:rsidRPr="003216C0">
        <w:t xml:space="preserve"> </w:t>
      </w:r>
    </w:p>
    <w:p w14:paraId="445369F9" w14:textId="77777777" w:rsidR="00941FDA" w:rsidRDefault="00941FDA" w:rsidP="00941FDA">
      <w:pPr>
        <w:rPr>
          <w:color w:val="000000" w:themeColor="text1"/>
        </w:rPr>
      </w:pPr>
    </w:p>
    <w:p w14:paraId="4F155A89" w14:textId="77777777" w:rsidR="00941FDA" w:rsidRDefault="00941FDA" w:rsidP="00941FDA">
      <w:pPr>
        <w:rPr>
          <w:color w:val="000000" w:themeColor="text1"/>
        </w:rPr>
      </w:pPr>
      <w:r w:rsidRPr="00C901A0">
        <w:rPr>
          <w:color w:val="000000" w:themeColor="text1"/>
        </w:rPr>
        <w:lastRenderedPageBreak/>
        <w:t xml:space="preserve">For both on-site and off-site, the Government will provide </w:t>
      </w:r>
      <w:r>
        <w:rPr>
          <w:color w:val="000000" w:themeColor="text1"/>
        </w:rPr>
        <w:t xml:space="preserve">the Contractor with </w:t>
      </w:r>
      <w:r w:rsidRPr="00C901A0">
        <w:rPr>
          <w:color w:val="000000" w:themeColor="text1"/>
        </w:rPr>
        <w:t>a standard profile of Office productivity tools that includes Microsoft Office, Adobe Reader and 7-Zip file manager. </w:t>
      </w:r>
    </w:p>
    <w:p w14:paraId="013F14E3" w14:textId="77777777" w:rsidR="00941FDA" w:rsidRDefault="00941FDA" w:rsidP="00941FDA">
      <w:pPr>
        <w:rPr>
          <w:b/>
          <w:u w:val="single"/>
        </w:rPr>
      </w:pPr>
    </w:p>
    <w:p w14:paraId="6C10F725" w14:textId="77777777" w:rsidR="00941FDA" w:rsidRDefault="00941FDA" w:rsidP="00941FDA">
      <w:r w:rsidRPr="00C901A0">
        <w:rPr>
          <w:b/>
          <w:u w:val="single"/>
        </w:rPr>
        <w:t>Connectivity/Transport:</w:t>
      </w:r>
      <w:r>
        <w:t xml:space="preserve"> The Government will be responsible for installing and maintaining Encryption equipment, switches, and routers for vendor locations who have no current connectivity. Per above, this will be GFP to the winning NEE contractor if needed. Additionally, it does not include the cabling, network equipment, etc. associated with outfitting the vendor’s site. </w:t>
      </w:r>
    </w:p>
    <w:p w14:paraId="61E62680" w14:textId="77777777" w:rsidR="00941FDA" w:rsidRDefault="00941FDA" w:rsidP="00941FDA"/>
    <w:p w14:paraId="555FDCA2" w14:textId="77777777" w:rsidR="00941FDA" w:rsidRDefault="00941FDA" w:rsidP="00941FDA">
      <w:r w:rsidRPr="00F050F5">
        <w:t>The Contractor is responsible for all facilities power space and cooling to include battery backups for all of the IT in the closets</w:t>
      </w:r>
      <w:r>
        <w:t xml:space="preserve">; </w:t>
      </w:r>
      <w:r w:rsidRPr="00F050F5">
        <w:t>Contractor Internet Connection (CIC) to include the connectivity of the CIC to the room where the transport encryption, switches, routers will be located</w:t>
      </w:r>
      <w:r>
        <w:t>; a</w:t>
      </w:r>
      <w:r w:rsidRPr="00F050F5">
        <w:t>ll cable runs (to user areas, desks, conference rooms, IT closets, etc.) to include the WAO (work area outlets) per their security/SCIF accreditation</w:t>
      </w:r>
      <w:r>
        <w:t>; and a</w:t>
      </w:r>
      <w:r w:rsidRPr="00F050F5">
        <w:t>ll unclassified phone lines, internet, workstations,</w:t>
      </w:r>
      <w:r>
        <w:t xml:space="preserve"> printers, faxes, phones, etc.</w:t>
      </w:r>
    </w:p>
    <w:p w14:paraId="59A00E6A" w14:textId="77777777" w:rsidR="00941FDA" w:rsidRDefault="00941FDA" w:rsidP="00941FDA">
      <w:pPr>
        <w:rPr>
          <w:b/>
          <w:u w:val="single"/>
        </w:rPr>
      </w:pPr>
    </w:p>
    <w:p w14:paraId="6C55D0FF" w14:textId="4967FF24" w:rsidR="00941FDA" w:rsidRDefault="00941FDA" w:rsidP="00941FDA">
      <w:r w:rsidRPr="00C901A0">
        <w:rPr>
          <w:b/>
          <w:u w:val="single"/>
        </w:rPr>
        <w:t>Data:</w:t>
      </w:r>
      <w:r>
        <w:t xml:space="preserve"> The Government will provide access to all available NGA data to support the requirements of the Task Order 0012 SOW.</w:t>
      </w:r>
    </w:p>
    <w:p w14:paraId="333FB455" w14:textId="77777777" w:rsidR="00941FDA" w:rsidRDefault="00941FDA" w:rsidP="00941FDA">
      <w:pPr>
        <w:rPr>
          <w:b/>
          <w:u w:val="single"/>
        </w:rPr>
      </w:pPr>
    </w:p>
    <w:p w14:paraId="4FD290E9" w14:textId="3C90E067" w:rsidR="00610965" w:rsidRDefault="00941FDA" w:rsidP="00941FDA">
      <w:r w:rsidRPr="00C901A0">
        <w:rPr>
          <w:b/>
          <w:u w:val="single"/>
        </w:rPr>
        <w:t>Access:</w:t>
      </w:r>
      <w:r>
        <w:t xml:space="preserve"> The Government will facilitate access to Government facilities (to include badges) provided that the need for the access is validated and the security requirements of the contract are met. If other personnel security accesses are required, the Government will provide the sponsorship for additional accesses. The Government will provide access to information and data, relative to the tasks required to include sponsoring classified network connectivity.</w:t>
      </w:r>
    </w:p>
    <w:p w14:paraId="0D3F38B8" w14:textId="071CDD3A" w:rsidR="00610965" w:rsidRPr="00C064AD" w:rsidRDefault="00F45111" w:rsidP="00384C99">
      <w:pPr>
        <w:pStyle w:val="Heading2"/>
      </w:pPr>
      <w:bookmarkStart w:id="128" w:name="_Toc268607585"/>
      <w:bookmarkStart w:id="129" w:name="_Toc410389301"/>
      <w:bookmarkStart w:id="130" w:name="_Toc39140627"/>
      <w:r>
        <w:t>F</w:t>
      </w:r>
      <w:r w:rsidR="00610965" w:rsidRPr="00C064AD">
        <w:t>oreign Contacts</w:t>
      </w:r>
      <w:bookmarkEnd w:id="128"/>
      <w:bookmarkEnd w:id="129"/>
      <w:bookmarkEnd w:id="130"/>
    </w:p>
    <w:p w14:paraId="4D6FA9B5" w14:textId="6CE5D59A" w:rsidR="00610965" w:rsidRDefault="00610965" w:rsidP="00FA5858">
      <w:pPr>
        <w:spacing w:afterLines="50" w:after="120"/>
      </w:pPr>
      <w:r>
        <w:t xml:space="preserve">Refer to the </w:t>
      </w:r>
      <w:r w:rsidR="000677F4">
        <w:t xml:space="preserve">Base </w:t>
      </w:r>
      <w:r>
        <w:t>SOW.</w:t>
      </w:r>
    </w:p>
    <w:p w14:paraId="4FCE6DCD" w14:textId="40148405" w:rsidR="00610965" w:rsidRPr="00D4186B" w:rsidRDefault="00610965" w:rsidP="00131C91">
      <w:pPr>
        <w:pStyle w:val="Heading1"/>
        <w:numPr>
          <w:ilvl w:val="0"/>
          <w:numId w:val="1"/>
        </w:numPr>
        <w:spacing w:before="120" w:after="120"/>
      </w:pPr>
      <w:bookmarkStart w:id="131" w:name="_Toc268607586"/>
      <w:bookmarkStart w:id="132" w:name="_Toc410389302"/>
      <w:bookmarkStart w:id="133" w:name="_Toc39140628"/>
      <w:r w:rsidRPr="00D4186B">
        <w:t>Security</w:t>
      </w:r>
      <w:bookmarkEnd w:id="131"/>
      <w:bookmarkEnd w:id="132"/>
      <w:bookmarkEnd w:id="133"/>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380C1AC9" w:rsidR="005106ED" w:rsidRDefault="005106ED" w:rsidP="00131C91">
      <w:pPr>
        <w:pStyle w:val="Heading1"/>
        <w:numPr>
          <w:ilvl w:val="0"/>
          <w:numId w:val="1"/>
        </w:numPr>
        <w:spacing w:before="120" w:after="120"/>
      </w:pPr>
      <w:bookmarkStart w:id="134" w:name="_Toc39140629"/>
      <w:r>
        <w:t xml:space="preserve">Key </w:t>
      </w:r>
      <w:r w:rsidR="00D23EBF">
        <w:t>Personnel</w:t>
      </w:r>
      <w:bookmarkEnd w:id="134"/>
    </w:p>
    <w:p w14:paraId="37FAF804" w14:textId="7583B2E6" w:rsidR="005106ED" w:rsidRPr="005106ED" w:rsidRDefault="005106ED" w:rsidP="00D82DFF">
      <w:r>
        <w:t xml:space="preserve">The positions highlighted in </w:t>
      </w:r>
      <w:r w:rsidR="00D23EBF">
        <w:t>blue</w:t>
      </w:r>
      <w:r>
        <w:t xml:space="preserve"> in Appendix A are Key Personnel, subject </w:t>
      </w:r>
      <w:r w:rsidR="00D23EBF">
        <w:t xml:space="preserve">to the Key Personnel clause included in the base contract. </w:t>
      </w:r>
    </w:p>
    <w:p w14:paraId="57F10205" w14:textId="56A1A314" w:rsidR="00DD4AB9" w:rsidRPr="008730FB" w:rsidRDefault="00DD15E4" w:rsidP="00131C91">
      <w:pPr>
        <w:pStyle w:val="Heading1"/>
        <w:numPr>
          <w:ilvl w:val="0"/>
          <w:numId w:val="1"/>
        </w:numPr>
      </w:pPr>
      <w:bookmarkStart w:id="135" w:name="_Toc410389303"/>
      <w:bookmarkStart w:id="136" w:name="_Toc39140630"/>
      <w:bookmarkEnd w:id="109"/>
      <w:r w:rsidRPr="008730FB">
        <w:t xml:space="preserve">Travel and </w:t>
      </w:r>
      <w:r w:rsidR="00DD4AB9" w:rsidRPr="008730FB">
        <w:t xml:space="preserve">Other Direct </w:t>
      </w:r>
      <w:r w:rsidR="0043433B" w:rsidRPr="008730FB">
        <w:t>Costs</w:t>
      </w:r>
      <w:r w:rsidR="00DD4AB9" w:rsidRPr="008730FB">
        <w:t xml:space="preserve"> (ODCs)</w:t>
      </w:r>
      <w:bookmarkEnd w:id="135"/>
      <w:bookmarkEnd w:id="136"/>
    </w:p>
    <w:p w14:paraId="22A39676" w14:textId="3DCD374C" w:rsidR="00B65F16" w:rsidRDefault="00FB3456" w:rsidP="00F45111">
      <w:pPr>
        <w:spacing w:before="120" w:after="120" w:line="276" w:lineRule="auto"/>
      </w:pPr>
      <w:bookmarkStart w:id="137" w:name="_Toc173307783"/>
      <w:r w:rsidRPr="00F81D7E">
        <w:t xml:space="preserve">Local travel within the metro areas of </w:t>
      </w:r>
      <w:r>
        <w:t>NGA sites</w:t>
      </w:r>
      <w:r w:rsidRPr="00F81D7E">
        <w:t xml:space="preserve"> is anticipated to accomplish the tasks in this </w:t>
      </w:r>
      <w:r>
        <w:t>Task Order. Across both the IC and DoD, a significant effort is being applied to reduce travel expenses. The NEE contractor team shall follow this model and ensure adequate teleconference and VTC capabilities exist for cost avoidance.  Travel costs inside a 50</w:t>
      </w:r>
      <w:r w:rsidRPr="00B60AE9">
        <w:t xml:space="preserve">-mile radius </w:t>
      </w:r>
      <w:r>
        <w:t xml:space="preserve">from the contractor’s facility where the NEE work is performed to the Government’s facility for </w:t>
      </w:r>
      <w:r>
        <w:lastRenderedPageBreak/>
        <w:t xml:space="preserve">conducting business as it applies to the NEE effort is </w:t>
      </w:r>
      <w:r w:rsidRPr="00B60AE9">
        <w:t>un</w:t>
      </w:r>
      <w:r>
        <w:t>-</w:t>
      </w:r>
      <w:r w:rsidRPr="00B60AE9">
        <w:t>billable.</w:t>
      </w:r>
      <w:r w:rsidR="00B65F16">
        <w:t xml:space="preserve"> Domestic travel between NGA sites (e.g. travel from NCE to STL)</w:t>
      </w:r>
      <w:r w:rsidR="00B65F16" w:rsidRPr="00B65F16">
        <w:t xml:space="preserve"> </w:t>
      </w:r>
      <w:r w:rsidR="00B65F16">
        <w:t xml:space="preserve">shall be identified and </w:t>
      </w:r>
      <w:r w:rsidR="00B65F16" w:rsidRPr="00B65F16">
        <w:t xml:space="preserve">approved </w:t>
      </w:r>
      <w:r w:rsidR="00B65F16">
        <w:t xml:space="preserve">in advance </w:t>
      </w:r>
      <w:r w:rsidR="00B65F16" w:rsidRPr="00B65F16">
        <w:t xml:space="preserve">by government on </w:t>
      </w:r>
      <w:r w:rsidR="00B65F16">
        <w:t xml:space="preserve">a </w:t>
      </w:r>
      <w:r w:rsidR="00B65F16" w:rsidRPr="00B65F16">
        <w:t>case by case basis if the government requires any technical support.</w:t>
      </w:r>
      <w:r w:rsidR="00306FFE">
        <w:t xml:space="preserve"> Local travel will not be paid on this task order.</w:t>
      </w:r>
      <w:r w:rsidR="00B65F16" w:rsidRPr="00B65F16">
        <w:t xml:space="preserve"> </w:t>
      </w:r>
      <w:r w:rsidR="007F4EF0">
        <w:t>Travel is NTE $30K per year.</w:t>
      </w:r>
    </w:p>
    <w:p w14:paraId="3EB43B6D" w14:textId="0C7B4208" w:rsidR="00B65F16" w:rsidRDefault="00B65F16" w:rsidP="00F45111">
      <w:pPr>
        <w:spacing w:before="120" w:after="120" w:line="276" w:lineRule="auto"/>
      </w:pPr>
    </w:p>
    <w:p w14:paraId="706978B2" w14:textId="77777777" w:rsidR="00C26ABA" w:rsidRDefault="00C26ABA" w:rsidP="00FA5858">
      <w:pPr>
        <w:spacing w:afterLines="50" w:after="120"/>
      </w:pPr>
    </w:p>
    <w:p w14:paraId="1AD29CED" w14:textId="2561924D" w:rsidR="00F45111" w:rsidRPr="00CE3C2B" w:rsidRDefault="00F45111" w:rsidP="00F45111">
      <w:pPr>
        <w:spacing w:before="120" w:after="120"/>
        <w:jc w:val="center"/>
        <w:rPr>
          <w:b/>
        </w:rPr>
      </w:pPr>
    </w:p>
    <w:bookmarkEnd w:id="137"/>
    <w:p w14:paraId="126B4A56" w14:textId="77777777" w:rsidR="00E400DC" w:rsidRDefault="00E400DC" w:rsidP="00393FBD">
      <w:pPr>
        <w:pStyle w:val="Default"/>
        <w:sectPr w:rsidR="00E400DC" w:rsidSect="00702BBA">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p>
    <w:p w14:paraId="390F9351" w14:textId="09A38199" w:rsidR="00D07868" w:rsidRPr="000677F4" w:rsidRDefault="00D07868" w:rsidP="004B4869">
      <w:pPr>
        <w:pStyle w:val="Heading1"/>
        <w:numPr>
          <w:ilvl w:val="0"/>
          <w:numId w:val="0"/>
        </w:numPr>
        <w:jc w:val="center"/>
      </w:pPr>
      <w:bookmarkStart w:id="138" w:name="_Toc410389304"/>
      <w:bookmarkStart w:id="139" w:name="_Toc39140631"/>
      <w:r w:rsidRPr="008730FB">
        <w:lastRenderedPageBreak/>
        <w:t xml:space="preserve">Appendix </w:t>
      </w:r>
      <w:r w:rsidR="00BD31D7" w:rsidRPr="008730FB">
        <w:t>A</w:t>
      </w:r>
      <w:r w:rsidRPr="008730FB">
        <w:t xml:space="preserve">:  </w:t>
      </w:r>
      <w:r w:rsidR="00FD55CF" w:rsidRPr="008730FB">
        <w:t xml:space="preserve">Anticipated </w:t>
      </w:r>
      <w:r w:rsidRPr="008730FB">
        <w:t>Support Requirements</w:t>
      </w:r>
      <w:bookmarkEnd w:id="138"/>
      <w:bookmarkEnd w:id="139"/>
    </w:p>
    <w:p w14:paraId="652B100C" w14:textId="77777777"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this </w:t>
      </w:r>
      <w:r w:rsidR="003A57F9">
        <w:t>Task Order</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government-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contractor personnel</w:t>
      </w:r>
      <w:r w:rsidR="007C13D4">
        <w:t>.</w:t>
      </w:r>
    </w:p>
    <w:p w14:paraId="6B1553CB" w14:textId="77777777" w:rsidR="005E5AE8" w:rsidRDefault="005E5AE8" w:rsidP="005E5AE8">
      <w:pPr>
        <w:spacing w:before="120" w:after="120"/>
        <w:rPr>
          <w:b/>
        </w:rPr>
      </w:pPr>
      <w:r>
        <w:rPr>
          <w:b/>
        </w:rPr>
        <w:t>Government Defined TFB Positions (O&amp;M)</w:t>
      </w:r>
    </w:p>
    <w:tbl>
      <w:tblPr>
        <w:tblW w:w="11600" w:type="dxa"/>
        <w:tblLayout w:type="fixed"/>
        <w:tblLook w:val="04A0" w:firstRow="1" w:lastRow="0" w:firstColumn="1" w:lastColumn="0" w:noHBand="0" w:noVBand="1"/>
      </w:tblPr>
      <w:tblGrid>
        <w:gridCol w:w="1790"/>
        <w:gridCol w:w="990"/>
        <w:gridCol w:w="1260"/>
        <w:gridCol w:w="1080"/>
        <w:gridCol w:w="540"/>
        <w:gridCol w:w="1170"/>
        <w:gridCol w:w="2436"/>
        <w:gridCol w:w="2334"/>
      </w:tblGrid>
      <w:tr w:rsidR="005E5AE8" w:rsidRPr="008E4D76" w14:paraId="4B7E3287" w14:textId="77777777" w:rsidTr="00306FFE">
        <w:trPr>
          <w:trHeight w:val="780"/>
          <w:tblHeader/>
        </w:trPr>
        <w:tc>
          <w:tcPr>
            <w:tcW w:w="17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2C3C8936"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990" w:type="dxa"/>
            <w:tcBorders>
              <w:top w:val="single" w:sz="8" w:space="0" w:color="auto"/>
              <w:left w:val="nil"/>
              <w:bottom w:val="single" w:sz="8" w:space="0" w:color="auto"/>
              <w:right w:val="single" w:sz="8" w:space="0" w:color="auto"/>
            </w:tcBorders>
            <w:shd w:val="clear" w:color="000000" w:fill="DDD9C3"/>
            <w:vAlign w:val="center"/>
            <w:hideMark/>
          </w:tcPr>
          <w:p w14:paraId="296896D7"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260" w:type="dxa"/>
            <w:tcBorders>
              <w:top w:val="single" w:sz="8" w:space="0" w:color="auto"/>
              <w:left w:val="nil"/>
              <w:bottom w:val="single" w:sz="8" w:space="0" w:color="auto"/>
              <w:right w:val="single" w:sz="8" w:space="0" w:color="auto"/>
            </w:tcBorders>
            <w:shd w:val="clear" w:color="000000" w:fill="DDD9C3"/>
            <w:vAlign w:val="center"/>
            <w:hideMark/>
          </w:tcPr>
          <w:p w14:paraId="2C6F6EC1"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1080" w:type="dxa"/>
            <w:tcBorders>
              <w:top w:val="single" w:sz="8" w:space="0" w:color="auto"/>
              <w:left w:val="nil"/>
              <w:bottom w:val="single" w:sz="8" w:space="0" w:color="auto"/>
              <w:right w:val="single" w:sz="8" w:space="0" w:color="auto"/>
            </w:tcBorders>
            <w:shd w:val="clear" w:color="000000" w:fill="DDD9C3"/>
            <w:vAlign w:val="center"/>
            <w:hideMark/>
          </w:tcPr>
          <w:p w14:paraId="49F8A1E1"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40" w:type="dxa"/>
            <w:tcBorders>
              <w:top w:val="single" w:sz="8" w:space="0" w:color="auto"/>
              <w:left w:val="nil"/>
              <w:bottom w:val="single" w:sz="8" w:space="0" w:color="auto"/>
              <w:right w:val="single" w:sz="8" w:space="0" w:color="auto"/>
            </w:tcBorders>
            <w:shd w:val="clear" w:color="000000" w:fill="DDD9C3"/>
            <w:vAlign w:val="center"/>
            <w:hideMark/>
          </w:tcPr>
          <w:p w14:paraId="6266FE51"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170" w:type="dxa"/>
            <w:tcBorders>
              <w:top w:val="single" w:sz="8" w:space="0" w:color="auto"/>
              <w:left w:val="nil"/>
              <w:bottom w:val="single" w:sz="8" w:space="0" w:color="auto"/>
              <w:right w:val="single" w:sz="8" w:space="0" w:color="auto"/>
            </w:tcBorders>
            <w:shd w:val="clear" w:color="000000" w:fill="DDD9C3"/>
            <w:vAlign w:val="center"/>
            <w:hideMark/>
          </w:tcPr>
          <w:p w14:paraId="24375181"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436" w:type="dxa"/>
            <w:tcBorders>
              <w:top w:val="single" w:sz="8" w:space="0" w:color="auto"/>
              <w:left w:val="nil"/>
              <w:bottom w:val="single" w:sz="8" w:space="0" w:color="auto"/>
              <w:right w:val="single" w:sz="8" w:space="0" w:color="auto"/>
            </w:tcBorders>
            <w:shd w:val="clear" w:color="000000" w:fill="DDD9C3"/>
            <w:vAlign w:val="center"/>
            <w:hideMark/>
          </w:tcPr>
          <w:p w14:paraId="793E80CD"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334" w:type="dxa"/>
            <w:tcBorders>
              <w:top w:val="single" w:sz="8" w:space="0" w:color="auto"/>
              <w:left w:val="nil"/>
              <w:bottom w:val="single" w:sz="8" w:space="0" w:color="auto"/>
              <w:right w:val="single" w:sz="8" w:space="0" w:color="auto"/>
            </w:tcBorders>
            <w:shd w:val="clear" w:color="000000" w:fill="DDD9C3"/>
            <w:vAlign w:val="center"/>
            <w:hideMark/>
          </w:tcPr>
          <w:p w14:paraId="6DE0287D" w14:textId="77777777" w:rsidR="005E5AE8" w:rsidRPr="008E4D76" w:rsidRDefault="005E5AE8" w:rsidP="00306FFE">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5E5AE8" w:rsidRPr="008E4D76" w14:paraId="3E0459BE" w14:textId="77777777" w:rsidTr="00306FFE">
        <w:trPr>
          <w:trHeight w:val="358"/>
        </w:trPr>
        <w:tc>
          <w:tcPr>
            <w:tcW w:w="1790" w:type="dxa"/>
            <w:tcBorders>
              <w:top w:val="nil"/>
              <w:left w:val="single" w:sz="8" w:space="0" w:color="auto"/>
              <w:bottom w:val="single" w:sz="8" w:space="0" w:color="auto"/>
              <w:right w:val="single" w:sz="8" w:space="0" w:color="auto"/>
            </w:tcBorders>
            <w:shd w:val="clear" w:color="auto" w:fill="8DB3E2" w:themeFill="text2" w:themeFillTint="66"/>
            <w:vAlign w:val="center"/>
          </w:tcPr>
          <w:p w14:paraId="43654D45" w14:textId="77777777" w:rsidR="005E5AE8" w:rsidRPr="00CF3778" w:rsidRDefault="005E5AE8" w:rsidP="00306FFE">
            <w:pPr>
              <w:jc w:val="center"/>
              <w:rPr>
                <w:color w:val="000000"/>
                <w:sz w:val="18"/>
                <w:szCs w:val="18"/>
              </w:rPr>
            </w:pPr>
            <w:r>
              <w:rPr>
                <w:color w:val="000000"/>
                <w:sz w:val="18"/>
                <w:szCs w:val="18"/>
              </w:rPr>
              <w:t>01-12-TFB-01-0001</w:t>
            </w:r>
          </w:p>
        </w:tc>
        <w:tc>
          <w:tcPr>
            <w:tcW w:w="990" w:type="dxa"/>
            <w:tcBorders>
              <w:top w:val="nil"/>
              <w:left w:val="nil"/>
              <w:bottom w:val="single" w:sz="8" w:space="0" w:color="auto"/>
              <w:right w:val="single" w:sz="8" w:space="0" w:color="auto"/>
            </w:tcBorders>
            <w:shd w:val="clear" w:color="auto" w:fill="8DB3E2" w:themeFill="text2" w:themeFillTint="66"/>
            <w:vAlign w:val="center"/>
          </w:tcPr>
          <w:p w14:paraId="20521CF2" w14:textId="77777777" w:rsidR="005E5AE8" w:rsidRPr="00CF377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8DB3E2" w:themeFill="text2" w:themeFillTint="66"/>
            <w:vAlign w:val="center"/>
          </w:tcPr>
          <w:p w14:paraId="092D3155" w14:textId="77777777" w:rsidR="005E5AE8" w:rsidRPr="00CF3778" w:rsidRDefault="005E5AE8" w:rsidP="00306FFE">
            <w:pPr>
              <w:jc w:val="center"/>
              <w:rPr>
                <w:color w:val="000000"/>
                <w:sz w:val="18"/>
                <w:szCs w:val="18"/>
              </w:rPr>
            </w:pPr>
            <w:r>
              <w:rPr>
                <w:color w:val="000000"/>
                <w:sz w:val="18"/>
                <w:szCs w:val="18"/>
              </w:rPr>
              <w:t>1</w:t>
            </w:r>
          </w:p>
        </w:tc>
        <w:tc>
          <w:tcPr>
            <w:tcW w:w="1080" w:type="dxa"/>
            <w:tcBorders>
              <w:top w:val="nil"/>
              <w:left w:val="nil"/>
              <w:bottom w:val="single" w:sz="8" w:space="0" w:color="auto"/>
              <w:right w:val="single" w:sz="8" w:space="0" w:color="auto"/>
            </w:tcBorders>
            <w:shd w:val="clear" w:color="auto" w:fill="8DB3E2" w:themeFill="text2" w:themeFillTint="66"/>
            <w:vAlign w:val="center"/>
          </w:tcPr>
          <w:p w14:paraId="25CA2CF3" w14:textId="77777777" w:rsidR="005E5AE8" w:rsidRPr="00CF3778" w:rsidRDefault="005E5AE8" w:rsidP="00306FFE">
            <w:pPr>
              <w:jc w:val="center"/>
              <w:rPr>
                <w:color w:val="000000"/>
                <w:sz w:val="18"/>
                <w:szCs w:val="18"/>
              </w:rPr>
            </w:pPr>
            <w:r w:rsidRPr="00CF3778">
              <w:rPr>
                <w:color w:val="000000"/>
                <w:sz w:val="18"/>
                <w:szCs w:val="18"/>
              </w:rPr>
              <w:t>3.1,3.4</w:t>
            </w:r>
          </w:p>
        </w:tc>
        <w:tc>
          <w:tcPr>
            <w:tcW w:w="540" w:type="dxa"/>
            <w:tcBorders>
              <w:top w:val="nil"/>
              <w:left w:val="nil"/>
              <w:bottom w:val="single" w:sz="8" w:space="0" w:color="auto"/>
              <w:right w:val="single" w:sz="8" w:space="0" w:color="auto"/>
            </w:tcBorders>
            <w:shd w:val="clear" w:color="auto" w:fill="8DB3E2" w:themeFill="text2" w:themeFillTint="66"/>
            <w:vAlign w:val="center"/>
          </w:tcPr>
          <w:p w14:paraId="582B1A0D" w14:textId="77777777" w:rsidR="005E5AE8" w:rsidRPr="00CF377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8DB3E2" w:themeFill="text2" w:themeFillTint="66"/>
            <w:vAlign w:val="center"/>
          </w:tcPr>
          <w:p w14:paraId="08935246" w14:textId="77777777" w:rsidR="005E5AE8" w:rsidRPr="00CF3778" w:rsidRDefault="005E5AE8" w:rsidP="00306FFE">
            <w:pPr>
              <w:jc w:val="center"/>
              <w:rPr>
                <w:color w:val="000000"/>
                <w:sz w:val="18"/>
                <w:szCs w:val="18"/>
              </w:rPr>
            </w:pPr>
            <w:r w:rsidRPr="00CF3778">
              <w:rPr>
                <w:color w:val="000000"/>
                <w:sz w:val="18"/>
                <w:szCs w:val="18"/>
              </w:rPr>
              <w:t>4 – Expert</w:t>
            </w:r>
          </w:p>
        </w:tc>
        <w:tc>
          <w:tcPr>
            <w:tcW w:w="2436" w:type="dxa"/>
            <w:tcBorders>
              <w:top w:val="nil"/>
              <w:left w:val="nil"/>
              <w:bottom w:val="single" w:sz="8" w:space="0" w:color="auto"/>
              <w:right w:val="single" w:sz="8" w:space="0" w:color="auto"/>
            </w:tcBorders>
            <w:shd w:val="clear" w:color="auto" w:fill="8DB3E2" w:themeFill="text2" w:themeFillTint="66"/>
            <w:vAlign w:val="center"/>
          </w:tcPr>
          <w:p w14:paraId="16C7E9F9"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8DB3E2" w:themeFill="text2" w:themeFillTint="66"/>
            <w:vAlign w:val="center"/>
          </w:tcPr>
          <w:p w14:paraId="0E67C52F" w14:textId="77777777" w:rsidR="005E5AE8" w:rsidRPr="00CF3778" w:rsidRDefault="005E5AE8" w:rsidP="00306FFE">
            <w:pPr>
              <w:jc w:val="center"/>
              <w:rPr>
                <w:color w:val="000000"/>
                <w:sz w:val="18"/>
                <w:szCs w:val="18"/>
              </w:rPr>
            </w:pPr>
            <w:r>
              <w:rPr>
                <w:color w:val="000000"/>
                <w:sz w:val="18"/>
                <w:szCs w:val="18"/>
              </w:rPr>
              <w:t>Enterprise Architect</w:t>
            </w:r>
          </w:p>
        </w:tc>
      </w:tr>
      <w:tr w:rsidR="005E5AE8" w:rsidRPr="008E4D76" w14:paraId="12A12597"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47F3944E" w14:textId="77777777" w:rsidR="005E5AE8" w:rsidRDefault="005E5AE8" w:rsidP="00306FFE">
            <w:pPr>
              <w:jc w:val="center"/>
              <w:rPr>
                <w:color w:val="000000"/>
                <w:sz w:val="18"/>
                <w:szCs w:val="18"/>
              </w:rPr>
            </w:pPr>
            <w:r>
              <w:rPr>
                <w:color w:val="000000"/>
                <w:sz w:val="18"/>
                <w:szCs w:val="18"/>
              </w:rPr>
              <w:t>01-12-TFB-02-0002</w:t>
            </w:r>
          </w:p>
        </w:tc>
        <w:tc>
          <w:tcPr>
            <w:tcW w:w="990" w:type="dxa"/>
            <w:tcBorders>
              <w:top w:val="nil"/>
              <w:left w:val="nil"/>
              <w:bottom w:val="single" w:sz="8" w:space="0" w:color="auto"/>
              <w:right w:val="single" w:sz="8" w:space="0" w:color="auto"/>
            </w:tcBorders>
            <w:shd w:val="clear" w:color="auto" w:fill="auto"/>
            <w:vAlign w:val="center"/>
          </w:tcPr>
          <w:p w14:paraId="668D5CB6" w14:textId="77777777" w:rsidR="005E5AE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auto"/>
            <w:vAlign w:val="center"/>
          </w:tcPr>
          <w:p w14:paraId="582A8CEE" w14:textId="77777777" w:rsidR="005E5AE8" w:rsidRDefault="005E5AE8" w:rsidP="00306FFE">
            <w:pPr>
              <w:jc w:val="center"/>
              <w:rPr>
                <w:color w:val="000000"/>
                <w:sz w:val="18"/>
                <w:szCs w:val="18"/>
              </w:rPr>
            </w:pPr>
            <w:r>
              <w:rPr>
                <w:color w:val="000000"/>
                <w:sz w:val="18"/>
                <w:szCs w:val="18"/>
              </w:rPr>
              <w:t>2</w:t>
            </w:r>
          </w:p>
        </w:tc>
        <w:tc>
          <w:tcPr>
            <w:tcW w:w="1080" w:type="dxa"/>
            <w:tcBorders>
              <w:top w:val="nil"/>
              <w:left w:val="nil"/>
              <w:bottom w:val="single" w:sz="8" w:space="0" w:color="auto"/>
              <w:right w:val="single" w:sz="8" w:space="0" w:color="auto"/>
            </w:tcBorders>
            <w:shd w:val="clear" w:color="auto" w:fill="auto"/>
            <w:vAlign w:val="center"/>
          </w:tcPr>
          <w:p w14:paraId="736D65FE" w14:textId="77777777" w:rsidR="005E5AE8" w:rsidRPr="00CF3778" w:rsidRDefault="005E5AE8" w:rsidP="00306FFE">
            <w:pPr>
              <w:jc w:val="center"/>
              <w:rPr>
                <w:color w:val="000000"/>
                <w:sz w:val="18"/>
                <w:szCs w:val="18"/>
              </w:rPr>
            </w:pPr>
            <w:r w:rsidRPr="00CF3778">
              <w:rPr>
                <w:color w:val="000000"/>
                <w:sz w:val="18"/>
                <w:szCs w:val="18"/>
              </w:rPr>
              <w:t>3.1,3.4</w:t>
            </w:r>
          </w:p>
        </w:tc>
        <w:tc>
          <w:tcPr>
            <w:tcW w:w="540" w:type="dxa"/>
            <w:tcBorders>
              <w:top w:val="nil"/>
              <w:left w:val="nil"/>
              <w:bottom w:val="single" w:sz="8" w:space="0" w:color="auto"/>
              <w:right w:val="single" w:sz="8" w:space="0" w:color="auto"/>
            </w:tcBorders>
            <w:shd w:val="clear" w:color="auto" w:fill="auto"/>
            <w:vAlign w:val="center"/>
          </w:tcPr>
          <w:p w14:paraId="46EEB1D1" w14:textId="77777777" w:rsidR="005E5AE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4E28722C" w14:textId="77777777" w:rsidR="005E5AE8" w:rsidRDefault="005E5AE8" w:rsidP="00306FFE">
            <w:pPr>
              <w:jc w:val="center"/>
              <w:rPr>
                <w:color w:val="000000"/>
                <w:sz w:val="18"/>
                <w:szCs w:val="18"/>
              </w:rPr>
            </w:pPr>
            <w:r>
              <w:rPr>
                <w:color w:val="000000"/>
                <w:sz w:val="18"/>
                <w:szCs w:val="18"/>
              </w:rPr>
              <w:t>3 – Senior</w:t>
            </w:r>
          </w:p>
        </w:tc>
        <w:tc>
          <w:tcPr>
            <w:tcW w:w="2436" w:type="dxa"/>
            <w:tcBorders>
              <w:top w:val="nil"/>
              <w:left w:val="nil"/>
              <w:bottom w:val="single" w:sz="8" w:space="0" w:color="auto"/>
              <w:right w:val="single" w:sz="8" w:space="0" w:color="auto"/>
            </w:tcBorders>
            <w:shd w:val="clear" w:color="auto" w:fill="auto"/>
            <w:vAlign w:val="center"/>
          </w:tcPr>
          <w:p w14:paraId="00B0D443"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1ACBAC64" w14:textId="77777777" w:rsidR="005E5AE8" w:rsidRDefault="005E5AE8" w:rsidP="00306FFE">
            <w:pPr>
              <w:jc w:val="center"/>
              <w:rPr>
                <w:color w:val="000000"/>
                <w:sz w:val="18"/>
                <w:szCs w:val="18"/>
              </w:rPr>
            </w:pPr>
            <w:r w:rsidRPr="00CF3778">
              <w:rPr>
                <w:color w:val="000000"/>
                <w:sz w:val="18"/>
                <w:szCs w:val="18"/>
              </w:rPr>
              <w:t>Business Architect</w:t>
            </w:r>
          </w:p>
        </w:tc>
      </w:tr>
      <w:tr w:rsidR="005E5AE8" w:rsidRPr="008E4D76" w14:paraId="5B004E43"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4B2BC5BE" w14:textId="77777777" w:rsidR="005E5AE8" w:rsidRDefault="005E5AE8" w:rsidP="00306FFE">
            <w:pPr>
              <w:jc w:val="center"/>
              <w:rPr>
                <w:color w:val="000000"/>
                <w:sz w:val="18"/>
                <w:szCs w:val="18"/>
              </w:rPr>
            </w:pPr>
            <w:r>
              <w:rPr>
                <w:color w:val="000000"/>
                <w:sz w:val="18"/>
                <w:szCs w:val="18"/>
              </w:rPr>
              <w:t>01-12-TFB-03-0003</w:t>
            </w:r>
          </w:p>
        </w:tc>
        <w:tc>
          <w:tcPr>
            <w:tcW w:w="990" w:type="dxa"/>
            <w:tcBorders>
              <w:top w:val="nil"/>
              <w:left w:val="nil"/>
              <w:bottom w:val="single" w:sz="8" w:space="0" w:color="auto"/>
              <w:right w:val="single" w:sz="8" w:space="0" w:color="auto"/>
            </w:tcBorders>
            <w:shd w:val="clear" w:color="auto" w:fill="auto"/>
            <w:vAlign w:val="center"/>
          </w:tcPr>
          <w:p w14:paraId="694DEED6" w14:textId="77777777" w:rsidR="005E5AE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auto"/>
            <w:vAlign w:val="center"/>
          </w:tcPr>
          <w:p w14:paraId="6DD083F9" w14:textId="77777777" w:rsidR="005E5AE8" w:rsidRDefault="005E5AE8" w:rsidP="00306FFE">
            <w:pPr>
              <w:jc w:val="center"/>
              <w:rPr>
                <w:color w:val="000000"/>
                <w:sz w:val="18"/>
                <w:szCs w:val="18"/>
              </w:rPr>
            </w:pPr>
            <w:r>
              <w:rPr>
                <w:color w:val="000000"/>
                <w:sz w:val="18"/>
                <w:szCs w:val="18"/>
              </w:rPr>
              <w:t>2</w:t>
            </w:r>
          </w:p>
        </w:tc>
        <w:tc>
          <w:tcPr>
            <w:tcW w:w="1080" w:type="dxa"/>
            <w:tcBorders>
              <w:top w:val="nil"/>
              <w:left w:val="nil"/>
              <w:bottom w:val="single" w:sz="8" w:space="0" w:color="auto"/>
              <w:right w:val="single" w:sz="8" w:space="0" w:color="auto"/>
            </w:tcBorders>
            <w:shd w:val="clear" w:color="auto" w:fill="auto"/>
            <w:vAlign w:val="center"/>
          </w:tcPr>
          <w:p w14:paraId="7363C770" w14:textId="77777777" w:rsidR="005E5AE8" w:rsidRPr="00CF3778" w:rsidRDefault="005E5AE8" w:rsidP="00306FFE">
            <w:pPr>
              <w:jc w:val="center"/>
              <w:rPr>
                <w:color w:val="000000"/>
                <w:sz w:val="18"/>
                <w:szCs w:val="18"/>
              </w:rPr>
            </w:pPr>
            <w:r w:rsidRPr="00CF3778">
              <w:rPr>
                <w:color w:val="000000"/>
                <w:sz w:val="18"/>
                <w:szCs w:val="18"/>
              </w:rPr>
              <w:t>3.1,3.4</w:t>
            </w:r>
          </w:p>
        </w:tc>
        <w:tc>
          <w:tcPr>
            <w:tcW w:w="540" w:type="dxa"/>
            <w:tcBorders>
              <w:top w:val="nil"/>
              <w:left w:val="nil"/>
              <w:bottom w:val="single" w:sz="8" w:space="0" w:color="auto"/>
              <w:right w:val="single" w:sz="8" w:space="0" w:color="auto"/>
            </w:tcBorders>
            <w:shd w:val="clear" w:color="auto" w:fill="auto"/>
            <w:vAlign w:val="center"/>
          </w:tcPr>
          <w:p w14:paraId="55E707C0" w14:textId="77777777" w:rsidR="005E5AE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1B213887" w14:textId="77777777" w:rsidR="005E5AE8" w:rsidRDefault="005E5AE8" w:rsidP="00306FFE">
            <w:pPr>
              <w:jc w:val="center"/>
              <w:rPr>
                <w:color w:val="000000"/>
                <w:sz w:val="18"/>
                <w:szCs w:val="18"/>
              </w:rPr>
            </w:pPr>
            <w:r>
              <w:rPr>
                <w:color w:val="000000"/>
                <w:sz w:val="18"/>
                <w:szCs w:val="18"/>
              </w:rPr>
              <w:t>3 – Senior</w:t>
            </w:r>
          </w:p>
        </w:tc>
        <w:tc>
          <w:tcPr>
            <w:tcW w:w="2436" w:type="dxa"/>
            <w:tcBorders>
              <w:top w:val="nil"/>
              <w:left w:val="nil"/>
              <w:bottom w:val="single" w:sz="8" w:space="0" w:color="auto"/>
              <w:right w:val="single" w:sz="8" w:space="0" w:color="auto"/>
            </w:tcBorders>
            <w:shd w:val="clear" w:color="auto" w:fill="auto"/>
            <w:vAlign w:val="center"/>
          </w:tcPr>
          <w:p w14:paraId="64825C79"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78226818" w14:textId="77777777" w:rsidR="005E5AE8" w:rsidRDefault="005E5AE8" w:rsidP="00306FFE">
            <w:pPr>
              <w:jc w:val="center"/>
              <w:rPr>
                <w:color w:val="000000"/>
                <w:sz w:val="18"/>
                <w:szCs w:val="18"/>
              </w:rPr>
            </w:pPr>
            <w:r w:rsidRPr="00CF3778">
              <w:rPr>
                <w:color w:val="000000"/>
                <w:sz w:val="18"/>
                <w:szCs w:val="18"/>
              </w:rPr>
              <w:t>Business Architect</w:t>
            </w:r>
          </w:p>
        </w:tc>
      </w:tr>
      <w:tr w:rsidR="005E5AE8" w:rsidRPr="008E4D76" w14:paraId="0271DF62"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35C74FC2" w14:textId="77777777" w:rsidR="005E5AE8" w:rsidRDefault="005E5AE8" w:rsidP="00306FFE">
            <w:pPr>
              <w:jc w:val="center"/>
              <w:rPr>
                <w:color w:val="000000"/>
                <w:sz w:val="18"/>
                <w:szCs w:val="18"/>
              </w:rPr>
            </w:pPr>
            <w:r>
              <w:rPr>
                <w:color w:val="000000"/>
                <w:sz w:val="18"/>
                <w:szCs w:val="18"/>
              </w:rPr>
              <w:t>01-12-TFB-04-0004</w:t>
            </w:r>
          </w:p>
        </w:tc>
        <w:tc>
          <w:tcPr>
            <w:tcW w:w="990" w:type="dxa"/>
            <w:tcBorders>
              <w:top w:val="nil"/>
              <w:left w:val="nil"/>
              <w:bottom w:val="single" w:sz="8" w:space="0" w:color="auto"/>
              <w:right w:val="single" w:sz="8" w:space="0" w:color="auto"/>
            </w:tcBorders>
            <w:shd w:val="clear" w:color="auto" w:fill="auto"/>
            <w:vAlign w:val="center"/>
          </w:tcPr>
          <w:p w14:paraId="3A4BA323" w14:textId="77777777" w:rsidR="005E5AE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auto"/>
            <w:vAlign w:val="center"/>
          </w:tcPr>
          <w:p w14:paraId="02BE5182" w14:textId="77777777" w:rsidR="005E5AE8" w:rsidRDefault="005E5AE8" w:rsidP="00306FFE">
            <w:pPr>
              <w:jc w:val="center"/>
              <w:rPr>
                <w:color w:val="000000"/>
                <w:sz w:val="18"/>
                <w:szCs w:val="18"/>
              </w:rPr>
            </w:pPr>
            <w:r>
              <w:rPr>
                <w:color w:val="000000"/>
                <w:sz w:val="18"/>
                <w:szCs w:val="18"/>
              </w:rPr>
              <w:t>2</w:t>
            </w:r>
          </w:p>
        </w:tc>
        <w:tc>
          <w:tcPr>
            <w:tcW w:w="1080" w:type="dxa"/>
            <w:tcBorders>
              <w:top w:val="nil"/>
              <w:left w:val="nil"/>
              <w:bottom w:val="single" w:sz="8" w:space="0" w:color="auto"/>
              <w:right w:val="single" w:sz="8" w:space="0" w:color="auto"/>
            </w:tcBorders>
            <w:shd w:val="clear" w:color="auto" w:fill="auto"/>
            <w:vAlign w:val="center"/>
          </w:tcPr>
          <w:p w14:paraId="5A4988E5" w14:textId="77777777" w:rsidR="005E5AE8" w:rsidRPr="00CF3778" w:rsidRDefault="005E5AE8" w:rsidP="00306FFE">
            <w:pPr>
              <w:jc w:val="center"/>
              <w:rPr>
                <w:color w:val="000000"/>
                <w:sz w:val="18"/>
                <w:szCs w:val="18"/>
              </w:rPr>
            </w:pPr>
            <w:r w:rsidRPr="00CF3778">
              <w:rPr>
                <w:color w:val="000000"/>
                <w:sz w:val="18"/>
                <w:szCs w:val="18"/>
              </w:rPr>
              <w:t>3.1,3.4</w:t>
            </w:r>
          </w:p>
        </w:tc>
        <w:tc>
          <w:tcPr>
            <w:tcW w:w="540" w:type="dxa"/>
            <w:tcBorders>
              <w:top w:val="nil"/>
              <w:left w:val="nil"/>
              <w:bottom w:val="single" w:sz="8" w:space="0" w:color="auto"/>
              <w:right w:val="single" w:sz="8" w:space="0" w:color="auto"/>
            </w:tcBorders>
            <w:shd w:val="clear" w:color="auto" w:fill="auto"/>
            <w:vAlign w:val="center"/>
          </w:tcPr>
          <w:p w14:paraId="52159A86" w14:textId="77777777" w:rsidR="005E5AE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21D5F5A7" w14:textId="77777777" w:rsidR="005E5AE8" w:rsidRDefault="005E5AE8" w:rsidP="00306FFE">
            <w:pPr>
              <w:jc w:val="center"/>
              <w:rPr>
                <w:color w:val="000000"/>
                <w:sz w:val="18"/>
                <w:szCs w:val="18"/>
              </w:rPr>
            </w:pPr>
            <w:r>
              <w:rPr>
                <w:color w:val="000000"/>
                <w:sz w:val="18"/>
                <w:szCs w:val="18"/>
              </w:rPr>
              <w:t>3 – Senior</w:t>
            </w:r>
          </w:p>
        </w:tc>
        <w:tc>
          <w:tcPr>
            <w:tcW w:w="2436" w:type="dxa"/>
            <w:tcBorders>
              <w:top w:val="nil"/>
              <w:left w:val="nil"/>
              <w:bottom w:val="single" w:sz="8" w:space="0" w:color="auto"/>
              <w:right w:val="single" w:sz="8" w:space="0" w:color="auto"/>
            </w:tcBorders>
            <w:shd w:val="clear" w:color="auto" w:fill="auto"/>
            <w:vAlign w:val="center"/>
          </w:tcPr>
          <w:p w14:paraId="283DBB85"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634FAB77" w14:textId="77777777" w:rsidR="005E5AE8" w:rsidRDefault="005E5AE8" w:rsidP="00306FFE">
            <w:pPr>
              <w:jc w:val="center"/>
              <w:rPr>
                <w:color w:val="000000"/>
                <w:sz w:val="18"/>
                <w:szCs w:val="18"/>
              </w:rPr>
            </w:pPr>
            <w:r w:rsidRPr="00CF3778">
              <w:rPr>
                <w:color w:val="000000"/>
                <w:sz w:val="18"/>
                <w:szCs w:val="18"/>
              </w:rPr>
              <w:t>Business Architect</w:t>
            </w:r>
          </w:p>
        </w:tc>
      </w:tr>
      <w:tr w:rsidR="005E5AE8" w:rsidRPr="008E4D76" w14:paraId="58296C12"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65935C56" w14:textId="77777777" w:rsidR="005E5AE8" w:rsidRPr="00CF3778" w:rsidRDefault="005E5AE8" w:rsidP="00306FFE">
            <w:pPr>
              <w:jc w:val="center"/>
              <w:rPr>
                <w:color w:val="000000"/>
                <w:sz w:val="18"/>
                <w:szCs w:val="18"/>
              </w:rPr>
            </w:pPr>
            <w:r>
              <w:rPr>
                <w:color w:val="000000"/>
                <w:sz w:val="18"/>
                <w:szCs w:val="18"/>
              </w:rPr>
              <w:t>01-12-TFB-05-0005</w:t>
            </w:r>
          </w:p>
        </w:tc>
        <w:tc>
          <w:tcPr>
            <w:tcW w:w="990" w:type="dxa"/>
            <w:tcBorders>
              <w:top w:val="nil"/>
              <w:left w:val="nil"/>
              <w:bottom w:val="single" w:sz="8" w:space="0" w:color="auto"/>
              <w:right w:val="single" w:sz="8" w:space="0" w:color="auto"/>
            </w:tcBorders>
            <w:shd w:val="clear" w:color="auto" w:fill="auto"/>
            <w:vAlign w:val="center"/>
          </w:tcPr>
          <w:p w14:paraId="614A2FC0" w14:textId="77777777" w:rsidR="005E5AE8" w:rsidRPr="00CF377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auto"/>
            <w:vAlign w:val="center"/>
          </w:tcPr>
          <w:p w14:paraId="7616C7CA" w14:textId="77777777" w:rsidR="005E5AE8" w:rsidRPr="00CF3778" w:rsidRDefault="005E5AE8" w:rsidP="00306FFE">
            <w:pPr>
              <w:jc w:val="center"/>
              <w:rPr>
                <w:color w:val="000000"/>
                <w:sz w:val="18"/>
                <w:szCs w:val="18"/>
              </w:rPr>
            </w:pPr>
            <w:r>
              <w:rPr>
                <w:color w:val="000000"/>
                <w:sz w:val="18"/>
                <w:szCs w:val="18"/>
              </w:rPr>
              <w:t>3</w:t>
            </w:r>
          </w:p>
        </w:tc>
        <w:tc>
          <w:tcPr>
            <w:tcW w:w="1080" w:type="dxa"/>
            <w:tcBorders>
              <w:top w:val="nil"/>
              <w:left w:val="nil"/>
              <w:bottom w:val="single" w:sz="8" w:space="0" w:color="auto"/>
              <w:right w:val="single" w:sz="8" w:space="0" w:color="auto"/>
            </w:tcBorders>
            <w:shd w:val="clear" w:color="auto" w:fill="auto"/>
            <w:vAlign w:val="center"/>
          </w:tcPr>
          <w:p w14:paraId="62FB97ED" w14:textId="77777777" w:rsidR="005E5AE8" w:rsidRPr="00CF3778" w:rsidRDefault="005E5AE8" w:rsidP="00306FFE">
            <w:pPr>
              <w:jc w:val="center"/>
              <w:rPr>
                <w:color w:val="000000"/>
                <w:sz w:val="18"/>
                <w:szCs w:val="18"/>
              </w:rPr>
            </w:pPr>
            <w:r w:rsidRPr="00CF3778">
              <w:rPr>
                <w:color w:val="000000"/>
                <w:sz w:val="18"/>
                <w:szCs w:val="18"/>
              </w:rPr>
              <w:t>3.1,3.4</w:t>
            </w:r>
          </w:p>
        </w:tc>
        <w:tc>
          <w:tcPr>
            <w:tcW w:w="540" w:type="dxa"/>
            <w:tcBorders>
              <w:top w:val="nil"/>
              <w:left w:val="nil"/>
              <w:bottom w:val="single" w:sz="8" w:space="0" w:color="auto"/>
              <w:right w:val="single" w:sz="8" w:space="0" w:color="auto"/>
            </w:tcBorders>
            <w:shd w:val="clear" w:color="auto" w:fill="auto"/>
            <w:vAlign w:val="center"/>
          </w:tcPr>
          <w:p w14:paraId="69004F90" w14:textId="77777777" w:rsidR="005E5AE8" w:rsidRPr="00CF377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4BF939CD" w14:textId="77777777" w:rsidR="005E5AE8" w:rsidRPr="00CF3778" w:rsidRDefault="005E5AE8" w:rsidP="00306FFE">
            <w:pPr>
              <w:jc w:val="center"/>
              <w:rPr>
                <w:color w:val="000000"/>
                <w:sz w:val="18"/>
                <w:szCs w:val="18"/>
              </w:rPr>
            </w:pPr>
            <w:r>
              <w:rPr>
                <w:color w:val="000000"/>
                <w:sz w:val="18"/>
                <w:szCs w:val="18"/>
              </w:rPr>
              <w:t>2 – Mid</w:t>
            </w:r>
          </w:p>
        </w:tc>
        <w:tc>
          <w:tcPr>
            <w:tcW w:w="2436" w:type="dxa"/>
            <w:tcBorders>
              <w:top w:val="nil"/>
              <w:left w:val="nil"/>
              <w:bottom w:val="single" w:sz="8" w:space="0" w:color="auto"/>
              <w:right w:val="single" w:sz="8" w:space="0" w:color="auto"/>
            </w:tcBorders>
            <w:shd w:val="clear" w:color="auto" w:fill="auto"/>
            <w:vAlign w:val="center"/>
          </w:tcPr>
          <w:p w14:paraId="332B5C4B"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21807586" w14:textId="77777777" w:rsidR="005E5AE8" w:rsidRPr="00CF3778" w:rsidRDefault="005E5AE8" w:rsidP="00306FFE">
            <w:pPr>
              <w:jc w:val="center"/>
              <w:rPr>
                <w:color w:val="000000"/>
                <w:sz w:val="18"/>
                <w:szCs w:val="18"/>
              </w:rPr>
            </w:pPr>
            <w:r>
              <w:rPr>
                <w:color w:val="000000"/>
                <w:sz w:val="18"/>
                <w:szCs w:val="18"/>
              </w:rPr>
              <w:t>System Architect</w:t>
            </w:r>
          </w:p>
        </w:tc>
      </w:tr>
      <w:tr w:rsidR="005E5AE8" w:rsidRPr="008E4D76" w14:paraId="7529DA1D"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4823D8F0" w14:textId="77777777" w:rsidR="005E5AE8" w:rsidRPr="00CF3778" w:rsidRDefault="005E5AE8" w:rsidP="00306FFE">
            <w:pPr>
              <w:jc w:val="center"/>
              <w:rPr>
                <w:color w:val="000000"/>
                <w:sz w:val="18"/>
                <w:szCs w:val="18"/>
              </w:rPr>
            </w:pPr>
            <w:r>
              <w:rPr>
                <w:color w:val="000000"/>
                <w:sz w:val="18"/>
                <w:szCs w:val="18"/>
              </w:rPr>
              <w:t>01-12-TFB-06-0006</w:t>
            </w:r>
          </w:p>
        </w:tc>
        <w:tc>
          <w:tcPr>
            <w:tcW w:w="990" w:type="dxa"/>
            <w:tcBorders>
              <w:top w:val="nil"/>
              <w:left w:val="nil"/>
              <w:bottom w:val="single" w:sz="8" w:space="0" w:color="auto"/>
              <w:right w:val="single" w:sz="8" w:space="0" w:color="auto"/>
            </w:tcBorders>
            <w:shd w:val="clear" w:color="auto" w:fill="auto"/>
            <w:vAlign w:val="center"/>
          </w:tcPr>
          <w:p w14:paraId="22464655" w14:textId="77777777" w:rsidR="005E5AE8" w:rsidRPr="00CF377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auto"/>
            <w:vAlign w:val="center"/>
          </w:tcPr>
          <w:p w14:paraId="7D04E7DE" w14:textId="77777777" w:rsidR="005E5AE8" w:rsidRPr="00CF3778" w:rsidRDefault="005E5AE8" w:rsidP="00306FFE">
            <w:pPr>
              <w:jc w:val="center"/>
              <w:rPr>
                <w:color w:val="000000"/>
                <w:sz w:val="18"/>
                <w:szCs w:val="18"/>
              </w:rPr>
            </w:pPr>
            <w:r>
              <w:rPr>
                <w:color w:val="000000"/>
                <w:sz w:val="18"/>
                <w:szCs w:val="18"/>
              </w:rPr>
              <w:t>3</w:t>
            </w:r>
          </w:p>
        </w:tc>
        <w:tc>
          <w:tcPr>
            <w:tcW w:w="1080" w:type="dxa"/>
            <w:tcBorders>
              <w:top w:val="nil"/>
              <w:left w:val="nil"/>
              <w:bottom w:val="single" w:sz="8" w:space="0" w:color="auto"/>
              <w:right w:val="single" w:sz="8" w:space="0" w:color="auto"/>
            </w:tcBorders>
            <w:shd w:val="clear" w:color="auto" w:fill="auto"/>
            <w:vAlign w:val="center"/>
          </w:tcPr>
          <w:p w14:paraId="40402A4E" w14:textId="77777777" w:rsidR="005E5AE8" w:rsidRPr="00CF3778" w:rsidRDefault="005E5AE8" w:rsidP="00306FFE">
            <w:pPr>
              <w:jc w:val="center"/>
              <w:rPr>
                <w:color w:val="000000"/>
                <w:sz w:val="18"/>
                <w:szCs w:val="18"/>
              </w:rPr>
            </w:pPr>
            <w:r w:rsidRPr="00CF3778">
              <w:rPr>
                <w:color w:val="000000"/>
                <w:sz w:val="18"/>
                <w:szCs w:val="18"/>
              </w:rPr>
              <w:t>3.1,3.4</w:t>
            </w:r>
          </w:p>
        </w:tc>
        <w:tc>
          <w:tcPr>
            <w:tcW w:w="540" w:type="dxa"/>
            <w:tcBorders>
              <w:top w:val="nil"/>
              <w:left w:val="nil"/>
              <w:bottom w:val="single" w:sz="8" w:space="0" w:color="auto"/>
              <w:right w:val="single" w:sz="8" w:space="0" w:color="auto"/>
            </w:tcBorders>
            <w:shd w:val="clear" w:color="auto" w:fill="auto"/>
            <w:vAlign w:val="center"/>
          </w:tcPr>
          <w:p w14:paraId="78A3D982" w14:textId="77777777" w:rsidR="005E5AE8" w:rsidRPr="00CF377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40DC5500" w14:textId="77777777" w:rsidR="005E5AE8" w:rsidRPr="00CF3778" w:rsidRDefault="005E5AE8" w:rsidP="00306FFE">
            <w:pPr>
              <w:jc w:val="center"/>
              <w:rPr>
                <w:color w:val="000000"/>
                <w:sz w:val="18"/>
                <w:szCs w:val="18"/>
              </w:rPr>
            </w:pPr>
            <w:r>
              <w:rPr>
                <w:color w:val="000000"/>
                <w:sz w:val="18"/>
                <w:szCs w:val="18"/>
              </w:rPr>
              <w:t>2 – Mid</w:t>
            </w:r>
          </w:p>
        </w:tc>
        <w:tc>
          <w:tcPr>
            <w:tcW w:w="2436" w:type="dxa"/>
            <w:tcBorders>
              <w:top w:val="nil"/>
              <w:left w:val="nil"/>
              <w:bottom w:val="single" w:sz="8" w:space="0" w:color="auto"/>
              <w:right w:val="single" w:sz="8" w:space="0" w:color="auto"/>
            </w:tcBorders>
            <w:shd w:val="clear" w:color="auto" w:fill="auto"/>
            <w:vAlign w:val="center"/>
          </w:tcPr>
          <w:p w14:paraId="5FB5B5BE"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590A2492" w14:textId="77777777" w:rsidR="005E5AE8" w:rsidRPr="00CF3778" w:rsidRDefault="005E5AE8" w:rsidP="00306FFE">
            <w:pPr>
              <w:jc w:val="center"/>
              <w:rPr>
                <w:color w:val="000000"/>
                <w:sz w:val="18"/>
                <w:szCs w:val="18"/>
              </w:rPr>
            </w:pPr>
            <w:r>
              <w:rPr>
                <w:color w:val="000000"/>
                <w:sz w:val="18"/>
                <w:szCs w:val="18"/>
              </w:rPr>
              <w:t>System Architect</w:t>
            </w:r>
          </w:p>
        </w:tc>
      </w:tr>
      <w:tr w:rsidR="005E5AE8" w:rsidRPr="008E4D76" w14:paraId="5E987F97"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61A18C02" w14:textId="77777777" w:rsidR="005E5AE8" w:rsidRPr="00CF3778" w:rsidRDefault="005E5AE8" w:rsidP="00306FFE">
            <w:pPr>
              <w:jc w:val="center"/>
              <w:rPr>
                <w:color w:val="000000"/>
                <w:sz w:val="18"/>
                <w:szCs w:val="18"/>
              </w:rPr>
            </w:pPr>
            <w:r>
              <w:rPr>
                <w:color w:val="000000"/>
                <w:sz w:val="18"/>
                <w:szCs w:val="18"/>
              </w:rPr>
              <w:t>01-12-TFB-07-0007</w:t>
            </w:r>
          </w:p>
        </w:tc>
        <w:tc>
          <w:tcPr>
            <w:tcW w:w="990" w:type="dxa"/>
            <w:tcBorders>
              <w:top w:val="nil"/>
              <w:left w:val="nil"/>
              <w:bottom w:val="single" w:sz="8" w:space="0" w:color="auto"/>
              <w:right w:val="single" w:sz="8" w:space="0" w:color="auto"/>
            </w:tcBorders>
            <w:shd w:val="clear" w:color="auto" w:fill="auto"/>
            <w:vAlign w:val="center"/>
          </w:tcPr>
          <w:p w14:paraId="0D852423" w14:textId="77777777" w:rsidR="005E5AE8" w:rsidRPr="00CF377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auto"/>
            <w:vAlign w:val="center"/>
          </w:tcPr>
          <w:p w14:paraId="47C80C69" w14:textId="77777777" w:rsidR="005E5AE8" w:rsidRPr="00CF3778" w:rsidRDefault="005E5AE8" w:rsidP="00306FFE">
            <w:pPr>
              <w:jc w:val="center"/>
              <w:rPr>
                <w:color w:val="000000"/>
                <w:sz w:val="18"/>
                <w:szCs w:val="18"/>
              </w:rPr>
            </w:pPr>
            <w:r>
              <w:rPr>
                <w:color w:val="000000"/>
                <w:sz w:val="18"/>
                <w:szCs w:val="18"/>
              </w:rPr>
              <w:t>4</w:t>
            </w:r>
          </w:p>
        </w:tc>
        <w:tc>
          <w:tcPr>
            <w:tcW w:w="1080" w:type="dxa"/>
            <w:tcBorders>
              <w:top w:val="nil"/>
              <w:left w:val="nil"/>
              <w:bottom w:val="single" w:sz="8" w:space="0" w:color="auto"/>
              <w:right w:val="single" w:sz="8" w:space="0" w:color="auto"/>
            </w:tcBorders>
            <w:shd w:val="clear" w:color="auto" w:fill="auto"/>
            <w:vAlign w:val="center"/>
          </w:tcPr>
          <w:p w14:paraId="6090ECBD" w14:textId="77777777" w:rsidR="005E5AE8" w:rsidRPr="00CF3778" w:rsidRDefault="005E5AE8" w:rsidP="00306FFE">
            <w:pPr>
              <w:jc w:val="center"/>
              <w:rPr>
                <w:color w:val="000000"/>
                <w:sz w:val="18"/>
                <w:szCs w:val="18"/>
              </w:rPr>
            </w:pPr>
            <w:r w:rsidRPr="00CF3778">
              <w:rPr>
                <w:color w:val="000000"/>
                <w:sz w:val="18"/>
                <w:szCs w:val="18"/>
              </w:rPr>
              <w:t>3.1,3.4</w:t>
            </w:r>
          </w:p>
        </w:tc>
        <w:tc>
          <w:tcPr>
            <w:tcW w:w="540" w:type="dxa"/>
            <w:tcBorders>
              <w:top w:val="nil"/>
              <w:left w:val="nil"/>
              <w:bottom w:val="single" w:sz="8" w:space="0" w:color="auto"/>
              <w:right w:val="single" w:sz="8" w:space="0" w:color="auto"/>
            </w:tcBorders>
            <w:shd w:val="clear" w:color="auto" w:fill="auto"/>
            <w:vAlign w:val="center"/>
          </w:tcPr>
          <w:p w14:paraId="32D6EB46" w14:textId="77777777" w:rsidR="005E5AE8" w:rsidRPr="00CF377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7A0CA362" w14:textId="77777777" w:rsidR="005E5AE8" w:rsidRPr="00CF3778" w:rsidRDefault="005E5AE8" w:rsidP="00306FFE">
            <w:pPr>
              <w:jc w:val="center"/>
              <w:rPr>
                <w:color w:val="000000"/>
                <w:sz w:val="18"/>
                <w:szCs w:val="18"/>
              </w:rPr>
            </w:pPr>
            <w:r>
              <w:rPr>
                <w:color w:val="000000"/>
                <w:sz w:val="18"/>
                <w:szCs w:val="18"/>
              </w:rPr>
              <w:t xml:space="preserve">4 – Expert </w:t>
            </w:r>
          </w:p>
        </w:tc>
        <w:tc>
          <w:tcPr>
            <w:tcW w:w="2436" w:type="dxa"/>
            <w:tcBorders>
              <w:top w:val="nil"/>
              <w:left w:val="nil"/>
              <w:bottom w:val="single" w:sz="8" w:space="0" w:color="auto"/>
              <w:right w:val="single" w:sz="8" w:space="0" w:color="auto"/>
            </w:tcBorders>
            <w:shd w:val="clear" w:color="auto" w:fill="auto"/>
            <w:vAlign w:val="center"/>
          </w:tcPr>
          <w:p w14:paraId="51E4E754"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558B5DC0" w14:textId="77777777" w:rsidR="005E5AE8" w:rsidRPr="00CF3778" w:rsidRDefault="005E5AE8" w:rsidP="00306FFE">
            <w:pPr>
              <w:jc w:val="center"/>
              <w:rPr>
                <w:color w:val="000000"/>
                <w:sz w:val="18"/>
                <w:szCs w:val="18"/>
              </w:rPr>
            </w:pPr>
            <w:r>
              <w:rPr>
                <w:color w:val="000000"/>
                <w:sz w:val="18"/>
                <w:szCs w:val="18"/>
              </w:rPr>
              <w:t>Data Architect</w:t>
            </w:r>
          </w:p>
        </w:tc>
      </w:tr>
      <w:tr w:rsidR="005E5AE8" w:rsidRPr="008E4D76" w14:paraId="79380A2C"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1B63B2D4" w14:textId="77777777" w:rsidR="005E5AE8" w:rsidRDefault="005E5AE8" w:rsidP="00306FFE">
            <w:pPr>
              <w:jc w:val="center"/>
              <w:rPr>
                <w:color w:val="000000"/>
                <w:sz w:val="18"/>
                <w:szCs w:val="18"/>
              </w:rPr>
            </w:pPr>
            <w:r>
              <w:rPr>
                <w:color w:val="000000"/>
                <w:sz w:val="18"/>
                <w:szCs w:val="18"/>
              </w:rPr>
              <w:t>01-12-TFB-08-0008</w:t>
            </w:r>
          </w:p>
        </w:tc>
        <w:tc>
          <w:tcPr>
            <w:tcW w:w="990" w:type="dxa"/>
            <w:tcBorders>
              <w:top w:val="nil"/>
              <w:left w:val="nil"/>
              <w:bottom w:val="single" w:sz="8" w:space="0" w:color="auto"/>
              <w:right w:val="single" w:sz="8" w:space="0" w:color="auto"/>
            </w:tcBorders>
            <w:shd w:val="clear" w:color="auto" w:fill="auto"/>
            <w:vAlign w:val="center"/>
          </w:tcPr>
          <w:p w14:paraId="5AD022DD" w14:textId="77777777" w:rsidR="005E5AE8" w:rsidRPr="00CF3778" w:rsidRDefault="005E5AE8" w:rsidP="00306FFE">
            <w:pPr>
              <w:jc w:val="center"/>
              <w:rPr>
                <w:color w:val="000000"/>
                <w:sz w:val="18"/>
                <w:szCs w:val="18"/>
              </w:rPr>
            </w:pPr>
            <w:r>
              <w:rPr>
                <w:color w:val="000000"/>
                <w:sz w:val="18"/>
                <w:szCs w:val="18"/>
              </w:rPr>
              <w:t>NCE</w:t>
            </w:r>
          </w:p>
        </w:tc>
        <w:tc>
          <w:tcPr>
            <w:tcW w:w="1260" w:type="dxa"/>
            <w:tcBorders>
              <w:top w:val="nil"/>
              <w:left w:val="nil"/>
              <w:bottom w:val="single" w:sz="8" w:space="0" w:color="auto"/>
              <w:right w:val="single" w:sz="8" w:space="0" w:color="auto"/>
            </w:tcBorders>
            <w:shd w:val="clear" w:color="auto" w:fill="auto"/>
            <w:vAlign w:val="center"/>
          </w:tcPr>
          <w:p w14:paraId="7DD66CCC" w14:textId="77777777" w:rsidR="005E5AE8" w:rsidRDefault="005E5AE8" w:rsidP="00306FFE">
            <w:pPr>
              <w:jc w:val="center"/>
              <w:rPr>
                <w:color w:val="000000"/>
                <w:sz w:val="18"/>
                <w:szCs w:val="18"/>
              </w:rPr>
            </w:pPr>
            <w:r>
              <w:rPr>
                <w:color w:val="000000"/>
                <w:sz w:val="18"/>
                <w:szCs w:val="18"/>
              </w:rPr>
              <w:t>6</w:t>
            </w:r>
          </w:p>
        </w:tc>
        <w:tc>
          <w:tcPr>
            <w:tcW w:w="1080" w:type="dxa"/>
            <w:tcBorders>
              <w:top w:val="nil"/>
              <w:left w:val="nil"/>
              <w:bottom w:val="single" w:sz="8" w:space="0" w:color="auto"/>
              <w:right w:val="single" w:sz="8" w:space="0" w:color="auto"/>
            </w:tcBorders>
            <w:shd w:val="clear" w:color="auto" w:fill="auto"/>
            <w:vAlign w:val="center"/>
          </w:tcPr>
          <w:p w14:paraId="2618B942" w14:textId="77777777" w:rsidR="005E5AE8" w:rsidRPr="00F833C7" w:rsidRDefault="005E5AE8" w:rsidP="00306FFE">
            <w:pPr>
              <w:jc w:val="center"/>
              <w:rPr>
                <w:color w:val="000000"/>
                <w:sz w:val="18"/>
                <w:szCs w:val="18"/>
              </w:rPr>
            </w:pPr>
            <w:r w:rsidRPr="005C61AF">
              <w:rPr>
                <w:color w:val="000000"/>
                <w:sz w:val="18"/>
                <w:szCs w:val="18"/>
              </w:rPr>
              <w:t>3.3</w:t>
            </w:r>
          </w:p>
        </w:tc>
        <w:tc>
          <w:tcPr>
            <w:tcW w:w="540" w:type="dxa"/>
            <w:tcBorders>
              <w:top w:val="nil"/>
              <w:left w:val="nil"/>
              <w:bottom w:val="single" w:sz="8" w:space="0" w:color="auto"/>
              <w:right w:val="single" w:sz="8" w:space="0" w:color="auto"/>
            </w:tcBorders>
            <w:shd w:val="clear" w:color="auto" w:fill="auto"/>
            <w:vAlign w:val="center"/>
          </w:tcPr>
          <w:p w14:paraId="1D87E93A" w14:textId="77777777" w:rsidR="005E5AE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020B1E28" w14:textId="77777777" w:rsidR="005E5AE8" w:rsidRPr="008735A3" w:rsidRDefault="005E5AE8" w:rsidP="00306FFE">
            <w:pPr>
              <w:jc w:val="center"/>
              <w:rPr>
                <w:color w:val="000000"/>
                <w:sz w:val="18"/>
                <w:szCs w:val="18"/>
              </w:rPr>
            </w:pPr>
            <w:r w:rsidRPr="00394810">
              <w:rPr>
                <w:color w:val="000000"/>
                <w:sz w:val="18"/>
                <w:szCs w:val="18"/>
              </w:rPr>
              <w:t>3 – Senior</w:t>
            </w:r>
          </w:p>
        </w:tc>
        <w:tc>
          <w:tcPr>
            <w:tcW w:w="2436" w:type="dxa"/>
            <w:tcBorders>
              <w:top w:val="nil"/>
              <w:left w:val="nil"/>
              <w:bottom w:val="single" w:sz="8" w:space="0" w:color="auto"/>
              <w:right w:val="single" w:sz="8" w:space="0" w:color="auto"/>
            </w:tcBorders>
            <w:shd w:val="clear" w:color="auto" w:fill="auto"/>
            <w:vAlign w:val="center"/>
          </w:tcPr>
          <w:p w14:paraId="7F908DF7"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67A327BA" w14:textId="77777777" w:rsidR="005E5AE8" w:rsidRDefault="005E5AE8" w:rsidP="00306FFE">
            <w:pPr>
              <w:jc w:val="center"/>
              <w:rPr>
                <w:color w:val="000000"/>
                <w:sz w:val="18"/>
                <w:szCs w:val="18"/>
              </w:rPr>
            </w:pPr>
            <w:r>
              <w:rPr>
                <w:color w:val="000000"/>
                <w:sz w:val="18"/>
                <w:szCs w:val="18"/>
              </w:rPr>
              <w:t>Systems Integrator</w:t>
            </w:r>
          </w:p>
        </w:tc>
      </w:tr>
      <w:tr w:rsidR="005E5AE8" w:rsidRPr="008E4D76" w14:paraId="3838DDB4"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75EB20A2" w14:textId="77777777" w:rsidR="005E5AE8" w:rsidRDefault="005E5AE8" w:rsidP="00306FFE">
            <w:pPr>
              <w:jc w:val="center"/>
              <w:rPr>
                <w:color w:val="000000"/>
                <w:sz w:val="18"/>
                <w:szCs w:val="18"/>
              </w:rPr>
            </w:pPr>
            <w:r>
              <w:rPr>
                <w:color w:val="000000"/>
                <w:sz w:val="18"/>
                <w:szCs w:val="18"/>
              </w:rPr>
              <w:t>01-12-TFB-09-0009</w:t>
            </w:r>
          </w:p>
        </w:tc>
        <w:tc>
          <w:tcPr>
            <w:tcW w:w="990" w:type="dxa"/>
            <w:tcBorders>
              <w:top w:val="nil"/>
              <w:left w:val="nil"/>
              <w:bottom w:val="single" w:sz="8" w:space="0" w:color="auto"/>
              <w:right w:val="single" w:sz="8" w:space="0" w:color="auto"/>
            </w:tcBorders>
            <w:shd w:val="clear" w:color="auto" w:fill="auto"/>
            <w:vAlign w:val="center"/>
          </w:tcPr>
          <w:p w14:paraId="584FE15C" w14:textId="77777777" w:rsidR="005E5AE8" w:rsidRPr="00CF3778" w:rsidRDefault="005E5AE8" w:rsidP="00306FFE">
            <w:pPr>
              <w:jc w:val="center"/>
              <w:rPr>
                <w:color w:val="000000"/>
                <w:sz w:val="18"/>
                <w:szCs w:val="18"/>
              </w:rPr>
            </w:pPr>
            <w:r>
              <w:rPr>
                <w:color w:val="000000"/>
                <w:sz w:val="18"/>
                <w:szCs w:val="18"/>
              </w:rPr>
              <w:t>WMA</w:t>
            </w:r>
          </w:p>
        </w:tc>
        <w:tc>
          <w:tcPr>
            <w:tcW w:w="1260" w:type="dxa"/>
            <w:tcBorders>
              <w:top w:val="nil"/>
              <w:left w:val="nil"/>
              <w:bottom w:val="single" w:sz="8" w:space="0" w:color="auto"/>
              <w:right w:val="single" w:sz="8" w:space="0" w:color="auto"/>
            </w:tcBorders>
            <w:shd w:val="clear" w:color="auto" w:fill="auto"/>
            <w:vAlign w:val="center"/>
          </w:tcPr>
          <w:p w14:paraId="0B855FAA" w14:textId="77777777" w:rsidR="005E5AE8" w:rsidRDefault="005E5AE8" w:rsidP="00306FFE">
            <w:pPr>
              <w:jc w:val="center"/>
              <w:rPr>
                <w:color w:val="000000"/>
                <w:sz w:val="18"/>
                <w:szCs w:val="18"/>
              </w:rPr>
            </w:pPr>
            <w:r>
              <w:rPr>
                <w:color w:val="000000"/>
                <w:sz w:val="18"/>
                <w:szCs w:val="18"/>
              </w:rPr>
              <w:t>6</w:t>
            </w:r>
          </w:p>
        </w:tc>
        <w:tc>
          <w:tcPr>
            <w:tcW w:w="1080" w:type="dxa"/>
            <w:tcBorders>
              <w:top w:val="nil"/>
              <w:left w:val="nil"/>
              <w:bottom w:val="single" w:sz="8" w:space="0" w:color="auto"/>
              <w:right w:val="single" w:sz="8" w:space="0" w:color="auto"/>
            </w:tcBorders>
            <w:shd w:val="clear" w:color="auto" w:fill="auto"/>
            <w:vAlign w:val="center"/>
          </w:tcPr>
          <w:p w14:paraId="16B3BD0D" w14:textId="77777777" w:rsidR="005E5AE8" w:rsidRPr="00F833C7" w:rsidRDefault="005E5AE8" w:rsidP="00306FFE">
            <w:pPr>
              <w:jc w:val="center"/>
              <w:rPr>
                <w:color w:val="000000"/>
                <w:sz w:val="18"/>
                <w:szCs w:val="18"/>
              </w:rPr>
            </w:pPr>
            <w:r w:rsidRPr="005C61AF">
              <w:rPr>
                <w:color w:val="000000"/>
                <w:sz w:val="18"/>
                <w:szCs w:val="18"/>
              </w:rPr>
              <w:t>3.3</w:t>
            </w:r>
          </w:p>
        </w:tc>
        <w:tc>
          <w:tcPr>
            <w:tcW w:w="540" w:type="dxa"/>
            <w:tcBorders>
              <w:top w:val="nil"/>
              <w:left w:val="nil"/>
              <w:bottom w:val="single" w:sz="8" w:space="0" w:color="auto"/>
              <w:right w:val="single" w:sz="8" w:space="0" w:color="auto"/>
            </w:tcBorders>
            <w:shd w:val="clear" w:color="auto" w:fill="auto"/>
            <w:vAlign w:val="center"/>
          </w:tcPr>
          <w:p w14:paraId="0868495C" w14:textId="77777777" w:rsidR="005E5AE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23D2F34A" w14:textId="77777777" w:rsidR="005E5AE8" w:rsidRPr="008735A3" w:rsidRDefault="005E5AE8" w:rsidP="00306FFE">
            <w:pPr>
              <w:jc w:val="center"/>
              <w:rPr>
                <w:color w:val="000000"/>
                <w:sz w:val="18"/>
                <w:szCs w:val="18"/>
              </w:rPr>
            </w:pPr>
            <w:r w:rsidRPr="00394810">
              <w:rPr>
                <w:color w:val="000000"/>
                <w:sz w:val="18"/>
                <w:szCs w:val="18"/>
              </w:rPr>
              <w:t>3 – Senior</w:t>
            </w:r>
          </w:p>
        </w:tc>
        <w:tc>
          <w:tcPr>
            <w:tcW w:w="2436" w:type="dxa"/>
            <w:tcBorders>
              <w:top w:val="nil"/>
              <w:left w:val="nil"/>
              <w:bottom w:val="single" w:sz="8" w:space="0" w:color="auto"/>
              <w:right w:val="single" w:sz="8" w:space="0" w:color="auto"/>
            </w:tcBorders>
            <w:shd w:val="clear" w:color="auto" w:fill="auto"/>
            <w:vAlign w:val="center"/>
          </w:tcPr>
          <w:p w14:paraId="6ECC1F71"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27DF2FC8" w14:textId="77777777" w:rsidR="005E5AE8" w:rsidRDefault="005E5AE8" w:rsidP="00306FFE">
            <w:pPr>
              <w:jc w:val="center"/>
              <w:rPr>
                <w:color w:val="000000"/>
                <w:sz w:val="18"/>
                <w:szCs w:val="18"/>
              </w:rPr>
            </w:pPr>
            <w:r>
              <w:rPr>
                <w:color w:val="000000"/>
                <w:sz w:val="18"/>
                <w:szCs w:val="18"/>
              </w:rPr>
              <w:t>Systems Integrator</w:t>
            </w:r>
          </w:p>
        </w:tc>
      </w:tr>
      <w:tr w:rsidR="005E5AE8" w:rsidRPr="008E4D76" w14:paraId="73354E2E" w14:textId="77777777" w:rsidTr="00306FFE">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789E1841" w14:textId="77777777" w:rsidR="005E5AE8" w:rsidRDefault="005E5AE8" w:rsidP="00306FFE">
            <w:pPr>
              <w:jc w:val="center"/>
              <w:rPr>
                <w:color w:val="000000"/>
                <w:sz w:val="18"/>
                <w:szCs w:val="18"/>
              </w:rPr>
            </w:pPr>
            <w:r>
              <w:rPr>
                <w:color w:val="000000"/>
                <w:sz w:val="18"/>
                <w:szCs w:val="18"/>
              </w:rPr>
              <w:t>01-12-TFB-10-0010</w:t>
            </w:r>
          </w:p>
        </w:tc>
        <w:tc>
          <w:tcPr>
            <w:tcW w:w="990" w:type="dxa"/>
            <w:tcBorders>
              <w:top w:val="nil"/>
              <w:left w:val="nil"/>
              <w:bottom w:val="single" w:sz="8" w:space="0" w:color="auto"/>
              <w:right w:val="single" w:sz="8" w:space="0" w:color="auto"/>
            </w:tcBorders>
            <w:shd w:val="clear" w:color="auto" w:fill="auto"/>
            <w:vAlign w:val="center"/>
          </w:tcPr>
          <w:p w14:paraId="64157BF5" w14:textId="77777777" w:rsidR="005E5AE8" w:rsidRPr="00CF3778" w:rsidRDefault="005E5AE8" w:rsidP="00306FFE">
            <w:pPr>
              <w:jc w:val="center"/>
              <w:rPr>
                <w:color w:val="000000"/>
                <w:sz w:val="18"/>
                <w:szCs w:val="18"/>
              </w:rPr>
            </w:pPr>
            <w:r w:rsidRPr="00414665">
              <w:rPr>
                <w:color w:val="000000"/>
                <w:sz w:val="18"/>
                <w:szCs w:val="18"/>
              </w:rPr>
              <w:t>WMA</w:t>
            </w:r>
          </w:p>
        </w:tc>
        <w:tc>
          <w:tcPr>
            <w:tcW w:w="1260" w:type="dxa"/>
            <w:tcBorders>
              <w:top w:val="nil"/>
              <w:left w:val="nil"/>
              <w:bottom w:val="single" w:sz="8" w:space="0" w:color="auto"/>
              <w:right w:val="single" w:sz="8" w:space="0" w:color="auto"/>
            </w:tcBorders>
            <w:shd w:val="clear" w:color="auto" w:fill="auto"/>
            <w:vAlign w:val="center"/>
          </w:tcPr>
          <w:p w14:paraId="27415A12" w14:textId="77777777" w:rsidR="005E5AE8" w:rsidRDefault="005E5AE8" w:rsidP="00306FFE">
            <w:pPr>
              <w:jc w:val="center"/>
              <w:rPr>
                <w:color w:val="000000"/>
                <w:sz w:val="18"/>
                <w:szCs w:val="18"/>
              </w:rPr>
            </w:pPr>
            <w:r>
              <w:rPr>
                <w:color w:val="000000"/>
                <w:sz w:val="18"/>
                <w:szCs w:val="18"/>
              </w:rPr>
              <w:t>7</w:t>
            </w:r>
          </w:p>
        </w:tc>
        <w:tc>
          <w:tcPr>
            <w:tcW w:w="1080" w:type="dxa"/>
            <w:tcBorders>
              <w:top w:val="nil"/>
              <w:left w:val="nil"/>
              <w:bottom w:val="single" w:sz="8" w:space="0" w:color="auto"/>
              <w:right w:val="single" w:sz="8" w:space="0" w:color="auto"/>
            </w:tcBorders>
            <w:shd w:val="clear" w:color="auto" w:fill="auto"/>
            <w:vAlign w:val="center"/>
          </w:tcPr>
          <w:p w14:paraId="112925E1" w14:textId="77777777" w:rsidR="005E5AE8" w:rsidRPr="005C61AF" w:rsidRDefault="005E5AE8" w:rsidP="00306FFE">
            <w:pPr>
              <w:jc w:val="center"/>
              <w:rPr>
                <w:color w:val="000000"/>
                <w:sz w:val="18"/>
                <w:szCs w:val="18"/>
              </w:rPr>
            </w:pPr>
            <w:r>
              <w:rPr>
                <w:color w:val="000000"/>
                <w:sz w:val="18"/>
                <w:szCs w:val="18"/>
              </w:rPr>
              <w:t xml:space="preserve">3.4, </w:t>
            </w:r>
            <w:r w:rsidRPr="005C61AF">
              <w:rPr>
                <w:color w:val="000000"/>
                <w:sz w:val="18"/>
                <w:szCs w:val="18"/>
              </w:rPr>
              <w:t>3.</w:t>
            </w:r>
            <w:r>
              <w:rPr>
                <w:color w:val="000000"/>
                <w:sz w:val="18"/>
                <w:szCs w:val="18"/>
              </w:rPr>
              <w:t>5</w:t>
            </w:r>
          </w:p>
        </w:tc>
        <w:tc>
          <w:tcPr>
            <w:tcW w:w="540" w:type="dxa"/>
            <w:tcBorders>
              <w:top w:val="nil"/>
              <w:left w:val="nil"/>
              <w:bottom w:val="single" w:sz="8" w:space="0" w:color="auto"/>
              <w:right w:val="single" w:sz="8" w:space="0" w:color="auto"/>
            </w:tcBorders>
            <w:shd w:val="clear" w:color="auto" w:fill="auto"/>
            <w:vAlign w:val="center"/>
          </w:tcPr>
          <w:p w14:paraId="729EEB32" w14:textId="77777777" w:rsidR="005E5AE8" w:rsidRDefault="005E5AE8" w:rsidP="00306FFE">
            <w:pPr>
              <w:jc w:val="center"/>
              <w:rPr>
                <w:color w:val="000000"/>
                <w:sz w:val="18"/>
                <w:szCs w:val="18"/>
              </w:rPr>
            </w:pPr>
            <w:r>
              <w:rPr>
                <w:color w:val="000000"/>
                <w:sz w:val="18"/>
                <w:szCs w:val="18"/>
              </w:rPr>
              <w:t>1</w:t>
            </w:r>
          </w:p>
        </w:tc>
        <w:tc>
          <w:tcPr>
            <w:tcW w:w="1170" w:type="dxa"/>
            <w:tcBorders>
              <w:top w:val="nil"/>
              <w:left w:val="nil"/>
              <w:bottom w:val="single" w:sz="8" w:space="0" w:color="auto"/>
              <w:right w:val="single" w:sz="8" w:space="0" w:color="auto"/>
            </w:tcBorders>
            <w:shd w:val="clear" w:color="auto" w:fill="auto"/>
            <w:vAlign w:val="center"/>
          </w:tcPr>
          <w:p w14:paraId="55B1E1C9" w14:textId="77777777" w:rsidR="005E5AE8" w:rsidRPr="00394810" w:rsidRDefault="005E5AE8" w:rsidP="00306FFE">
            <w:pPr>
              <w:jc w:val="center"/>
              <w:rPr>
                <w:color w:val="000000"/>
                <w:sz w:val="18"/>
                <w:szCs w:val="18"/>
              </w:rPr>
            </w:pPr>
            <w:r w:rsidRPr="00CD3CDC">
              <w:rPr>
                <w:color w:val="000000"/>
                <w:sz w:val="18"/>
                <w:szCs w:val="18"/>
              </w:rPr>
              <w:t xml:space="preserve">2 – Mid </w:t>
            </w:r>
          </w:p>
        </w:tc>
        <w:tc>
          <w:tcPr>
            <w:tcW w:w="2436" w:type="dxa"/>
            <w:tcBorders>
              <w:top w:val="nil"/>
              <w:left w:val="nil"/>
              <w:bottom w:val="single" w:sz="8" w:space="0" w:color="auto"/>
              <w:right w:val="single" w:sz="8" w:space="0" w:color="auto"/>
            </w:tcBorders>
            <w:shd w:val="clear" w:color="auto" w:fill="auto"/>
            <w:vAlign w:val="center"/>
          </w:tcPr>
          <w:p w14:paraId="242FC958"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nil"/>
              <w:left w:val="nil"/>
              <w:bottom w:val="single" w:sz="8" w:space="0" w:color="auto"/>
              <w:right w:val="single" w:sz="8" w:space="0" w:color="auto"/>
            </w:tcBorders>
            <w:shd w:val="clear" w:color="auto" w:fill="auto"/>
            <w:vAlign w:val="center"/>
          </w:tcPr>
          <w:p w14:paraId="584BE8F8" w14:textId="77777777" w:rsidR="005E5AE8" w:rsidRPr="00FB4924" w:rsidRDefault="005E5AE8" w:rsidP="00306FFE">
            <w:pPr>
              <w:jc w:val="center"/>
              <w:rPr>
                <w:color w:val="000000"/>
                <w:sz w:val="18"/>
                <w:szCs w:val="18"/>
              </w:rPr>
            </w:pPr>
            <w:r>
              <w:rPr>
                <w:color w:val="000000"/>
                <w:sz w:val="18"/>
                <w:szCs w:val="18"/>
              </w:rPr>
              <w:t>Data Modeler</w:t>
            </w:r>
          </w:p>
        </w:tc>
      </w:tr>
      <w:tr w:rsidR="005E5AE8" w:rsidRPr="008E4D76" w14:paraId="23C7B088"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5F051D9D" w14:textId="77777777" w:rsidR="005E5AE8" w:rsidRDefault="005E5AE8" w:rsidP="00306FFE">
            <w:pPr>
              <w:jc w:val="center"/>
              <w:rPr>
                <w:color w:val="000000"/>
                <w:sz w:val="18"/>
                <w:szCs w:val="18"/>
              </w:rPr>
            </w:pPr>
            <w:r>
              <w:rPr>
                <w:color w:val="000000"/>
                <w:sz w:val="18"/>
                <w:szCs w:val="18"/>
              </w:rPr>
              <w:t>01-12-TFB-11-0011</w:t>
            </w:r>
          </w:p>
        </w:tc>
        <w:tc>
          <w:tcPr>
            <w:tcW w:w="990" w:type="dxa"/>
            <w:tcBorders>
              <w:top w:val="single" w:sz="8" w:space="0" w:color="auto"/>
              <w:left w:val="nil"/>
              <w:bottom w:val="single" w:sz="8" w:space="0" w:color="auto"/>
              <w:right w:val="single" w:sz="8" w:space="0" w:color="auto"/>
            </w:tcBorders>
            <w:shd w:val="clear" w:color="auto" w:fill="8DB3E2" w:themeFill="text2" w:themeFillTint="66"/>
            <w:vAlign w:val="center"/>
          </w:tcPr>
          <w:p w14:paraId="624E073F" w14:textId="77777777" w:rsidR="005E5AE8" w:rsidRPr="00CF3778" w:rsidRDefault="005E5AE8" w:rsidP="00306FFE">
            <w:pPr>
              <w:jc w:val="center"/>
              <w:rPr>
                <w:color w:val="000000"/>
                <w:sz w:val="18"/>
                <w:szCs w:val="18"/>
              </w:rPr>
            </w:pPr>
            <w:r>
              <w:rPr>
                <w:color w:val="000000"/>
                <w:sz w:val="18"/>
                <w:szCs w:val="18"/>
              </w:rPr>
              <w:t>NCE</w:t>
            </w:r>
          </w:p>
        </w:tc>
        <w:tc>
          <w:tcPr>
            <w:tcW w:w="1260" w:type="dxa"/>
            <w:tcBorders>
              <w:top w:val="single" w:sz="8" w:space="0" w:color="auto"/>
              <w:left w:val="nil"/>
              <w:bottom w:val="single" w:sz="8" w:space="0" w:color="auto"/>
              <w:right w:val="single" w:sz="8" w:space="0" w:color="auto"/>
            </w:tcBorders>
            <w:shd w:val="clear" w:color="auto" w:fill="8DB3E2" w:themeFill="text2" w:themeFillTint="66"/>
            <w:vAlign w:val="center"/>
          </w:tcPr>
          <w:p w14:paraId="6678D559" w14:textId="77777777" w:rsidR="005E5AE8" w:rsidRDefault="005E5AE8" w:rsidP="00306FFE">
            <w:pPr>
              <w:jc w:val="center"/>
              <w:rPr>
                <w:color w:val="000000"/>
                <w:sz w:val="18"/>
                <w:szCs w:val="18"/>
              </w:rPr>
            </w:pPr>
            <w:r>
              <w:rPr>
                <w:color w:val="000000"/>
                <w:sz w:val="18"/>
                <w:szCs w:val="18"/>
              </w:rPr>
              <w:t>8</w:t>
            </w:r>
          </w:p>
        </w:tc>
        <w:tc>
          <w:tcPr>
            <w:tcW w:w="1080" w:type="dxa"/>
            <w:tcBorders>
              <w:top w:val="single" w:sz="8" w:space="0" w:color="auto"/>
              <w:left w:val="nil"/>
              <w:bottom w:val="single" w:sz="8" w:space="0" w:color="auto"/>
              <w:right w:val="single" w:sz="8" w:space="0" w:color="auto"/>
            </w:tcBorders>
            <w:shd w:val="clear" w:color="auto" w:fill="8DB3E2" w:themeFill="text2" w:themeFillTint="66"/>
            <w:vAlign w:val="center"/>
          </w:tcPr>
          <w:p w14:paraId="449DB2E4" w14:textId="77777777" w:rsidR="005E5AE8" w:rsidRPr="005C61AF" w:rsidRDefault="005E5AE8" w:rsidP="00306FFE">
            <w:pPr>
              <w:jc w:val="center"/>
              <w:rPr>
                <w:color w:val="000000"/>
                <w:sz w:val="18"/>
                <w:szCs w:val="18"/>
              </w:rPr>
            </w:pPr>
            <w:r>
              <w:rPr>
                <w:color w:val="000000"/>
                <w:sz w:val="18"/>
                <w:szCs w:val="18"/>
              </w:rPr>
              <w:t>3.1, 3.2, 3.3, 3.4, 3.5</w:t>
            </w:r>
          </w:p>
        </w:tc>
        <w:tc>
          <w:tcPr>
            <w:tcW w:w="540" w:type="dxa"/>
            <w:tcBorders>
              <w:top w:val="single" w:sz="8" w:space="0" w:color="auto"/>
              <w:left w:val="nil"/>
              <w:bottom w:val="single" w:sz="8" w:space="0" w:color="auto"/>
              <w:right w:val="single" w:sz="8" w:space="0" w:color="auto"/>
            </w:tcBorders>
            <w:shd w:val="clear" w:color="auto" w:fill="8DB3E2" w:themeFill="text2" w:themeFillTint="66"/>
            <w:vAlign w:val="center"/>
          </w:tcPr>
          <w:p w14:paraId="70E49C75"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nil"/>
              <w:bottom w:val="single" w:sz="8" w:space="0" w:color="auto"/>
              <w:right w:val="single" w:sz="8" w:space="0" w:color="auto"/>
            </w:tcBorders>
            <w:shd w:val="clear" w:color="auto" w:fill="8DB3E2" w:themeFill="text2" w:themeFillTint="66"/>
            <w:vAlign w:val="center"/>
          </w:tcPr>
          <w:p w14:paraId="0D532739" w14:textId="77777777" w:rsidR="005E5AE8" w:rsidRPr="00CD3CDC" w:rsidRDefault="005E5AE8" w:rsidP="00306FFE">
            <w:pPr>
              <w:jc w:val="center"/>
              <w:rPr>
                <w:color w:val="000000"/>
                <w:sz w:val="18"/>
                <w:szCs w:val="18"/>
              </w:rPr>
            </w:pPr>
            <w:r>
              <w:rPr>
                <w:color w:val="000000"/>
                <w:sz w:val="18"/>
                <w:szCs w:val="18"/>
              </w:rPr>
              <w:t>4 – Expert</w:t>
            </w:r>
            <w:r w:rsidRPr="00CD3CDC">
              <w:rPr>
                <w:color w:val="000000"/>
                <w:sz w:val="18"/>
                <w:szCs w:val="18"/>
              </w:rPr>
              <w:t xml:space="preserve"> </w:t>
            </w:r>
          </w:p>
        </w:tc>
        <w:tc>
          <w:tcPr>
            <w:tcW w:w="2436" w:type="dxa"/>
            <w:tcBorders>
              <w:top w:val="single" w:sz="8" w:space="0" w:color="auto"/>
              <w:left w:val="nil"/>
              <w:bottom w:val="single" w:sz="8" w:space="0" w:color="auto"/>
              <w:right w:val="single" w:sz="8" w:space="0" w:color="auto"/>
            </w:tcBorders>
            <w:shd w:val="clear" w:color="auto" w:fill="8DB3E2" w:themeFill="text2" w:themeFillTint="66"/>
            <w:vAlign w:val="center"/>
          </w:tcPr>
          <w:p w14:paraId="4A146CC7" w14:textId="77777777" w:rsidR="005E5AE8" w:rsidRPr="00CF3778" w:rsidRDefault="005E5AE8" w:rsidP="00306FFE">
            <w:pPr>
              <w:jc w:val="center"/>
              <w:rPr>
                <w:color w:val="000000"/>
                <w:sz w:val="18"/>
                <w:szCs w:val="18"/>
              </w:rPr>
            </w:pPr>
            <w:r>
              <w:rPr>
                <w:color w:val="000000"/>
                <w:sz w:val="18"/>
                <w:szCs w:val="18"/>
              </w:rPr>
              <w:t>Senior Management</w:t>
            </w:r>
          </w:p>
        </w:tc>
        <w:tc>
          <w:tcPr>
            <w:tcW w:w="2334" w:type="dxa"/>
            <w:tcBorders>
              <w:top w:val="single" w:sz="8" w:space="0" w:color="auto"/>
              <w:left w:val="nil"/>
              <w:bottom w:val="single" w:sz="8" w:space="0" w:color="auto"/>
              <w:right w:val="single" w:sz="8" w:space="0" w:color="auto"/>
            </w:tcBorders>
            <w:shd w:val="clear" w:color="auto" w:fill="8DB3E2" w:themeFill="text2" w:themeFillTint="66"/>
            <w:vAlign w:val="center"/>
          </w:tcPr>
          <w:p w14:paraId="0C9DFB8B" w14:textId="77777777" w:rsidR="005E5AE8" w:rsidRPr="00F80B32" w:rsidRDefault="005E5AE8" w:rsidP="00306FFE">
            <w:pPr>
              <w:jc w:val="center"/>
              <w:rPr>
                <w:color w:val="000000"/>
                <w:sz w:val="18"/>
                <w:szCs w:val="18"/>
              </w:rPr>
            </w:pPr>
            <w:r w:rsidRPr="001145C5">
              <w:rPr>
                <w:color w:val="000000"/>
                <w:sz w:val="18"/>
                <w:szCs w:val="18"/>
              </w:rPr>
              <w:t>Program Manager</w:t>
            </w:r>
          </w:p>
        </w:tc>
      </w:tr>
    </w:tbl>
    <w:p w14:paraId="3ECC0B40" w14:textId="77777777" w:rsidR="005E5AE8" w:rsidRDefault="005E5AE8" w:rsidP="005E5AE8"/>
    <w:p w14:paraId="34D878C8" w14:textId="77777777" w:rsidR="005E5AE8" w:rsidRPr="001B735F" w:rsidRDefault="005E5AE8" w:rsidP="005E5AE8">
      <w:pPr>
        <w:spacing w:before="120" w:after="120"/>
        <w:rPr>
          <w:b/>
        </w:rPr>
      </w:pPr>
      <w:r>
        <w:rPr>
          <w:b/>
        </w:rPr>
        <w:t>Government Defined DSR Positions (O&amp;M)</w:t>
      </w:r>
    </w:p>
    <w:tbl>
      <w:tblPr>
        <w:tblW w:w="11600" w:type="dxa"/>
        <w:tblLayout w:type="fixed"/>
        <w:tblLook w:val="04A0" w:firstRow="1" w:lastRow="0" w:firstColumn="1" w:lastColumn="0" w:noHBand="0" w:noVBand="1"/>
      </w:tblPr>
      <w:tblGrid>
        <w:gridCol w:w="1790"/>
        <w:gridCol w:w="990"/>
        <w:gridCol w:w="1260"/>
        <w:gridCol w:w="1080"/>
        <w:gridCol w:w="540"/>
        <w:gridCol w:w="1170"/>
        <w:gridCol w:w="2436"/>
        <w:gridCol w:w="2334"/>
      </w:tblGrid>
      <w:tr w:rsidR="005E5AE8" w:rsidRPr="008E4D76" w14:paraId="16D1F2FE" w14:textId="77777777" w:rsidTr="00306FFE">
        <w:trPr>
          <w:trHeight w:val="780"/>
          <w:tblHeader/>
        </w:trPr>
        <w:tc>
          <w:tcPr>
            <w:tcW w:w="17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6F9E6506"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990" w:type="dxa"/>
            <w:tcBorders>
              <w:top w:val="single" w:sz="8" w:space="0" w:color="auto"/>
              <w:left w:val="nil"/>
              <w:bottom w:val="single" w:sz="8" w:space="0" w:color="auto"/>
              <w:right w:val="single" w:sz="8" w:space="0" w:color="auto"/>
            </w:tcBorders>
            <w:shd w:val="clear" w:color="000000" w:fill="DDD9C3"/>
            <w:vAlign w:val="center"/>
            <w:hideMark/>
          </w:tcPr>
          <w:p w14:paraId="2A968540"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260" w:type="dxa"/>
            <w:tcBorders>
              <w:top w:val="single" w:sz="8" w:space="0" w:color="auto"/>
              <w:left w:val="nil"/>
              <w:bottom w:val="single" w:sz="8" w:space="0" w:color="auto"/>
              <w:right w:val="single" w:sz="8" w:space="0" w:color="auto"/>
            </w:tcBorders>
            <w:shd w:val="clear" w:color="000000" w:fill="DDD9C3"/>
            <w:vAlign w:val="center"/>
            <w:hideMark/>
          </w:tcPr>
          <w:p w14:paraId="6B82BBA5"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1080" w:type="dxa"/>
            <w:tcBorders>
              <w:top w:val="single" w:sz="8" w:space="0" w:color="auto"/>
              <w:left w:val="nil"/>
              <w:bottom w:val="single" w:sz="8" w:space="0" w:color="auto"/>
              <w:right w:val="single" w:sz="8" w:space="0" w:color="auto"/>
            </w:tcBorders>
            <w:shd w:val="clear" w:color="000000" w:fill="DDD9C3"/>
            <w:vAlign w:val="center"/>
            <w:hideMark/>
          </w:tcPr>
          <w:p w14:paraId="11658927"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40" w:type="dxa"/>
            <w:tcBorders>
              <w:top w:val="single" w:sz="8" w:space="0" w:color="auto"/>
              <w:left w:val="nil"/>
              <w:bottom w:val="single" w:sz="8" w:space="0" w:color="auto"/>
              <w:right w:val="single" w:sz="8" w:space="0" w:color="auto"/>
            </w:tcBorders>
            <w:shd w:val="clear" w:color="000000" w:fill="DDD9C3"/>
            <w:vAlign w:val="center"/>
            <w:hideMark/>
          </w:tcPr>
          <w:p w14:paraId="7F4B5955"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170" w:type="dxa"/>
            <w:tcBorders>
              <w:top w:val="single" w:sz="8" w:space="0" w:color="auto"/>
              <w:left w:val="nil"/>
              <w:bottom w:val="single" w:sz="8" w:space="0" w:color="auto"/>
              <w:right w:val="single" w:sz="8" w:space="0" w:color="auto"/>
            </w:tcBorders>
            <w:shd w:val="clear" w:color="000000" w:fill="DDD9C3"/>
            <w:vAlign w:val="center"/>
            <w:hideMark/>
          </w:tcPr>
          <w:p w14:paraId="08AF0C9D"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436" w:type="dxa"/>
            <w:tcBorders>
              <w:top w:val="single" w:sz="8" w:space="0" w:color="auto"/>
              <w:left w:val="nil"/>
              <w:bottom w:val="single" w:sz="8" w:space="0" w:color="auto"/>
              <w:right w:val="single" w:sz="8" w:space="0" w:color="auto"/>
            </w:tcBorders>
            <w:shd w:val="clear" w:color="000000" w:fill="DDD9C3"/>
            <w:vAlign w:val="center"/>
            <w:hideMark/>
          </w:tcPr>
          <w:p w14:paraId="3E83AAE4" w14:textId="77777777" w:rsidR="005E5AE8" w:rsidRPr="008E4D76" w:rsidRDefault="005E5AE8" w:rsidP="00306FFE">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334" w:type="dxa"/>
            <w:tcBorders>
              <w:top w:val="single" w:sz="8" w:space="0" w:color="auto"/>
              <w:left w:val="nil"/>
              <w:bottom w:val="single" w:sz="8" w:space="0" w:color="auto"/>
              <w:right w:val="single" w:sz="8" w:space="0" w:color="auto"/>
            </w:tcBorders>
            <w:shd w:val="clear" w:color="000000" w:fill="DDD9C3"/>
            <w:vAlign w:val="center"/>
            <w:hideMark/>
          </w:tcPr>
          <w:p w14:paraId="5C3FCE15" w14:textId="77777777" w:rsidR="005E5AE8" w:rsidRPr="008E4D76" w:rsidRDefault="005E5AE8" w:rsidP="00306FFE">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5E5AE8" w:rsidRPr="008E4D76" w14:paraId="4E1CA0BD"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0F63BB51" w14:textId="77777777" w:rsidR="005E5AE8" w:rsidRDefault="005E5AE8" w:rsidP="00306FFE">
            <w:pPr>
              <w:jc w:val="center"/>
              <w:rPr>
                <w:color w:val="000000"/>
                <w:sz w:val="18"/>
                <w:szCs w:val="18"/>
              </w:rPr>
            </w:pPr>
            <w:r>
              <w:rPr>
                <w:color w:val="000000"/>
                <w:sz w:val="18"/>
                <w:szCs w:val="18"/>
              </w:rPr>
              <w:t>01-12-DSR-01-0012</w:t>
            </w:r>
          </w:p>
        </w:tc>
        <w:tc>
          <w:tcPr>
            <w:tcW w:w="99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0015B905" w14:textId="77777777" w:rsidR="005E5AE8" w:rsidRDefault="005E5AE8" w:rsidP="00306FFE">
            <w:pPr>
              <w:jc w:val="center"/>
              <w:rPr>
                <w:color w:val="000000"/>
                <w:sz w:val="18"/>
                <w:szCs w:val="18"/>
              </w:rPr>
            </w:pPr>
            <w:r>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5C6796D5" w14:textId="77777777" w:rsidR="005E5AE8" w:rsidRDefault="005E5AE8" w:rsidP="00306FFE">
            <w:pPr>
              <w:jc w:val="center"/>
              <w:rPr>
                <w:color w:val="000000"/>
                <w:sz w:val="18"/>
                <w:szCs w:val="18"/>
              </w:rPr>
            </w:pPr>
            <w:r>
              <w:rPr>
                <w:color w:val="000000"/>
                <w:sz w:val="18"/>
                <w:szCs w:val="18"/>
              </w:rPr>
              <w:t>9</w:t>
            </w:r>
          </w:p>
        </w:tc>
        <w:tc>
          <w:tcPr>
            <w:tcW w:w="108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0D12550E" w14:textId="77777777" w:rsidR="005E5AE8" w:rsidRPr="005C61AF" w:rsidRDefault="005E5AE8" w:rsidP="00306FFE">
            <w:pPr>
              <w:jc w:val="center"/>
              <w:rPr>
                <w:color w:val="000000"/>
                <w:sz w:val="18"/>
                <w:szCs w:val="18"/>
              </w:rPr>
            </w:pPr>
            <w:r w:rsidRPr="005C61AF">
              <w:rPr>
                <w:color w:val="000000"/>
                <w:sz w:val="18"/>
                <w:szCs w:val="18"/>
              </w:rPr>
              <w:t>3.3</w:t>
            </w:r>
          </w:p>
        </w:tc>
        <w:tc>
          <w:tcPr>
            <w:tcW w:w="54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1355BBE0"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5B154648" w14:textId="77777777" w:rsidR="005E5AE8" w:rsidRDefault="005E5AE8" w:rsidP="00306FFE">
            <w:pPr>
              <w:jc w:val="center"/>
              <w:rPr>
                <w:color w:val="000000"/>
                <w:sz w:val="18"/>
                <w:szCs w:val="18"/>
              </w:rPr>
            </w:pPr>
            <w:r>
              <w:rPr>
                <w:color w:val="000000"/>
                <w:sz w:val="18"/>
                <w:szCs w:val="18"/>
              </w:rPr>
              <w:t>4 – Expert</w:t>
            </w:r>
          </w:p>
        </w:tc>
        <w:tc>
          <w:tcPr>
            <w:tcW w:w="2436"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5A36240D"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6A11F624" w14:textId="77777777" w:rsidR="005E5AE8" w:rsidRDefault="005E5AE8" w:rsidP="00306FFE">
            <w:pPr>
              <w:jc w:val="center"/>
              <w:rPr>
                <w:color w:val="000000"/>
                <w:sz w:val="18"/>
                <w:szCs w:val="18"/>
              </w:rPr>
            </w:pPr>
            <w:r>
              <w:rPr>
                <w:color w:val="000000"/>
                <w:sz w:val="18"/>
                <w:szCs w:val="18"/>
              </w:rPr>
              <w:t>Lead Systems Integrator</w:t>
            </w:r>
          </w:p>
        </w:tc>
      </w:tr>
      <w:tr w:rsidR="005E5AE8" w:rsidRPr="008E4D76" w14:paraId="6C11E476"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14:paraId="3B4F4E73" w14:textId="77777777" w:rsidR="005E5AE8" w:rsidRDefault="005E5AE8" w:rsidP="00306FFE">
            <w:pPr>
              <w:jc w:val="center"/>
              <w:rPr>
                <w:color w:val="000000"/>
                <w:sz w:val="18"/>
                <w:szCs w:val="18"/>
              </w:rPr>
            </w:pPr>
            <w:r>
              <w:rPr>
                <w:color w:val="000000"/>
                <w:sz w:val="18"/>
                <w:szCs w:val="18"/>
              </w:rPr>
              <w:t>01-12-DSR-02-0013</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14:paraId="6C8158CF" w14:textId="77777777" w:rsidR="005E5AE8" w:rsidRDefault="005E5AE8" w:rsidP="00306FFE">
            <w:pPr>
              <w:jc w:val="center"/>
              <w:rPr>
                <w:color w:val="000000"/>
                <w:sz w:val="18"/>
                <w:szCs w:val="18"/>
              </w:rPr>
            </w:pPr>
            <w:r w:rsidRPr="0032130E">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3938DE88" w14:textId="77777777" w:rsidR="005E5AE8" w:rsidRDefault="005E5AE8" w:rsidP="00306FFE">
            <w:pPr>
              <w:jc w:val="center"/>
              <w:rPr>
                <w:color w:val="000000"/>
                <w:sz w:val="18"/>
                <w:szCs w:val="18"/>
              </w:rPr>
            </w:pPr>
            <w:r>
              <w:rPr>
                <w:color w:val="000000"/>
                <w:sz w:val="18"/>
                <w:szCs w:val="18"/>
              </w:rPr>
              <w:t>10</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55BDDF72" w14:textId="77777777" w:rsidR="005E5AE8" w:rsidRPr="005C61AF" w:rsidRDefault="005E5AE8" w:rsidP="00306FFE">
            <w:pPr>
              <w:jc w:val="center"/>
              <w:rPr>
                <w:color w:val="000000"/>
                <w:sz w:val="18"/>
                <w:szCs w:val="18"/>
              </w:rPr>
            </w:pPr>
            <w:r w:rsidRPr="005C61AF">
              <w:rPr>
                <w:color w:val="000000"/>
                <w:sz w:val="18"/>
                <w:szCs w:val="18"/>
              </w:rPr>
              <w:t>3.3</w:t>
            </w:r>
          </w:p>
        </w:tc>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14:paraId="703202A9"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tcPr>
          <w:p w14:paraId="499CFCF6" w14:textId="77777777" w:rsidR="005E5AE8" w:rsidRDefault="005E5AE8" w:rsidP="00306FFE">
            <w:pPr>
              <w:jc w:val="center"/>
              <w:rPr>
                <w:color w:val="000000"/>
                <w:sz w:val="18"/>
                <w:szCs w:val="18"/>
              </w:rPr>
            </w:pPr>
            <w:r>
              <w:rPr>
                <w:color w:val="000000"/>
                <w:sz w:val="18"/>
                <w:szCs w:val="18"/>
              </w:rPr>
              <w:t>2 – Mid</w:t>
            </w:r>
          </w:p>
        </w:tc>
        <w:tc>
          <w:tcPr>
            <w:tcW w:w="2436" w:type="dxa"/>
            <w:tcBorders>
              <w:top w:val="single" w:sz="8" w:space="0" w:color="auto"/>
              <w:left w:val="single" w:sz="8" w:space="0" w:color="auto"/>
              <w:bottom w:val="single" w:sz="8" w:space="0" w:color="auto"/>
              <w:right w:val="single" w:sz="8" w:space="0" w:color="auto"/>
            </w:tcBorders>
            <w:shd w:val="clear" w:color="auto" w:fill="auto"/>
            <w:vAlign w:val="center"/>
          </w:tcPr>
          <w:p w14:paraId="26A1550A"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auto"/>
            <w:vAlign w:val="center"/>
          </w:tcPr>
          <w:p w14:paraId="16483B26" w14:textId="77777777" w:rsidR="005E5AE8" w:rsidRDefault="005E5AE8" w:rsidP="00306FFE">
            <w:pPr>
              <w:jc w:val="center"/>
              <w:rPr>
                <w:color w:val="000000"/>
                <w:sz w:val="18"/>
                <w:szCs w:val="18"/>
              </w:rPr>
            </w:pPr>
            <w:r>
              <w:rPr>
                <w:color w:val="000000"/>
                <w:sz w:val="18"/>
                <w:szCs w:val="18"/>
              </w:rPr>
              <w:t>Systems Integrator</w:t>
            </w:r>
          </w:p>
        </w:tc>
      </w:tr>
      <w:tr w:rsidR="005E5AE8" w:rsidRPr="008E4D76" w14:paraId="36C5C34D"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057683E6" w14:textId="77777777" w:rsidR="005E5AE8" w:rsidRDefault="005E5AE8" w:rsidP="00306FFE">
            <w:pPr>
              <w:jc w:val="center"/>
              <w:rPr>
                <w:color w:val="000000"/>
                <w:sz w:val="18"/>
                <w:szCs w:val="18"/>
              </w:rPr>
            </w:pPr>
            <w:r>
              <w:rPr>
                <w:color w:val="000000"/>
                <w:sz w:val="18"/>
                <w:szCs w:val="18"/>
              </w:rPr>
              <w:lastRenderedPageBreak/>
              <w:t>01-12-DSR-03-0014</w:t>
            </w:r>
          </w:p>
        </w:tc>
        <w:tc>
          <w:tcPr>
            <w:tcW w:w="99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2EAEB9F1" w14:textId="77777777" w:rsidR="005E5AE8" w:rsidRPr="0032130E" w:rsidRDefault="005E5AE8" w:rsidP="00306FFE">
            <w:pPr>
              <w:jc w:val="center"/>
              <w:rPr>
                <w:color w:val="000000"/>
                <w:sz w:val="18"/>
                <w:szCs w:val="18"/>
              </w:rPr>
            </w:pPr>
            <w:r>
              <w:rPr>
                <w:color w:val="000000"/>
                <w:sz w:val="18"/>
                <w:szCs w:val="18"/>
              </w:rPr>
              <w:t>NCE</w:t>
            </w:r>
          </w:p>
        </w:tc>
        <w:tc>
          <w:tcPr>
            <w:tcW w:w="126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00200C8D" w14:textId="77777777" w:rsidR="005E5AE8" w:rsidRDefault="005E5AE8" w:rsidP="00306FFE">
            <w:pPr>
              <w:jc w:val="center"/>
              <w:rPr>
                <w:color w:val="000000"/>
                <w:sz w:val="18"/>
                <w:szCs w:val="18"/>
              </w:rPr>
            </w:pPr>
            <w:r>
              <w:rPr>
                <w:color w:val="000000"/>
                <w:sz w:val="18"/>
                <w:szCs w:val="18"/>
              </w:rPr>
              <w:t>11</w:t>
            </w:r>
          </w:p>
        </w:tc>
        <w:tc>
          <w:tcPr>
            <w:tcW w:w="108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688E20F6" w14:textId="77777777" w:rsidR="005E5AE8" w:rsidRPr="005C61AF" w:rsidRDefault="005E5AE8" w:rsidP="00306FFE">
            <w:pPr>
              <w:jc w:val="center"/>
              <w:rPr>
                <w:color w:val="000000"/>
                <w:sz w:val="18"/>
                <w:szCs w:val="18"/>
              </w:rPr>
            </w:pPr>
            <w:r w:rsidRPr="005C61AF">
              <w:rPr>
                <w:color w:val="000000"/>
                <w:sz w:val="18"/>
                <w:szCs w:val="18"/>
              </w:rPr>
              <w:t>3.3</w:t>
            </w:r>
          </w:p>
        </w:tc>
        <w:tc>
          <w:tcPr>
            <w:tcW w:w="54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2F936FDC"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463721C4" w14:textId="77777777" w:rsidR="005E5AE8" w:rsidRDefault="005E5AE8" w:rsidP="00306FFE">
            <w:pPr>
              <w:jc w:val="center"/>
              <w:rPr>
                <w:color w:val="000000"/>
                <w:sz w:val="18"/>
                <w:szCs w:val="18"/>
              </w:rPr>
            </w:pPr>
            <w:r>
              <w:rPr>
                <w:color w:val="000000"/>
                <w:sz w:val="18"/>
                <w:szCs w:val="18"/>
              </w:rPr>
              <w:t>4 – Expert</w:t>
            </w:r>
          </w:p>
        </w:tc>
        <w:tc>
          <w:tcPr>
            <w:tcW w:w="2436"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4C1723AF" w14:textId="77777777" w:rsidR="005E5AE8" w:rsidRPr="00CF377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14:paraId="2EC0D55B" w14:textId="77777777" w:rsidR="005E5AE8" w:rsidRDefault="005E5AE8" w:rsidP="00306FFE">
            <w:pPr>
              <w:jc w:val="center"/>
              <w:rPr>
                <w:color w:val="000000"/>
                <w:sz w:val="18"/>
                <w:szCs w:val="18"/>
              </w:rPr>
            </w:pPr>
            <w:r>
              <w:rPr>
                <w:color w:val="000000"/>
                <w:sz w:val="18"/>
                <w:szCs w:val="18"/>
              </w:rPr>
              <w:t>Lead System Engineer</w:t>
            </w:r>
          </w:p>
        </w:tc>
      </w:tr>
      <w:tr w:rsidR="005E5AE8" w:rsidRPr="008E4D76" w14:paraId="1882ADA5"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14:paraId="5BE22023" w14:textId="77777777" w:rsidR="005E5AE8" w:rsidRDefault="005E5AE8" w:rsidP="00306FFE">
            <w:pPr>
              <w:jc w:val="center"/>
              <w:rPr>
                <w:color w:val="000000"/>
                <w:sz w:val="18"/>
                <w:szCs w:val="18"/>
              </w:rPr>
            </w:pPr>
            <w:r>
              <w:rPr>
                <w:color w:val="000000"/>
                <w:sz w:val="18"/>
                <w:szCs w:val="18"/>
              </w:rPr>
              <w:t>01-12-DSR-04-0015</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14:paraId="0CF7BD47" w14:textId="77777777" w:rsidR="005E5AE8" w:rsidRDefault="005E5AE8" w:rsidP="00306FFE">
            <w:pPr>
              <w:jc w:val="center"/>
              <w:rPr>
                <w:color w:val="000000"/>
                <w:sz w:val="18"/>
                <w:szCs w:val="18"/>
              </w:rPr>
            </w:pPr>
            <w:r w:rsidRPr="0032130E">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725091D" w14:textId="77777777" w:rsidR="005E5AE8" w:rsidRDefault="005E5AE8" w:rsidP="00306FFE">
            <w:pPr>
              <w:jc w:val="center"/>
              <w:rPr>
                <w:color w:val="000000"/>
                <w:sz w:val="18"/>
                <w:szCs w:val="18"/>
              </w:rPr>
            </w:pPr>
            <w:r>
              <w:rPr>
                <w:color w:val="000000"/>
                <w:sz w:val="18"/>
                <w:szCs w:val="18"/>
              </w:rPr>
              <w:t>5</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02DB597B" w14:textId="77777777" w:rsidR="005E5AE8" w:rsidRPr="005C61AF" w:rsidRDefault="005E5AE8" w:rsidP="00306FFE">
            <w:pPr>
              <w:jc w:val="center"/>
              <w:rPr>
                <w:color w:val="000000"/>
                <w:sz w:val="18"/>
                <w:szCs w:val="18"/>
              </w:rPr>
            </w:pPr>
            <w:r w:rsidRPr="005C61AF">
              <w:rPr>
                <w:color w:val="000000"/>
                <w:sz w:val="18"/>
                <w:szCs w:val="18"/>
              </w:rPr>
              <w:t>3.3</w:t>
            </w:r>
          </w:p>
        </w:tc>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14:paraId="34048326"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tcPr>
          <w:p w14:paraId="2C281CE1" w14:textId="77777777" w:rsidR="005E5AE8" w:rsidRDefault="005E5AE8" w:rsidP="00306FFE">
            <w:pPr>
              <w:jc w:val="center"/>
              <w:rPr>
                <w:color w:val="000000"/>
                <w:sz w:val="18"/>
                <w:szCs w:val="18"/>
              </w:rPr>
            </w:pPr>
            <w:r>
              <w:rPr>
                <w:color w:val="000000"/>
                <w:sz w:val="18"/>
                <w:szCs w:val="18"/>
              </w:rPr>
              <w:t>2 – Mid</w:t>
            </w:r>
          </w:p>
        </w:tc>
        <w:tc>
          <w:tcPr>
            <w:tcW w:w="2436" w:type="dxa"/>
            <w:tcBorders>
              <w:top w:val="single" w:sz="8" w:space="0" w:color="auto"/>
              <w:left w:val="single" w:sz="8" w:space="0" w:color="auto"/>
              <w:bottom w:val="single" w:sz="8" w:space="0" w:color="auto"/>
              <w:right w:val="single" w:sz="8" w:space="0" w:color="auto"/>
            </w:tcBorders>
            <w:shd w:val="clear" w:color="auto" w:fill="auto"/>
            <w:vAlign w:val="center"/>
          </w:tcPr>
          <w:p w14:paraId="19E8A694"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auto"/>
            <w:vAlign w:val="center"/>
          </w:tcPr>
          <w:p w14:paraId="0D4B3025" w14:textId="77777777" w:rsidR="005E5AE8" w:rsidRDefault="005E5AE8" w:rsidP="00306FFE">
            <w:pPr>
              <w:jc w:val="center"/>
              <w:rPr>
                <w:color w:val="000000"/>
                <w:sz w:val="18"/>
                <w:szCs w:val="18"/>
              </w:rPr>
            </w:pPr>
            <w:r>
              <w:rPr>
                <w:color w:val="000000"/>
                <w:sz w:val="18"/>
                <w:szCs w:val="18"/>
              </w:rPr>
              <w:t>System Engineer</w:t>
            </w:r>
          </w:p>
        </w:tc>
      </w:tr>
      <w:tr w:rsidR="005E5AE8" w:rsidRPr="008E4D76" w14:paraId="6389B157"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14:paraId="684C613D" w14:textId="77777777" w:rsidR="005E5AE8" w:rsidRDefault="005E5AE8" w:rsidP="00306FFE">
            <w:pPr>
              <w:jc w:val="center"/>
              <w:rPr>
                <w:color w:val="000000"/>
                <w:sz w:val="18"/>
                <w:szCs w:val="18"/>
              </w:rPr>
            </w:pPr>
            <w:r>
              <w:rPr>
                <w:color w:val="000000"/>
                <w:sz w:val="18"/>
                <w:szCs w:val="18"/>
              </w:rPr>
              <w:t>01-12-DSR-05-0016</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14:paraId="553B5A3E" w14:textId="77777777" w:rsidR="005E5AE8" w:rsidRDefault="005E5AE8" w:rsidP="00306FFE">
            <w:pPr>
              <w:jc w:val="center"/>
              <w:rPr>
                <w:color w:val="000000"/>
                <w:sz w:val="18"/>
                <w:szCs w:val="18"/>
              </w:rPr>
            </w:pPr>
            <w:r w:rsidRPr="0032130E">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101EABE" w14:textId="77777777" w:rsidR="005E5AE8" w:rsidRDefault="005E5AE8" w:rsidP="00306FFE">
            <w:pPr>
              <w:jc w:val="center"/>
              <w:rPr>
                <w:color w:val="000000"/>
                <w:sz w:val="18"/>
                <w:szCs w:val="18"/>
              </w:rPr>
            </w:pPr>
            <w:r>
              <w:rPr>
                <w:color w:val="000000"/>
                <w:sz w:val="18"/>
                <w:szCs w:val="18"/>
              </w:rPr>
              <w:t>5</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21975C48" w14:textId="77777777" w:rsidR="005E5AE8" w:rsidRPr="005C61AF" w:rsidRDefault="005E5AE8" w:rsidP="00306FFE">
            <w:pPr>
              <w:jc w:val="center"/>
              <w:rPr>
                <w:color w:val="000000"/>
                <w:sz w:val="18"/>
                <w:szCs w:val="18"/>
              </w:rPr>
            </w:pPr>
            <w:r w:rsidRPr="005C61AF">
              <w:rPr>
                <w:color w:val="000000"/>
                <w:sz w:val="18"/>
                <w:szCs w:val="18"/>
              </w:rPr>
              <w:t>3.3</w:t>
            </w:r>
          </w:p>
        </w:tc>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14:paraId="46BC0727"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tcPr>
          <w:p w14:paraId="366B4A92" w14:textId="77777777" w:rsidR="005E5AE8" w:rsidRDefault="005E5AE8" w:rsidP="00306FFE">
            <w:pPr>
              <w:jc w:val="center"/>
              <w:rPr>
                <w:color w:val="000000"/>
                <w:sz w:val="18"/>
                <w:szCs w:val="18"/>
              </w:rPr>
            </w:pPr>
            <w:r>
              <w:rPr>
                <w:color w:val="000000"/>
                <w:sz w:val="18"/>
                <w:szCs w:val="18"/>
              </w:rPr>
              <w:t>2 – Mid</w:t>
            </w:r>
          </w:p>
        </w:tc>
        <w:tc>
          <w:tcPr>
            <w:tcW w:w="2436" w:type="dxa"/>
            <w:tcBorders>
              <w:top w:val="single" w:sz="8" w:space="0" w:color="auto"/>
              <w:left w:val="single" w:sz="8" w:space="0" w:color="auto"/>
              <w:bottom w:val="single" w:sz="8" w:space="0" w:color="auto"/>
              <w:right w:val="single" w:sz="8" w:space="0" w:color="auto"/>
            </w:tcBorders>
            <w:shd w:val="clear" w:color="auto" w:fill="auto"/>
            <w:vAlign w:val="center"/>
          </w:tcPr>
          <w:p w14:paraId="4D188FFD"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auto"/>
            <w:vAlign w:val="center"/>
          </w:tcPr>
          <w:p w14:paraId="4258CBA8" w14:textId="77777777" w:rsidR="005E5AE8" w:rsidRDefault="005E5AE8" w:rsidP="00306FFE">
            <w:pPr>
              <w:jc w:val="center"/>
              <w:rPr>
                <w:color w:val="000000"/>
                <w:sz w:val="18"/>
                <w:szCs w:val="18"/>
              </w:rPr>
            </w:pPr>
            <w:r>
              <w:rPr>
                <w:color w:val="000000"/>
                <w:sz w:val="18"/>
                <w:szCs w:val="18"/>
              </w:rPr>
              <w:t>System Engineer</w:t>
            </w:r>
          </w:p>
        </w:tc>
      </w:tr>
      <w:tr w:rsidR="005E5AE8" w:rsidRPr="008E4D76" w14:paraId="4A1557AB"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14:paraId="3465311F" w14:textId="77777777" w:rsidR="005E5AE8" w:rsidRDefault="005E5AE8" w:rsidP="00306FFE">
            <w:pPr>
              <w:jc w:val="center"/>
              <w:rPr>
                <w:color w:val="000000"/>
                <w:sz w:val="18"/>
                <w:szCs w:val="18"/>
              </w:rPr>
            </w:pPr>
            <w:r>
              <w:rPr>
                <w:color w:val="000000"/>
                <w:sz w:val="18"/>
                <w:szCs w:val="18"/>
              </w:rPr>
              <w:t>01-12-DSR-06-0017</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14:paraId="291A35EC" w14:textId="77777777" w:rsidR="005E5AE8" w:rsidRDefault="005E5AE8" w:rsidP="00306FFE">
            <w:pPr>
              <w:jc w:val="center"/>
              <w:rPr>
                <w:color w:val="000000"/>
                <w:sz w:val="18"/>
                <w:szCs w:val="18"/>
              </w:rPr>
            </w:pPr>
            <w:r w:rsidRPr="0032130E">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D937965" w14:textId="77777777" w:rsidR="005E5AE8" w:rsidRDefault="005E5AE8" w:rsidP="00306FFE">
            <w:pPr>
              <w:jc w:val="center"/>
              <w:rPr>
                <w:color w:val="000000"/>
                <w:sz w:val="18"/>
                <w:szCs w:val="18"/>
              </w:rPr>
            </w:pPr>
            <w:r>
              <w:rPr>
                <w:color w:val="000000"/>
                <w:sz w:val="18"/>
                <w:szCs w:val="18"/>
              </w:rPr>
              <w:t>12</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4DA50FA7" w14:textId="77777777" w:rsidR="005E5AE8" w:rsidRPr="005C61AF" w:rsidRDefault="005E5AE8" w:rsidP="00306FFE">
            <w:pPr>
              <w:jc w:val="center"/>
              <w:rPr>
                <w:color w:val="000000"/>
                <w:sz w:val="18"/>
                <w:szCs w:val="18"/>
              </w:rPr>
            </w:pPr>
            <w:r w:rsidRPr="005C61AF">
              <w:rPr>
                <w:color w:val="000000"/>
                <w:sz w:val="18"/>
                <w:szCs w:val="18"/>
              </w:rPr>
              <w:t>3.3</w:t>
            </w:r>
          </w:p>
        </w:tc>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14:paraId="50564C2A"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tcPr>
          <w:p w14:paraId="19B4C093" w14:textId="77777777" w:rsidR="005E5AE8" w:rsidRDefault="005E5AE8" w:rsidP="00306FFE">
            <w:pPr>
              <w:jc w:val="center"/>
              <w:rPr>
                <w:color w:val="000000"/>
                <w:sz w:val="18"/>
                <w:szCs w:val="18"/>
              </w:rPr>
            </w:pPr>
            <w:r>
              <w:rPr>
                <w:color w:val="000000"/>
                <w:sz w:val="18"/>
                <w:szCs w:val="18"/>
              </w:rPr>
              <w:t>1 – Junior</w:t>
            </w:r>
          </w:p>
        </w:tc>
        <w:tc>
          <w:tcPr>
            <w:tcW w:w="2436" w:type="dxa"/>
            <w:tcBorders>
              <w:top w:val="single" w:sz="8" w:space="0" w:color="auto"/>
              <w:left w:val="single" w:sz="8" w:space="0" w:color="auto"/>
              <w:bottom w:val="single" w:sz="8" w:space="0" w:color="auto"/>
              <w:right w:val="single" w:sz="8" w:space="0" w:color="auto"/>
            </w:tcBorders>
            <w:shd w:val="clear" w:color="auto" w:fill="auto"/>
            <w:vAlign w:val="center"/>
          </w:tcPr>
          <w:p w14:paraId="464C8EA9"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auto"/>
            <w:vAlign w:val="center"/>
          </w:tcPr>
          <w:p w14:paraId="0209B946" w14:textId="77777777" w:rsidR="005E5AE8" w:rsidRDefault="005E5AE8" w:rsidP="00306FFE">
            <w:pPr>
              <w:jc w:val="center"/>
              <w:rPr>
                <w:color w:val="000000"/>
                <w:sz w:val="18"/>
                <w:szCs w:val="18"/>
              </w:rPr>
            </w:pPr>
            <w:r>
              <w:rPr>
                <w:color w:val="000000"/>
                <w:sz w:val="18"/>
                <w:szCs w:val="18"/>
              </w:rPr>
              <w:t>System Engineer</w:t>
            </w:r>
          </w:p>
        </w:tc>
      </w:tr>
      <w:tr w:rsidR="005E5AE8" w:rsidRPr="008E4D76" w14:paraId="7001C439"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14:paraId="2FD11F87" w14:textId="77777777" w:rsidR="005E5AE8" w:rsidRDefault="005E5AE8" w:rsidP="00306FFE">
            <w:pPr>
              <w:jc w:val="center"/>
              <w:rPr>
                <w:color w:val="000000"/>
                <w:sz w:val="18"/>
                <w:szCs w:val="18"/>
              </w:rPr>
            </w:pPr>
            <w:r>
              <w:rPr>
                <w:color w:val="000000"/>
                <w:sz w:val="18"/>
                <w:szCs w:val="18"/>
              </w:rPr>
              <w:t>01-12-DSR-07-0018</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14:paraId="04B357D0" w14:textId="77777777" w:rsidR="005E5AE8" w:rsidRDefault="005E5AE8" w:rsidP="00306FFE">
            <w:pPr>
              <w:jc w:val="center"/>
              <w:rPr>
                <w:color w:val="000000"/>
                <w:sz w:val="18"/>
                <w:szCs w:val="18"/>
              </w:rPr>
            </w:pPr>
            <w:r w:rsidRPr="0032130E">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F3C6AE6" w14:textId="77777777" w:rsidR="005E5AE8" w:rsidRDefault="005E5AE8" w:rsidP="00306FFE">
            <w:pPr>
              <w:jc w:val="center"/>
              <w:rPr>
                <w:color w:val="000000"/>
                <w:sz w:val="18"/>
                <w:szCs w:val="18"/>
              </w:rPr>
            </w:pPr>
            <w:r>
              <w:rPr>
                <w:color w:val="000000"/>
                <w:sz w:val="18"/>
                <w:szCs w:val="18"/>
              </w:rPr>
              <w:t>13</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7BDDFD6D" w14:textId="77777777" w:rsidR="005E5AE8" w:rsidRPr="005C61AF" w:rsidRDefault="005E5AE8" w:rsidP="00306FFE">
            <w:pPr>
              <w:jc w:val="center"/>
              <w:rPr>
                <w:color w:val="000000"/>
                <w:sz w:val="18"/>
                <w:szCs w:val="18"/>
              </w:rPr>
            </w:pPr>
            <w:r>
              <w:rPr>
                <w:color w:val="000000"/>
                <w:sz w:val="18"/>
                <w:szCs w:val="18"/>
              </w:rPr>
              <w:t>3.2</w:t>
            </w:r>
          </w:p>
        </w:tc>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14:paraId="0E5032D1"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tcPr>
          <w:p w14:paraId="35BA24EA" w14:textId="77777777" w:rsidR="005E5AE8" w:rsidRDefault="005E5AE8" w:rsidP="00306FFE">
            <w:pPr>
              <w:jc w:val="center"/>
              <w:rPr>
                <w:color w:val="000000"/>
                <w:sz w:val="18"/>
                <w:szCs w:val="18"/>
              </w:rPr>
            </w:pPr>
            <w:r w:rsidRPr="00394810">
              <w:rPr>
                <w:color w:val="000000"/>
                <w:sz w:val="18"/>
                <w:szCs w:val="18"/>
              </w:rPr>
              <w:t>3 – Senior</w:t>
            </w:r>
          </w:p>
        </w:tc>
        <w:tc>
          <w:tcPr>
            <w:tcW w:w="2436" w:type="dxa"/>
            <w:tcBorders>
              <w:top w:val="single" w:sz="8" w:space="0" w:color="auto"/>
              <w:left w:val="single" w:sz="8" w:space="0" w:color="auto"/>
              <w:bottom w:val="single" w:sz="8" w:space="0" w:color="auto"/>
              <w:right w:val="single" w:sz="8" w:space="0" w:color="auto"/>
            </w:tcBorders>
            <w:shd w:val="clear" w:color="auto" w:fill="auto"/>
            <w:vAlign w:val="center"/>
          </w:tcPr>
          <w:p w14:paraId="4126E632"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auto"/>
            <w:vAlign w:val="center"/>
          </w:tcPr>
          <w:p w14:paraId="0C59E70E" w14:textId="77777777" w:rsidR="005E5AE8" w:rsidRDefault="005E5AE8" w:rsidP="00306FFE">
            <w:pPr>
              <w:jc w:val="center"/>
              <w:rPr>
                <w:color w:val="000000"/>
                <w:sz w:val="18"/>
                <w:szCs w:val="18"/>
              </w:rPr>
            </w:pPr>
            <w:r>
              <w:rPr>
                <w:color w:val="000000"/>
                <w:sz w:val="18"/>
                <w:szCs w:val="18"/>
              </w:rPr>
              <w:t>System Engineer</w:t>
            </w:r>
          </w:p>
        </w:tc>
      </w:tr>
      <w:tr w:rsidR="005E5AE8" w:rsidRPr="008E4D76" w14:paraId="68928925"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14:paraId="0ED1AB22" w14:textId="77777777" w:rsidR="005E5AE8" w:rsidRDefault="005E5AE8" w:rsidP="00306FFE">
            <w:pPr>
              <w:jc w:val="center"/>
              <w:rPr>
                <w:color w:val="000000"/>
                <w:sz w:val="18"/>
                <w:szCs w:val="18"/>
              </w:rPr>
            </w:pPr>
            <w:r>
              <w:rPr>
                <w:color w:val="000000"/>
                <w:sz w:val="18"/>
                <w:szCs w:val="18"/>
              </w:rPr>
              <w:t>01-12-DSR-08-0019</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14:paraId="1C9EE489" w14:textId="77777777" w:rsidR="005E5AE8" w:rsidRDefault="005E5AE8" w:rsidP="00306FFE">
            <w:pPr>
              <w:jc w:val="center"/>
              <w:rPr>
                <w:color w:val="000000"/>
                <w:sz w:val="18"/>
                <w:szCs w:val="18"/>
              </w:rPr>
            </w:pPr>
            <w:r w:rsidRPr="0032130E">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6B2238E" w14:textId="77777777" w:rsidR="005E5AE8" w:rsidRDefault="005E5AE8" w:rsidP="00306FFE">
            <w:pPr>
              <w:jc w:val="center"/>
              <w:rPr>
                <w:color w:val="000000"/>
                <w:sz w:val="18"/>
                <w:szCs w:val="18"/>
              </w:rPr>
            </w:pPr>
            <w:r>
              <w:rPr>
                <w:color w:val="000000"/>
                <w:sz w:val="18"/>
                <w:szCs w:val="18"/>
              </w:rPr>
              <w:t>14</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4B0AB283" w14:textId="77777777" w:rsidR="005E5AE8" w:rsidRPr="005C61AF" w:rsidRDefault="005E5AE8" w:rsidP="00306FFE">
            <w:pPr>
              <w:jc w:val="center"/>
              <w:rPr>
                <w:color w:val="000000"/>
                <w:sz w:val="18"/>
                <w:szCs w:val="18"/>
              </w:rPr>
            </w:pPr>
            <w:r>
              <w:rPr>
                <w:color w:val="000000"/>
                <w:sz w:val="18"/>
                <w:szCs w:val="18"/>
              </w:rPr>
              <w:t>3.2</w:t>
            </w:r>
          </w:p>
        </w:tc>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14:paraId="746F20B5"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tcPr>
          <w:p w14:paraId="6646A6C7" w14:textId="77777777" w:rsidR="005E5AE8" w:rsidRDefault="005E5AE8" w:rsidP="00306FFE">
            <w:pPr>
              <w:jc w:val="center"/>
              <w:rPr>
                <w:color w:val="000000"/>
                <w:sz w:val="18"/>
                <w:szCs w:val="18"/>
              </w:rPr>
            </w:pPr>
            <w:r>
              <w:rPr>
                <w:color w:val="000000"/>
                <w:sz w:val="18"/>
                <w:szCs w:val="18"/>
              </w:rPr>
              <w:t>2 – Mid</w:t>
            </w:r>
          </w:p>
        </w:tc>
        <w:tc>
          <w:tcPr>
            <w:tcW w:w="2436" w:type="dxa"/>
            <w:tcBorders>
              <w:top w:val="single" w:sz="8" w:space="0" w:color="auto"/>
              <w:left w:val="single" w:sz="8" w:space="0" w:color="auto"/>
              <w:bottom w:val="single" w:sz="8" w:space="0" w:color="auto"/>
              <w:right w:val="single" w:sz="8" w:space="0" w:color="auto"/>
            </w:tcBorders>
            <w:shd w:val="clear" w:color="auto" w:fill="auto"/>
            <w:vAlign w:val="center"/>
          </w:tcPr>
          <w:p w14:paraId="3F791734"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auto"/>
            <w:vAlign w:val="center"/>
          </w:tcPr>
          <w:p w14:paraId="237C09D9" w14:textId="77777777" w:rsidR="005E5AE8" w:rsidRDefault="005E5AE8" w:rsidP="00306FFE">
            <w:pPr>
              <w:jc w:val="center"/>
              <w:rPr>
                <w:color w:val="000000"/>
                <w:sz w:val="18"/>
                <w:szCs w:val="18"/>
              </w:rPr>
            </w:pPr>
            <w:r>
              <w:rPr>
                <w:color w:val="000000"/>
                <w:sz w:val="18"/>
                <w:szCs w:val="18"/>
              </w:rPr>
              <w:t>System Engineer</w:t>
            </w:r>
          </w:p>
        </w:tc>
      </w:tr>
      <w:tr w:rsidR="005E5AE8" w:rsidRPr="008E4D76" w14:paraId="4E5F5F1B" w14:textId="77777777" w:rsidTr="00306FFE">
        <w:trPr>
          <w:trHeight w:val="315"/>
        </w:trPr>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14:paraId="58A43CF0" w14:textId="77777777" w:rsidR="005E5AE8" w:rsidRDefault="005E5AE8" w:rsidP="00306FFE">
            <w:pPr>
              <w:jc w:val="center"/>
              <w:rPr>
                <w:color w:val="000000"/>
                <w:sz w:val="18"/>
                <w:szCs w:val="18"/>
              </w:rPr>
            </w:pPr>
            <w:r>
              <w:rPr>
                <w:color w:val="000000"/>
                <w:sz w:val="18"/>
                <w:szCs w:val="18"/>
              </w:rPr>
              <w:t>01-12-DSR-09-0020</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14:paraId="2FC29DA1" w14:textId="77777777" w:rsidR="005E5AE8" w:rsidRDefault="005E5AE8" w:rsidP="00306FFE">
            <w:pPr>
              <w:jc w:val="center"/>
              <w:rPr>
                <w:color w:val="000000"/>
                <w:sz w:val="18"/>
                <w:szCs w:val="18"/>
              </w:rPr>
            </w:pPr>
            <w:r w:rsidRPr="0032130E">
              <w:rPr>
                <w:color w:val="000000"/>
                <w:sz w:val="18"/>
                <w:szCs w:val="18"/>
              </w:rPr>
              <w:t>WMA</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825E62E" w14:textId="77777777" w:rsidR="005E5AE8" w:rsidRDefault="005E5AE8" w:rsidP="00306FFE">
            <w:pPr>
              <w:jc w:val="center"/>
              <w:rPr>
                <w:color w:val="000000"/>
                <w:sz w:val="18"/>
                <w:szCs w:val="18"/>
              </w:rPr>
            </w:pPr>
            <w:r>
              <w:rPr>
                <w:color w:val="000000"/>
                <w:sz w:val="18"/>
                <w:szCs w:val="18"/>
              </w:rPr>
              <w:t>15</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40FC517F" w14:textId="77777777" w:rsidR="005E5AE8" w:rsidRPr="005C61AF" w:rsidRDefault="005E5AE8" w:rsidP="00306FFE">
            <w:pPr>
              <w:jc w:val="center"/>
              <w:rPr>
                <w:color w:val="000000"/>
                <w:sz w:val="18"/>
                <w:szCs w:val="18"/>
              </w:rPr>
            </w:pPr>
            <w:r>
              <w:rPr>
                <w:color w:val="000000"/>
                <w:sz w:val="18"/>
                <w:szCs w:val="18"/>
              </w:rPr>
              <w:t>3.2</w:t>
            </w:r>
          </w:p>
        </w:tc>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14:paraId="2ACF465C" w14:textId="77777777" w:rsidR="005E5AE8" w:rsidRDefault="005E5AE8" w:rsidP="00306FFE">
            <w:pPr>
              <w:jc w:val="center"/>
              <w:rPr>
                <w:color w:val="000000"/>
                <w:sz w:val="18"/>
                <w:szCs w:val="18"/>
              </w:rPr>
            </w:pPr>
            <w:r>
              <w:rPr>
                <w:color w:val="000000"/>
                <w:sz w:val="18"/>
                <w:szCs w:val="18"/>
              </w:rPr>
              <w:t>1</w:t>
            </w:r>
          </w:p>
        </w:tc>
        <w:tc>
          <w:tcPr>
            <w:tcW w:w="1170" w:type="dxa"/>
            <w:tcBorders>
              <w:top w:val="single" w:sz="8" w:space="0" w:color="auto"/>
              <w:left w:val="single" w:sz="8" w:space="0" w:color="auto"/>
              <w:bottom w:val="single" w:sz="8" w:space="0" w:color="auto"/>
              <w:right w:val="single" w:sz="8" w:space="0" w:color="auto"/>
            </w:tcBorders>
            <w:shd w:val="clear" w:color="auto" w:fill="auto"/>
            <w:vAlign w:val="center"/>
          </w:tcPr>
          <w:p w14:paraId="6CCB0D5D" w14:textId="77777777" w:rsidR="005E5AE8" w:rsidRDefault="005E5AE8" w:rsidP="00306FFE">
            <w:pPr>
              <w:jc w:val="center"/>
              <w:rPr>
                <w:color w:val="000000"/>
                <w:sz w:val="18"/>
                <w:szCs w:val="18"/>
              </w:rPr>
            </w:pPr>
            <w:r>
              <w:rPr>
                <w:color w:val="000000"/>
                <w:sz w:val="18"/>
                <w:szCs w:val="18"/>
              </w:rPr>
              <w:t>1 – Junior</w:t>
            </w:r>
          </w:p>
        </w:tc>
        <w:tc>
          <w:tcPr>
            <w:tcW w:w="2436" w:type="dxa"/>
            <w:tcBorders>
              <w:top w:val="single" w:sz="8" w:space="0" w:color="auto"/>
              <w:left w:val="single" w:sz="8" w:space="0" w:color="auto"/>
              <w:bottom w:val="single" w:sz="8" w:space="0" w:color="auto"/>
              <w:right w:val="single" w:sz="8" w:space="0" w:color="auto"/>
            </w:tcBorders>
            <w:shd w:val="clear" w:color="auto" w:fill="auto"/>
            <w:vAlign w:val="center"/>
          </w:tcPr>
          <w:p w14:paraId="44CC8FBD" w14:textId="77777777" w:rsidR="005E5AE8" w:rsidRDefault="005E5AE8" w:rsidP="00306FFE">
            <w:pPr>
              <w:jc w:val="center"/>
              <w:rPr>
                <w:color w:val="000000"/>
                <w:sz w:val="18"/>
                <w:szCs w:val="18"/>
              </w:rPr>
            </w:pPr>
            <w:r w:rsidRPr="00CF3778">
              <w:rPr>
                <w:color w:val="000000"/>
                <w:sz w:val="18"/>
                <w:szCs w:val="18"/>
              </w:rPr>
              <w:t>Engineering and Architecture</w:t>
            </w:r>
          </w:p>
        </w:tc>
        <w:tc>
          <w:tcPr>
            <w:tcW w:w="2334" w:type="dxa"/>
            <w:tcBorders>
              <w:top w:val="single" w:sz="8" w:space="0" w:color="auto"/>
              <w:left w:val="single" w:sz="8" w:space="0" w:color="auto"/>
              <w:bottom w:val="single" w:sz="8" w:space="0" w:color="auto"/>
              <w:right w:val="single" w:sz="8" w:space="0" w:color="auto"/>
            </w:tcBorders>
            <w:shd w:val="clear" w:color="auto" w:fill="auto"/>
            <w:vAlign w:val="center"/>
          </w:tcPr>
          <w:p w14:paraId="76B30F50" w14:textId="77777777" w:rsidR="005E5AE8" w:rsidRDefault="005E5AE8" w:rsidP="00306FFE">
            <w:pPr>
              <w:jc w:val="center"/>
              <w:rPr>
                <w:color w:val="000000"/>
                <w:sz w:val="18"/>
                <w:szCs w:val="18"/>
              </w:rPr>
            </w:pPr>
            <w:r>
              <w:rPr>
                <w:color w:val="000000"/>
                <w:sz w:val="18"/>
                <w:szCs w:val="18"/>
              </w:rPr>
              <w:t>System Engineer</w:t>
            </w:r>
          </w:p>
        </w:tc>
      </w:tr>
    </w:tbl>
    <w:p w14:paraId="3BD07024" w14:textId="77777777" w:rsidR="005E5AE8" w:rsidRDefault="005E5AE8" w:rsidP="005E5AE8">
      <w:pPr>
        <w:sectPr w:rsidR="005E5AE8" w:rsidSect="004B4869">
          <w:pgSz w:w="15840" w:h="12240" w:orient="landscape"/>
          <w:pgMar w:top="1440" w:right="1440" w:bottom="1008" w:left="1440" w:header="720" w:footer="720" w:gutter="0"/>
          <w:cols w:space="720"/>
          <w:titlePg/>
          <w:docGrid w:linePitch="360"/>
        </w:sectPr>
      </w:pPr>
    </w:p>
    <w:tbl>
      <w:tblPr>
        <w:tblStyle w:val="TableGrid"/>
        <w:tblpPr w:leftFromText="180" w:rightFromText="180" w:vertAnchor="text" w:horzAnchor="page" w:tblpX="4321" w:tblpY="181"/>
        <w:tblW w:w="0" w:type="auto"/>
        <w:tblLook w:val="04A0" w:firstRow="1" w:lastRow="0" w:firstColumn="1" w:lastColumn="0" w:noHBand="0" w:noVBand="1"/>
      </w:tblPr>
      <w:tblGrid>
        <w:gridCol w:w="490"/>
      </w:tblGrid>
      <w:tr w:rsidR="0068508A" w14:paraId="5C4C4A51" w14:textId="77777777" w:rsidTr="0068508A">
        <w:trPr>
          <w:trHeight w:val="440"/>
        </w:trPr>
        <w:tc>
          <w:tcPr>
            <w:tcW w:w="490" w:type="dxa"/>
            <w:shd w:val="clear" w:color="auto" w:fill="95B3D7" w:themeFill="accent1" w:themeFillTint="99"/>
          </w:tcPr>
          <w:p w14:paraId="1FF02F1E" w14:textId="77777777" w:rsidR="0068508A" w:rsidRDefault="0068508A" w:rsidP="0068508A">
            <w:pPr>
              <w:pBdr>
                <w:top w:val="single" w:sz="4" w:space="1" w:color="auto"/>
                <w:left w:val="single" w:sz="4" w:space="1" w:color="auto"/>
                <w:bottom w:val="single" w:sz="4" w:space="1" w:color="auto"/>
                <w:right w:val="single" w:sz="4" w:space="1" w:color="auto"/>
                <w:between w:val="single" w:sz="4" w:space="1" w:color="auto"/>
                <w:bar w:val="single" w:sz="4" w:color="auto"/>
              </w:pBdr>
              <w:spacing w:before="120" w:after="120" w:line="276" w:lineRule="auto"/>
            </w:pPr>
          </w:p>
        </w:tc>
      </w:tr>
    </w:tbl>
    <w:p w14:paraId="2882BAAF" w14:textId="4AB08958" w:rsidR="00AB7547" w:rsidRPr="003F7A9F" w:rsidRDefault="0078397F" w:rsidP="00AB7547">
      <w:pPr>
        <w:spacing w:before="120" w:after="120" w:line="276" w:lineRule="auto"/>
        <w:rPr>
          <w:b/>
          <w:sz w:val="22"/>
          <w:szCs w:val="22"/>
        </w:rPr>
      </w:pPr>
      <w:r w:rsidRPr="003F7A9F">
        <w:rPr>
          <w:b/>
          <w:sz w:val="22"/>
          <w:szCs w:val="22"/>
        </w:rPr>
        <w:t>Appendix A Key:</w:t>
      </w:r>
    </w:p>
    <w:p w14:paraId="23D18AD0" w14:textId="3136F2A8" w:rsidR="0068508A" w:rsidRDefault="0078397F" w:rsidP="00AB7547">
      <w:pPr>
        <w:spacing w:before="120" w:after="120" w:line="276" w:lineRule="auto"/>
        <w:rPr>
          <w:sz w:val="22"/>
          <w:szCs w:val="22"/>
        </w:rPr>
      </w:pPr>
      <w:r>
        <w:rPr>
          <w:sz w:val="22"/>
          <w:szCs w:val="22"/>
        </w:rPr>
        <w:t xml:space="preserve">Signifies </w:t>
      </w:r>
      <w:r w:rsidR="0068508A">
        <w:rPr>
          <w:sz w:val="22"/>
          <w:szCs w:val="22"/>
        </w:rPr>
        <w:t>Key Personnel</w:t>
      </w:r>
      <w:r>
        <w:rPr>
          <w:sz w:val="22"/>
          <w:szCs w:val="22"/>
        </w:rPr>
        <w:t xml:space="preserve"> Position</w:t>
      </w:r>
      <w:r w:rsidR="0068508A">
        <w:rPr>
          <w:sz w:val="22"/>
          <w:szCs w:val="22"/>
        </w:rPr>
        <w:t xml:space="preserve">      </w:t>
      </w:r>
    </w:p>
    <w:p w14:paraId="2577040C" w14:textId="63573678" w:rsidR="003F7A9F" w:rsidRDefault="003F7A9F" w:rsidP="00AB7547">
      <w:pPr>
        <w:spacing w:before="120" w:after="120" w:line="276" w:lineRule="auto"/>
        <w:rPr>
          <w:sz w:val="22"/>
          <w:szCs w:val="22"/>
        </w:rPr>
      </w:pPr>
    </w:p>
    <w:p w14:paraId="45B47A50" w14:textId="1367FADC" w:rsidR="008E4D76" w:rsidRPr="0078397F" w:rsidRDefault="00F6206A" w:rsidP="00AB7547">
      <w:pPr>
        <w:spacing w:before="120" w:after="120" w:line="276" w:lineRule="auto"/>
        <w:rPr>
          <w:sz w:val="22"/>
          <w:szCs w:val="22"/>
        </w:rPr>
      </w:pPr>
      <w:r>
        <w:rPr>
          <w:sz w:val="22"/>
          <w:szCs w:val="22"/>
        </w:rPr>
        <w:t xml:space="preserve">* </w:t>
      </w:r>
      <w:r w:rsidR="00AB7547" w:rsidRPr="0078397F">
        <w:rPr>
          <w:sz w:val="22"/>
          <w:szCs w:val="22"/>
        </w:rPr>
        <w:t>AA-BB-CCCC-12</w:t>
      </w:r>
      <w:r w:rsidR="0014355F">
        <w:rPr>
          <w:sz w:val="22"/>
          <w:szCs w:val="22"/>
        </w:rPr>
        <w:t>-</w:t>
      </w:r>
      <w:r w:rsidR="00AB7547" w:rsidRPr="0078397F">
        <w:rPr>
          <w:sz w:val="22"/>
          <w:szCs w:val="22"/>
        </w:rPr>
        <w:t>34</w:t>
      </w:r>
      <w:r w:rsidR="0014355F">
        <w:rPr>
          <w:sz w:val="22"/>
          <w:szCs w:val="22"/>
        </w:rPr>
        <w:t>56</w:t>
      </w:r>
      <w:r w:rsidR="00AB7547" w:rsidRPr="0078397F">
        <w:rPr>
          <w:sz w:val="22"/>
          <w:szCs w:val="22"/>
        </w:rPr>
        <w:t xml:space="preserve"> (First </w:t>
      </w:r>
      <w:r w:rsidR="0068508A">
        <w:rPr>
          <w:sz w:val="22"/>
          <w:szCs w:val="22"/>
        </w:rPr>
        <w:t>Column</w:t>
      </w:r>
      <w:r w:rsidR="00AB7547" w:rsidRPr="0078397F">
        <w:rPr>
          <w:sz w:val="22"/>
          <w:szCs w:val="22"/>
        </w:rPr>
        <w:t xml:space="preserve"> of Table)</w:t>
      </w:r>
    </w:p>
    <w:tbl>
      <w:tblPr>
        <w:tblStyle w:val="TableGrid"/>
        <w:tblW w:w="0" w:type="auto"/>
        <w:tblLook w:val="04A0" w:firstRow="1" w:lastRow="0" w:firstColumn="1" w:lastColumn="0" w:noHBand="0" w:noVBand="1"/>
      </w:tblPr>
      <w:tblGrid>
        <w:gridCol w:w="1267"/>
        <w:gridCol w:w="3498"/>
      </w:tblGrid>
      <w:tr w:rsidR="007F4EF0" w:rsidRPr="0078397F" w14:paraId="5702B180" w14:textId="77777777" w:rsidTr="007F4EF0">
        <w:trPr>
          <w:trHeight w:val="278"/>
        </w:trPr>
        <w:tc>
          <w:tcPr>
            <w:tcW w:w="0" w:type="auto"/>
            <w:shd w:val="clear" w:color="auto" w:fill="C4BC96" w:themeFill="background2" w:themeFillShade="BF"/>
          </w:tcPr>
          <w:p w14:paraId="7719F6EA" w14:textId="77777777" w:rsidR="007F4EF0" w:rsidRPr="0078397F" w:rsidRDefault="007F4EF0" w:rsidP="007F4EF0">
            <w:pPr>
              <w:spacing w:before="120" w:after="120" w:line="276" w:lineRule="auto"/>
              <w:jc w:val="center"/>
              <w:rPr>
                <w:rFonts w:ascii="Times New Roman" w:hAnsi="Times New Roman"/>
                <w:b/>
                <w:sz w:val="22"/>
                <w:szCs w:val="22"/>
              </w:rPr>
            </w:pPr>
            <w:r w:rsidRPr="0078397F">
              <w:rPr>
                <w:rFonts w:ascii="Times New Roman" w:hAnsi="Times New Roman"/>
                <w:b/>
                <w:sz w:val="22"/>
                <w:szCs w:val="22"/>
              </w:rPr>
              <w:t>Characters</w:t>
            </w:r>
          </w:p>
        </w:tc>
        <w:tc>
          <w:tcPr>
            <w:tcW w:w="0" w:type="auto"/>
            <w:shd w:val="clear" w:color="auto" w:fill="C4BC96" w:themeFill="background2" w:themeFillShade="BF"/>
          </w:tcPr>
          <w:p w14:paraId="3A227581" w14:textId="77777777" w:rsidR="007F4EF0" w:rsidRPr="0078397F" w:rsidRDefault="007F4EF0" w:rsidP="007F4EF0">
            <w:pPr>
              <w:spacing w:before="120" w:after="120" w:line="276" w:lineRule="auto"/>
              <w:jc w:val="center"/>
              <w:rPr>
                <w:rFonts w:ascii="Times New Roman" w:hAnsi="Times New Roman"/>
                <w:b/>
                <w:sz w:val="22"/>
                <w:szCs w:val="22"/>
              </w:rPr>
            </w:pPr>
            <w:r w:rsidRPr="0078397F">
              <w:rPr>
                <w:rFonts w:ascii="Times New Roman" w:hAnsi="Times New Roman"/>
                <w:b/>
                <w:sz w:val="22"/>
                <w:szCs w:val="22"/>
              </w:rPr>
              <w:t>Description</w:t>
            </w:r>
          </w:p>
        </w:tc>
      </w:tr>
      <w:tr w:rsidR="007F4EF0" w:rsidRPr="0078397F" w14:paraId="3302CEFC" w14:textId="77777777" w:rsidTr="007F4EF0">
        <w:trPr>
          <w:trHeight w:val="233"/>
        </w:trPr>
        <w:tc>
          <w:tcPr>
            <w:tcW w:w="0" w:type="auto"/>
          </w:tcPr>
          <w:p w14:paraId="1D605AF6" w14:textId="77777777" w:rsidR="007F4EF0" w:rsidRPr="0078397F" w:rsidRDefault="007F4EF0" w:rsidP="007F4EF0">
            <w:pPr>
              <w:spacing w:before="120" w:after="120" w:line="276" w:lineRule="auto"/>
              <w:jc w:val="center"/>
              <w:rPr>
                <w:rFonts w:ascii="Times New Roman" w:hAnsi="Times New Roman"/>
                <w:sz w:val="22"/>
                <w:szCs w:val="22"/>
              </w:rPr>
            </w:pPr>
            <w:r w:rsidRPr="0078397F">
              <w:rPr>
                <w:rFonts w:ascii="Times New Roman" w:hAnsi="Times New Roman"/>
                <w:sz w:val="22"/>
                <w:szCs w:val="22"/>
              </w:rPr>
              <w:t>AA</w:t>
            </w:r>
          </w:p>
        </w:tc>
        <w:tc>
          <w:tcPr>
            <w:tcW w:w="0" w:type="auto"/>
          </w:tcPr>
          <w:p w14:paraId="148E5295" w14:textId="77777777" w:rsidR="007F4EF0" w:rsidRPr="0078397F" w:rsidRDefault="007F4EF0" w:rsidP="007F4EF0">
            <w:pPr>
              <w:spacing w:before="120" w:after="120" w:line="276" w:lineRule="auto"/>
              <w:rPr>
                <w:rFonts w:ascii="Times New Roman" w:hAnsi="Times New Roman"/>
                <w:sz w:val="22"/>
                <w:szCs w:val="22"/>
              </w:rPr>
            </w:pPr>
            <w:r w:rsidRPr="0078397F">
              <w:rPr>
                <w:rFonts w:ascii="Times New Roman" w:hAnsi="Times New Roman"/>
                <w:sz w:val="22"/>
                <w:szCs w:val="22"/>
              </w:rPr>
              <w:t>Statement of Work Number</w:t>
            </w:r>
          </w:p>
        </w:tc>
      </w:tr>
      <w:tr w:rsidR="007F4EF0" w:rsidRPr="0078397F" w14:paraId="1C4E7488" w14:textId="77777777" w:rsidTr="007F4EF0">
        <w:trPr>
          <w:trHeight w:val="413"/>
        </w:trPr>
        <w:tc>
          <w:tcPr>
            <w:tcW w:w="0" w:type="auto"/>
          </w:tcPr>
          <w:p w14:paraId="0DCB5D83" w14:textId="77777777" w:rsidR="007F4EF0" w:rsidRPr="0078397F" w:rsidRDefault="007F4EF0" w:rsidP="007F4EF0">
            <w:pPr>
              <w:spacing w:before="120" w:after="120" w:line="276" w:lineRule="auto"/>
              <w:jc w:val="center"/>
              <w:rPr>
                <w:rFonts w:ascii="Times New Roman" w:hAnsi="Times New Roman"/>
                <w:sz w:val="22"/>
                <w:szCs w:val="22"/>
              </w:rPr>
            </w:pPr>
            <w:r w:rsidRPr="0078397F">
              <w:rPr>
                <w:rFonts w:ascii="Times New Roman" w:hAnsi="Times New Roman"/>
                <w:sz w:val="22"/>
                <w:szCs w:val="22"/>
              </w:rPr>
              <w:t>BB</w:t>
            </w:r>
          </w:p>
        </w:tc>
        <w:tc>
          <w:tcPr>
            <w:tcW w:w="0" w:type="auto"/>
          </w:tcPr>
          <w:p w14:paraId="4DCF1466" w14:textId="77777777" w:rsidR="007F4EF0" w:rsidRPr="0078397F" w:rsidRDefault="007F4EF0" w:rsidP="007F4EF0">
            <w:pPr>
              <w:spacing w:before="120" w:after="120" w:line="276" w:lineRule="auto"/>
              <w:rPr>
                <w:rFonts w:ascii="Times New Roman" w:hAnsi="Times New Roman"/>
                <w:sz w:val="22"/>
                <w:szCs w:val="22"/>
              </w:rPr>
            </w:pPr>
            <w:r w:rsidRPr="0078397F">
              <w:rPr>
                <w:rFonts w:ascii="Times New Roman" w:hAnsi="Times New Roman"/>
                <w:sz w:val="22"/>
                <w:szCs w:val="22"/>
              </w:rPr>
              <w:t>Task Order Number</w:t>
            </w:r>
          </w:p>
        </w:tc>
      </w:tr>
      <w:tr w:rsidR="007F4EF0" w:rsidRPr="0078397F" w14:paraId="07182AFB" w14:textId="77777777" w:rsidTr="007F4EF0">
        <w:tc>
          <w:tcPr>
            <w:tcW w:w="0" w:type="auto"/>
          </w:tcPr>
          <w:p w14:paraId="08D95954" w14:textId="77777777" w:rsidR="007F4EF0" w:rsidRPr="0078397F" w:rsidRDefault="007F4EF0" w:rsidP="007F4EF0">
            <w:pPr>
              <w:spacing w:before="120" w:after="120" w:line="276" w:lineRule="auto"/>
              <w:jc w:val="center"/>
              <w:rPr>
                <w:rFonts w:ascii="Times New Roman" w:hAnsi="Times New Roman"/>
                <w:sz w:val="22"/>
                <w:szCs w:val="22"/>
              </w:rPr>
            </w:pPr>
            <w:r w:rsidRPr="0078397F">
              <w:rPr>
                <w:rFonts w:ascii="Times New Roman" w:hAnsi="Times New Roman"/>
                <w:sz w:val="22"/>
                <w:szCs w:val="22"/>
              </w:rPr>
              <w:t>CCCC</w:t>
            </w:r>
          </w:p>
        </w:tc>
        <w:tc>
          <w:tcPr>
            <w:tcW w:w="0" w:type="auto"/>
          </w:tcPr>
          <w:p w14:paraId="1544AFC7" w14:textId="77777777" w:rsidR="007F4EF0" w:rsidRPr="0078397F" w:rsidRDefault="007F4EF0" w:rsidP="007F4EF0">
            <w:pPr>
              <w:spacing w:before="120" w:after="120" w:line="276" w:lineRule="auto"/>
              <w:rPr>
                <w:rFonts w:ascii="Times New Roman" w:hAnsi="Times New Roman"/>
                <w:sz w:val="22"/>
                <w:szCs w:val="22"/>
              </w:rPr>
            </w:pPr>
            <w:r w:rsidRPr="0078397F">
              <w:rPr>
                <w:rFonts w:ascii="Times New Roman" w:hAnsi="Times New Roman"/>
                <w:sz w:val="22"/>
                <w:szCs w:val="22"/>
              </w:rPr>
              <w:t>Organization Code Position Supports</w:t>
            </w:r>
          </w:p>
        </w:tc>
      </w:tr>
      <w:tr w:rsidR="007F4EF0" w:rsidRPr="0078397F" w14:paraId="14CEC0B9" w14:textId="77777777" w:rsidTr="007F4EF0">
        <w:tc>
          <w:tcPr>
            <w:tcW w:w="0" w:type="auto"/>
          </w:tcPr>
          <w:p w14:paraId="45358FD0" w14:textId="77777777" w:rsidR="007F4EF0" w:rsidRPr="003A571C" w:rsidRDefault="007F4EF0" w:rsidP="007F4EF0">
            <w:pPr>
              <w:spacing w:before="120" w:after="120" w:line="276" w:lineRule="auto"/>
              <w:jc w:val="center"/>
              <w:rPr>
                <w:rFonts w:ascii="Times New Roman" w:hAnsi="Times New Roman"/>
                <w:sz w:val="22"/>
                <w:szCs w:val="22"/>
              </w:rPr>
            </w:pPr>
            <w:r w:rsidRPr="007A20B3">
              <w:rPr>
                <w:sz w:val="22"/>
                <w:szCs w:val="22"/>
              </w:rPr>
              <w:t>12</w:t>
            </w:r>
          </w:p>
        </w:tc>
        <w:tc>
          <w:tcPr>
            <w:tcW w:w="0" w:type="auto"/>
          </w:tcPr>
          <w:p w14:paraId="32DAF3FB" w14:textId="77777777" w:rsidR="007F4EF0" w:rsidRPr="0006325C" w:rsidRDefault="007F4EF0" w:rsidP="007F4EF0">
            <w:pPr>
              <w:spacing w:before="120" w:after="120" w:line="276" w:lineRule="auto"/>
              <w:rPr>
                <w:rFonts w:ascii="Times New Roman" w:hAnsi="Times New Roman"/>
                <w:sz w:val="22"/>
                <w:szCs w:val="22"/>
              </w:rPr>
            </w:pPr>
            <w:r w:rsidRPr="0006325C">
              <w:rPr>
                <w:rFonts w:ascii="Times New Roman" w:hAnsi="Times New Roman"/>
                <w:sz w:val="22"/>
                <w:szCs w:val="22"/>
              </w:rPr>
              <w:t>Organization Number</w:t>
            </w:r>
          </w:p>
        </w:tc>
      </w:tr>
      <w:tr w:rsidR="007F4EF0" w:rsidRPr="0078397F" w14:paraId="2058E905" w14:textId="77777777" w:rsidTr="007F4EF0">
        <w:tc>
          <w:tcPr>
            <w:tcW w:w="0" w:type="auto"/>
          </w:tcPr>
          <w:p w14:paraId="5AC43932" w14:textId="77777777" w:rsidR="007F4EF0" w:rsidRPr="0078397F" w:rsidRDefault="007F4EF0" w:rsidP="007F4EF0">
            <w:pPr>
              <w:spacing w:before="120" w:after="120" w:line="276" w:lineRule="auto"/>
              <w:jc w:val="center"/>
              <w:rPr>
                <w:rFonts w:ascii="Times New Roman" w:hAnsi="Times New Roman"/>
                <w:sz w:val="22"/>
                <w:szCs w:val="22"/>
              </w:rPr>
            </w:pPr>
            <w:r w:rsidRPr="0078397F">
              <w:rPr>
                <w:rFonts w:ascii="Times New Roman" w:hAnsi="Times New Roman"/>
                <w:sz w:val="22"/>
                <w:szCs w:val="22"/>
              </w:rPr>
              <w:t>34</w:t>
            </w:r>
            <w:r>
              <w:rPr>
                <w:rFonts w:ascii="Times New Roman" w:hAnsi="Times New Roman"/>
                <w:sz w:val="22"/>
                <w:szCs w:val="22"/>
              </w:rPr>
              <w:t>56</w:t>
            </w:r>
          </w:p>
        </w:tc>
        <w:tc>
          <w:tcPr>
            <w:tcW w:w="0" w:type="auto"/>
          </w:tcPr>
          <w:p w14:paraId="34D311A6" w14:textId="77777777" w:rsidR="007F4EF0" w:rsidRPr="0078397F" w:rsidRDefault="007F4EF0" w:rsidP="007F4EF0">
            <w:pPr>
              <w:spacing w:before="120" w:after="120" w:line="276" w:lineRule="auto"/>
              <w:rPr>
                <w:rFonts w:ascii="Times New Roman" w:hAnsi="Times New Roman"/>
                <w:sz w:val="22"/>
                <w:szCs w:val="22"/>
              </w:rPr>
            </w:pPr>
            <w:r w:rsidRPr="0078397F">
              <w:rPr>
                <w:rFonts w:ascii="Times New Roman" w:hAnsi="Times New Roman"/>
                <w:sz w:val="22"/>
                <w:szCs w:val="22"/>
              </w:rPr>
              <w:t>Position Number</w:t>
            </w:r>
          </w:p>
        </w:tc>
      </w:tr>
    </w:tbl>
    <w:p w14:paraId="50C0DBA5" w14:textId="77777777" w:rsidR="0078397F" w:rsidRPr="0078397F" w:rsidRDefault="0078397F" w:rsidP="00625E79">
      <w:pPr>
        <w:rPr>
          <w:sz w:val="22"/>
          <w:szCs w:val="22"/>
        </w:rPr>
      </w:pPr>
    </w:p>
    <w:p w14:paraId="0D0312A6" w14:textId="12EE084B" w:rsidR="00625E79" w:rsidRPr="0078397F" w:rsidRDefault="00625E79" w:rsidP="00625E79">
      <w:pPr>
        <w:rPr>
          <w:sz w:val="22"/>
          <w:szCs w:val="22"/>
        </w:rPr>
      </w:pPr>
      <w:r w:rsidRPr="0078397F">
        <w:rPr>
          <w:sz w:val="22"/>
          <w:szCs w:val="22"/>
        </w:rPr>
        <w:t>Skill level definitions for each service category are defined as follows.  While the experience requirements for each level are the same across each service category, the associated labor rates may</w:t>
      </w:r>
      <w:r w:rsidR="00E5168E" w:rsidRPr="0078397F">
        <w:rPr>
          <w:sz w:val="22"/>
          <w:szCs w:val="22"/>
        </w:rPr>
        <w:t xml:space="preserve"> not be. Unless otherwise stated in Appendix B, d</w:t>
      </w:r>
      <w:r w:rsidRPr="0078397F">
        <w:rPr>
          <w:sz w:val="22"/>
          <w:szCs w:val="22"/>
        </w:rPr>
        <w:t xml:space="preserve">efault to the table below anytime the word “experience” is used in a position description to verify the number of years required. </w:t>
      </w:r>
    </w:p>
    <w:p w14:paraId="49EF29FE" w14:textId="77777777" w:rsidR="00625E79" w:rsidRPr="0078397F" w:rsidRDefault="00625E79" w:rsidP="00625E79">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78397F" w14:paraId="1C8C218F" w14:textId="77777777" w:rsidTr="00F7591B">
        <w:trPr>
          <w:jc w:val="center"/>
        </w:trPr>
        <w:tc>
          <w:tcPr>
            <w:tcW w:w="1735" w:type="dxa"/>
            <w:shd w:val="clear" w:color="auto" w:fill="EEECE1"/>
          </w:tcPr>
          <w:p w14:paraId="772ADE3F" w14:textId="77777777" w:rsidR="00625E79" w:rsidRPr="0078397F" w:rsidRDefault="00625E79" w:rsidP="00625E79">
            <w:pPr>
              <w:ind w:firstLine="252"/>
              <w:rPr>
                <w:b/>
                <w:bCs/>
                <w:sz w:val="22"/>
                <w:szCs w:val="22"/>
              </w:rPr>
            </w:pPr>
            <w:r w:rsidRPr="0078397F">
              <w:rPr>
                <w:b/>
                <w:bCs/>
                <w:sz w:val="22"/>
                <w:szCs w:val="22"/>
              </w:rPr>
              <w:t xml:space="preserve">Skill Level </w:t>
            </w:r>
          </w:p>
        </w:tc>
        <w:tc>
          <w:tcPr>
            <w:tcW w:w="3206" w:type="dxa"/>
            <w:shd w:val="clear" w:color="auto" w:fill="EEECE1"/>
          </w:tcPr>
          <w:p w14:paraId="429D0315" w14:textId="77777777" w:rsidR="00625E79" w:rsidRPr="0078397F" w:rsidRDefault="00625E79" w:rsidP="00625E79">
            <w:pPr>
              <w:ind w:left="64"/>
              <w:jc w:val="center"/>
              <w:rPr>
                <w:sz w:val="22"/>
                <w:szCs w:val="22"/>
              </w:rPr>
            </w:pPr>
            <w:r w:rsidRPr="0078397F">
              <w:rPr>
                <w:b/>
                <w:sz w:val="22"/>
                <w:szCs w:val="22"/>
              </w:rPr>
              <w:t xml:space="preserve">Total Experience  </w:t>
            </w:r>
            <w:r w:rsidRPr="0078397F">
              <w:rPr>
                <w:sz w:val="22"/>
                <w:szCs w:val="22"/>
              </w:rPr>
              <w:t>(in years)</w:t>
            </w:r>
          </w:p>
        </w:tc>
      </w:tr>
      <w:tr w:rsidR="00625E79" w:rsidRPr="0078397F" w14:paraId="637DC9F4" w14:textId="77777777" w:rsidTr="00F7591B">
        <w:trPr>
          <w:jc w:val="center"/>
        </w:trPr>
        <w:tc>
          <w:tcPr>
            <w:tcW w:w="1735" w:type="dxa"/>
            <w:shd w:val="clear" w:color="auto" w:fill="auto"/>
          </w:tcPr>
          <w:p w14:paraId="46F03820" w14:textId="77777777" w:rsidR="00625E79" w:rsidRPr="0078397F" w:rsidRDefault="00625E79" w:rsidP="0078397F">
            <w:pPr>
              <w:jc w:val="center"/>
              <w:rPr>
                <w:sz w:val="22"/>
                <w:szCs w:val="22"/>
              </w:rPr>
            </w:pPr>
            <w:r w:rsidRPr="0078397F">
              <w:rPr>
                <w:sz w:val="22"/>
                <w:szCs w:val="22"/>
              </w:rPr>
              <w:t>4 - Expert</w:t>
            </w:r>
          </w:p>
        </w:tc>
        <w:tc>
          <w:tcPr>
            <w:tcW w:w="3206" w:type="dxa"/>
            <w:shd w:val="clear" w:color="auto" w:fill="auto"/>
          </w:tcPr>
          <w:p w14:paraId="08A600EA" w14:textId="77777777" w:rsidR="00625E79" w:rsidRPr="0078397F" w:rsidRDefault="00625E79" w:rsidP="00625E79">
            <w:pPr>
              <w:ind w:left="576"/>
              <w:jc w:val="center"/>
              <w:rPr>
                <w:sz w:val="22"/>
                <w:szCs w:val="22"/>
              </w:rPr>
            </w:pPr>
            <w:r w:rsidRPr="0078397F">
              <w:rPr>
                <w:sz w:val="22"/>
                <w:szCs w:val="22"/>
              </w:rPr>
              <w:t>18+</w:t>
            </w:r>
          </w:p>
        </w:tc>
      </w:tr>
      <w:tr w:rsidR="00625E79" w:rsidRPr="0078397F" w14:paraId="3C19D0F9" w14:textId="77777777" w:rsidTr="00F7591B">
        <w:trPr>
          <w:jc w:val="center"/>
        </w:trPr>
        <w:tc>
          <w:tcPr>
            <w:tcW w:w="1735" w:type="dxa"/>
            <w:shd w:val="clear" w:color="auto" w:fill="auto"/>
          </w:tcPr>
          <w:p w14:paraId="6BB97147" w14:textId="77777777" w:rsidR="00625E79" w:rsidRPr="0078397F" w:rsidRDefault="00625E79" w:rsidP="0078397F">
            <w:pPr>
              <w:jc w:val="center"/>
              <w:rPr>
                <w:sz w:val="22"/>
                <w:szCs w:val="22"/>
              </w:rPr>
            </w:pPr>
            <w:r w:rsidRPr="0078397F">
              <w:rPr>
                <w:sz w:val="22"/>
                <w:szCs w:val="22"/>
              </w:rPr>
              <w:t>3 - Senior</w:t>
            </w:r>
          </w:p>
        </w:tc>
        <w:tc>
          <w:tcPr>
            <w:tcW w:w="3206" w:type="dxa"/>
            <w:shd w:val="clear" w:color="auto" w:fill="auto"/>
          </w:tcPr>
          <w:p w14:paraId="443B9040" w14:textId="77777777" w:rsidR="00625E79" w:rsidRPr="0078397F" w:rsidRDefault="00625E79" w:rsidP="00625E79">
            <w:pPr>
              <w:ind w:left="576"/>
              <w:jc w:val="center"/>
              <w:rPr>
                <w:sz w:val="22"/>
                <w:szCs w:val="22"/>
              </w:rPr>
            </w:pPr>
            <w:r w:rsidRPr="0078397F">
              <w:rPr>
                <w:sz w:val="22"/>
                <w:szCs w:val="22"/>
              </w:rPr>
              <w:t>12+ to 18</w:t>
            </w:r>
          </w:p>
        </w:tc>
      </w:tr>
      <w:tr w:rsidR="00625E79" w:rsidRPr="0078397F" w14:paraId="16AF640A" w14:textId="77777777" w:rsidTr="00F7591B">
        <w:trPr>
          <w:jc w:val="center"/>
        </w:trPr>
        <w:tc>
          <w:tcPr>
            <w:tcW w:w="1735" w:type="dxa"/>
            <w:shd w:val="clear" w:color="auto" w:fill="auto"/>
          </w:tcPr>
          <w:p w14:paraId="4572C59C" w14:textId="77777777" w:rsidR="00625E79" w:rsidRPr="0078397F" w:rsidRDefault="00625E79" w:rsidP="0078397F">
            <w:pPr>
              <w:jc w:val="center"/>
              <w:rPr>
                <w:sz w:val="22"/>
                <w:szCs w:val="22"/>
              </w:rPr>
            </w:pPr>
            <w:r w:rsidRPr="0078397F">
              <w:rPr>
                <w:sz w:val="22"/>
                <w:szCs w:val="22"/>
              </w:rPr>
              <w:t>2 - Mid</w:t>
            </w:r>
          </w:p>
        </w:tc>
        <w:tc>
          <w:tcPr>
            <w:tcW w:w="3206" w:type="dxa"/>
            <w:shd w:val="clear" w:color="auto" w:fill="auto"/>
          </w:tcPr>
          <w:p w14:paraId="5F13D3C0" w14:textId="77777777" w:rsidR="00625E79" w:rsidRPr="0078397F" w:rsidRDefault="00625E79" w:rsidP="00625E79">
            <w:pPr>
              <w:ind w:left="576"/>
              <w:jc w:val="center"/>
              <w:rPr>
                <w:sz w:val="22"/>
                <w:szCs w:val="22"/>
              </w:rPr>
            </w:pPr>
            <w:r w:rsidRPr="0078397F">
              <w:rPr>
                <w:sz w:val="22"/>
                <w:szCs w:val="22"/>
              </w:rPr>
              <w:t>6+ to 12</w:t>
            </w:r>
          </w:p>
        </w:tc>
      </w:tr>
      <w:tr w:rsidR="00625E79" w:rsidRPr="0078397F" w14:paraId="095BB43D" w14:textId="77777777" w:rsidTr="00F7591B">
        <w:trPr>
          <w:jc w:val="center"/>
        </w:trPr>
        <w:tc>
          <w:tcPr>
            <w:tcW w:w="1735" w:type="dxa"/>
            <w:shd w:val="clear" w:color="auto" w:fill="auto"/>
          </w:tcPr>
          <w:p w14:paraId="619D8DB3" w14:textId="77777777" w:rsidR="00625E79" w:rsidRPr="0078397F" w:rsidRDefault="00625E79" w:rsidP="0078397F">
            <w:pPr>
              <w:jc w:val="center"/>
              <w:rPr>
                <w:sz w:val="22"/>
                <w:szCs w:val="22"/>
              </w:rPr>
            </w:pPr>
            <w:r w:rsidRPr="0078397F">
              <w:rPr>
                <w:sz w:val="22"/>
                <w:szCs w:val="22"/>
              </w:rPr>
              <w:t>1 - Junior</w:t>
            </w:r>
          </w:p>
        </w:tc>
        <w:tc>
          <w:tcPr>
            <w:tcW w:w="3206" w:type="dxa"/>
            <w:shd w:val="clear" w:color="auto" w:fill="auto"/>
          </w:tcPr>
          <w:p w14:paraId="74520376" w14:textId="77777777" w:rsidR="00625E79" w:rsidRPr="0078397F" w:rsidRDefault="00625E79" w:rsidP="00625E79">
            <w:pPr>
              <w:ind w:left="576"/>
              <w:jc w:val="center"/>
              <w:rPr>
                <w:sz w:val="22"/>
                <w:szCs w:val="22"/>
              </w:rPr>
            </w:pPr>
            <w:r w:rsidRPr="0078397F">
              <w:rPr>
                <w:sz w:val="22"/>
                <w:szCs w:val="22"/>
              </w:rPr>
              <w:t>0 to 6</w:t>
            </w:r>
          </w:p>
        </w:tc>
      </w:tr>
    </w:tbl>
    <w:p w14:paraId="1E1E5111" w14:textId="45C7755B" w:rsidR="00625E79" w:rsidRPr="0078397F" w:rsidRDefault="002135EA" w:rsidP="00625E79">
      <w:pPr>
        <w:rPr>
          <w:sz w:val="22"/>
          <w:szCs w:val="22"/>
        </w:rPr>
      </w:pPr>
      <w:r w:rsidRPr="00F44489">
        <w:rPr>
          <w:sz w:val="22"/>
          <w:szCs w:val="22"/>
        </w:rPr>
        <w:t>Experience may be substituted for academic degrees on a case-by-case basis with approval by the Contracting Officer, Contracting Officer’s Representative (COR), and Gov</w:t>
      </w:r>
      <w:r>
        <w:rPr>
          <w:sz w:val="22"/>
          <w:szCs w:val="22"/>
        </w:rPr>
        <w:t>ernment Point-of-Contact (GPOC).</w:t>
      </w:r>
    </w:p>
    <w:p w14:paraId="60E94C33" w14:textId="77777777" w:rsidR="002135EA" w:rsidRDefault="002135EA" w:rsidP="00625E79">
      <w:pPr>
        <w:rPr>
          <w:sz w:val="22"/>
          <w:szCs w:val="22"/>
        </w:rPr>
      </w:pPr>
    </w:p>
    <w:p w14:paraId="1AA90635" w14:textId="2CF227B0" w:rsidR="0078397F" w:rsidRDefault="00625E79" w:rsidP="00625E79">
      <w:pPr>
        <w:rPr>
          <w:sz w:val="22"/>
          <w:szCs w:val="22"/>
        </w:rPr>
      </w:pPr>
      <w:r w:rsidRPr="0078397F">
        <w:rPr>
          <w:sz w:val="22"/>
          <w:szCs w:val="22"/>
        </w:rPr>
        <w:t>These lists of job titles should be considered a sample and are not all inclusive.</w:t>
      </w:r>
    </w:p>
    <w:p w14:paraId="2DE00396" w14:textId="1B6206BB" w:rsidR="00625E79" w:rsidRPr="0078397F" w:rsidRDefault="00625E79" w:rsidP="00625E79">
      <w:pPr>
        <w:rPr>
          <w:sz w:val="22"/>
          <w:szCs w:val="22"/>
        </w:rPr>
      </w:pPr>
      <w:r w:rsidRPr="0078397F">
        <w:rPr>
          <w:sz w:val="22"/>
          <w:szCs w:val="22"/>
        </w:rPr>
        <w:t xml:space="preserve">  </w:t>
      </w:r>
    </w:p>
    <w:p w14:paraId="2647024B" w14:textId="77777777" w:rsidR="00C05ECC" w:rsidRPr="00C05ECC" w:rsidRDefault="00C05ECC" w:rsidP="00C05ECC">
      <w:pPr>
        <w:ind w:firstLine="252"/>
        <w:rPr>
          <w:b/>
          <w:bCs/>
          <w:sz w:val="22"/>
          <w:szCs w:val="22"/>
        </w:rPr>
      </w:pPr>
      <w:r w:rsidRPr="00C05ECC">
        <w:rPr>
          <w:b/>
          <w:bCs/>
          <w:sz w:val="22"/>
          <w:szCs w:val="22"/>
        </w:rPr>
        <w:t>Senior Management</w:t>
      </w:r>
    </w:p>
    <w:p w14:paraId="0D2FB73D" w14:textId="77777777" w:rsidR="00C05ECC" w:rsidRPr="00C05ECC" w:rsidRDefault="00C05ECC" w:rsidP="00C05ECC">
      <w:pPr>
        <w:ind w:left="576"/>
        <w:rPr>
          <w:sz w:val="22"/>
          <w:szCs w:val="22"/>
        </w:rPr>
      </w:pPr>
      <w:r w:rsidRPr="00C05ECC">
        <w:rPr>
          <w:sz w:val="22"/>
          <w:szCs w:val="22"/>
        </w:rPr>
        <w:t>Sample job titles may include, but are not limited to:  Program Manager, Technical Lead Integrator, Business Process Manager, Functional Specialist Advisor</w:t>
      </w:r>
    </w:p>
    <w:p w14:paraId="7A955747" w14:textId="77777777" w:rsidR="00C05ECC" w:rsidRPr="00C05ECC" w:rsidRDefault="00C05ECC" w:rsidP="00C05ECC">
      <w:pPr>
        <w:ind w:firstLine="252"/>
        <w:rPr>
          <w:b/>
          <w:bCs/>
          <w:sz w:val="22"/>
          <w:szCs w:val="22"/>
        </w:rPr>
      </w:pPr>
      <w:r w:rsidRPr="00C05ECC">
        <w:rPr>
          <w:b/>
          <w:bCs/>
          <w:sz w:val="22"/>
          <w:szCs w:val="22"/>
        </w:rPr>
        <w:t>Engineering and Architecture</w:t>
      </w:r>
    </w:p>
    <w:p w14:paraId="4E4240DE" w14:textId="77777777" w:rsidR="00C05ECC" w:rsidRPr="00C05ECC" w:rsidRDefault="00C05ECC" w:rsidP="00C05ECC">
      <w:pPr>
        <w:ind w:left="576"/>
        <w:rPr>
          <w:sz w:val="22"/>
          <w:szCs w:val="22"/>
        </w:rPr>
      </w:pPr>
      <w:r w:rsidRPr="00C05ECC">
        <w:rPr>
          <w:sz w:val="22"/>
          <w:szCs w:val="22"/>
        </w:rPr>
        <w:t xml:space="preserve">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 </w:t>
      </w:r>
    </w:p>
    <w:p w14:paraId="5EBF6B13" w14:textId="77777777" w:rsidR="00C05ECC" w:rsidRPr="00C05ECC" w:rsidRDefault="00C05ECC" w:rsidP="00C05ECC">
      <w:pPr>
        <w:ind w:firstLine="252"/>
        <w:rPr>
          <w:b/>
          <w:bCs/>
          <w:sz w:val="22"/>
          <w:szCs w:val="22"/>
        </w:rPr>
      </w:pPr>
      <w:r w:rsidRPr="00C05ECC">
        <w:rPr>
          <w:b/>
          <w:bCs/>
          <w:sz w:val="22"/>
          <w:szCs w:val="22"/>
        </w:rPr>
        <w:t>IT Engineering</w:t>
      </w:r>
    </w:p>
    <w:p w14:paraId="707B9D5A" w14:textId="77777777" w:rsidR="00C05ECC" w:rsidRPr="00C05ECC" w:rsidRDefault="00C05ECC" w:rsidP="00C05ECC">
      <w:pPr>
        <w:ind w:left="576"/>
        <w:rPr>
          <w:sz w:val="22"/>
          <w:szCs w:val="22"/>
        </w:rPr>
      </w:pPr>
      <w:r w:rsidRPr="00C05ECC">
        <w:rPr>
          <w:sz w:val="22"/>
          <w:szCs w:val="22"/>
        </w:rPr>
        <w:t>Sample job titles may include, but are not limited to:  Configuration Manager, Computer Programmer, Tech Writer, Software Quality Assurance Specialist, Schedule Analyst</w:t>
      </w:r>
    </w:p>
    <w:p w14:paraId="515083A6" w14:textId="77777777" w:rsidR="00C05ECC" w:rsidRPr="00C05ECC" w:rsidRDefault="00C05ECC" w:rsidP="00C05ECC">
      <w:pPr>
        <w:ind w:firstLine="252"/>
        <w:rPr>
          <w:b/>
          <w:bCs/>
          <w:sz w:val="22"/>
          <w:szCs w:val="22"/>
        </w:rPr>
      </w:pPr>
      <w:r w:rsidRPr="00C05ECC">
        <w:rPr>
          <w:b/>
          <w:bCs/>
          <w:sz w:val="22"/>
          <w:szCs w:val="22"/>
        </w:rPr>
        <w:t>Administration</w:t>
      </w:r>
    </w:p>
    <w:p w14:paraId="18D75E2F" w14:textId="77777777" w:rsidR="00C05ECC" w:rsidRPr="00C05ECC" w:rsidRDefault="00C05ECC" w:rsidP="00C05ECC">
      <w:pPr>
        <w:ind w:left="576"/>
        <w:rPr>
          <w:sz w:val="22"/>
          <w:szCs w:val="22"/>
        </w:rPr>
      </w:pPr>
      <w:r w:rsidRPr="00C05ECC">
        <w:rPr>
          <w:sz w:val="22"/>
          <w:szCs w:val="22"/>
        </w:rPr>
        <w:t>Sample job titles may include, but are not limited to:  Database Administrator, Web Administrator</w:t>
      </w:r>
    </w:p>
    <w:p w14:paraId="4B05595D" w14:textId="25D8885F"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3F7A9F">
      <w:pPr>
        <w:pStyle w:val="Heading1"/>
        <w:numPr>
          <w:ilvl w:val="0"/>
          <w:numId w:val="0"/>
        </w:numPr>
        <w:spacing w:before="120" w:after="120"/>
        <w:ind w:left="720"/>
        <w:jc w:val="center"/>
      </w:pPr>
      <w:bookmarkStart w:id="140" w:name="_Toc410389305"/>
      <w:bookmarkStart w:id="141" w:name="_Ref414280012"/>
      <w:bookmarkStart w:id="142" w:name="_Ref414280034"/>
      <w:bookmarkStart w:id="143" w:name="_Ref414280064"/>
      <w:bookmarkStart w:id="144" w:name="_Ref414280085"/>
      <w:bookmarkStart w:id="145" w:name="_Ref414280104"/>
      <w:bookmarkStart w:id="146" w:name="_Ref414280139"/>
      <w:bookmarkStart w:id="147" w:name="_Ref414280151"/>
      <w:bookmarkStart w:id="148" w:name="_Ref414280164"/>
      <w:bookmarkStart w:id="149" w:name="_Ref414280211"/>
      <w:bookmarkStart w:id="150" w:name="_Ref414280225"/>
      <w:bookmarkStart w:id="151" w:name="_Ref416875984"/>
      <w:bookmarkStart w:id="152" w:name="_Toc39140632"/>
      <w:r w:rsidRPr="002135EA">
        <w:rPr>
          <w:rFonts w:cs="Times New Roman"/>
        </w:rPr>
        <w:lastRenderedPageBreak/>
        <w:t>A</w:t>
      </w:r>
      <w:r w:rsidR="00214A00" w:rsidRPr="002135EA">
        <w:rPr>
          <w:rFonts w:cs="Times New Roman"/>
        </w:rPr>
        <w:t xml:space="preserve">ppendix </w:t>
      </w:r>
      <w:r w:rsidR="009903E2" w:rsidRPr="002135EA">
        <w:rPr>
          <w:rFonts w:cs="Times New Roman"/>
        </w:rPr>
        <w:t>B</w:t>
      </w:r>
      <w:r w:rsidR="00214A00" w:rsidRPr="002135EA">
        <w:rPr>
          <w:rFonts w:cs="Times New Roman"/>
        </w:rPr>
        <w:t xml:space="preserve">:  </w:t>
      </w:r>
      <w:r w:rsidR="009903E2" w:rsidRPr="002135EA">
        <w:rPr>
          <w:rFonts w:cs="Times New Roman"/>
        </w:rPr>
        <w:t>Position Descriptions</w:t>
      </w:r>
      <w:bookmarkEnd w:id="140"/>
      <w:bookmarkEnd w:id="141"/>
      <w:bookmarkEnd w:id="142"/>
      <w:bookmarkEnd w:id="143"/>
      <w:bookmarkEnd w:id="144"/>
      <w:bookmarkEnd w:id="145"/>
      <w:bookmarkEnd w:id="146"/>
      <w:bookmarkEnd w:id="147"/>
      <w:bookmarkEnd w:id="148"/>
      <w:bookmarkEnd w:id="149"/>
      <w:bookmarkEnd w:id="150"/>
      <w:bookmarkEnd w:id="151"/>
      <w:bookmarkEnd w:id="152"/>
    </w:p>
    <w:p w14:paraId="759A8BCD" w14:textId="77777777" w:rsidR="00FE5BE8" w:rsidRPr="003F7A9F" w:rsidRDefault="00FE5BE8" w:rsidP="00FE5BE8">
      <w:pPr>
        <w:spacing w:before="120" w:after="120" w:line="276" w:lineRule="auto"/>
        <w:rPr>
          <w:b/>
          <w:u w:val="single"/>
        </w:rPr>
      </w:pPr>
      <w:bookmarkStart w:id="153" w:name="_Toc410389309"/>
      <w:bookmarkStart w:id="154" w:name="_Toc398709573"/>
      <w:r w:rsidRPr="003F7A9F">
        <w:rPr>
          <w:b/>
          <w:u w:val="single"/>
        </w:rPr>
        <w:t>Position 1</w:t>
      </w:r>
      <w:r w:rsidRPr="003F7A9F">
        <w:rPr>
          <w:u w:val="single"/>
        </w:rPr>
        <w:t>:</w:t>
      </w:r>
      <w:r w:rsidRPr="003F7A9F">
        <w:t xml:space="preserve">    </w:t>
      </w:r>
      <w:r w:rsidRPr="003F7A9F">
        <w:rPr>
          <w:b/>
        </w:rPr>
        <w:t>Enterprise Architect (Expert)</w:t>
      </w:r>
    </w:p>
    <w:p w14:paraId="44F2277E" w14:textId="77777777" w:rsidR="00FE5BE8" w:rsidRPr="003F7A9F" w:rsidRDefault="00FE5BE8" w:rsidP="00FE5BE8">
      <w:pPr>
        <w:spacing w:before="120" w:after="120" w:line="276" w:lineRule="auto"/>
        <w:rPr>
          <w:b/>
          <w:u w:val="single"/>
        </w:rPr>
      </w:pPr>
      <w:r w:rsidRPr="003F7A9F">
        <w:rPr>
          <w:b/>
          <w:u w:val="single"/>
        </w:rPr>
        <w:t xml:space="preserve">Overall Assignment Description: </w:t>
      </w:r>
      <w:r w:rsidRPr="003F7A9F">
        <w:t xml:space="preserve"> </w:t>
      </w:r>
    </w:p>
    <w:p w14:paraId="18E1D588" w14:textId="6284EC9E" w:rsidR="00FE5BE8" w:rsidRPr="003F7A9F" w:rsidRDefault="00FE5BE8" w:rsidP="00FE5BE8">
      <w:pPr>
        <w:spacing w:before="120" w:after="120" w:line="276" w:lineRule="auto"/>
      </w:pPr>
      <w:r w:rsidRPr="003F7A9F">
        <w:rPr>
          <w:rStyle w:val="Style135ptChar"/>
          <w:rFonts w:ascii="Times New Roman" w:eastAsiaTheme="minorHAnsi" w:hAnsi="Times New Roman"/>
          <w:sz w:val="24"/>
          <w:szCs w:val="24"/>
        </w:rPr>
        <w:t xml:space="preserve">Expert Enterprise Architects provide strategic oversight and planning of the </w:t>
      </w:r>
      <w:r>
        <w:rPr>
          <w:rStyle w:val="Style135ptChar"/>
          <w:rFonts w:ascii="Times New Roman" w:eastAsiaTheme="minorHAnsi" w:hAnsi="Times New Roman"/>
          <w:sz w:val="24"/>
          <w:szCs w:val="24"/>
        </w:rPr>
        <w:t>Corporate</w:t>
      </w:r>
      <w:r w:rsidRPr="003F7A9F">
        <w:rPr>
          <w:rStyle w:val="Style135ptChar"/>
          <w:rFonts w:ascii="Times New Roman" w:eastAsiaTheme="minorHAnsi" w:hAnsi="Times New Roman"/>
          <w:sz w:val="24"/>
          <w:szCs w:val="24"/>
        </w:rPr>
        <w:t xml:space="preserve"> Enterprise Architecture (</w:t>
      </w:r>
      <w:r>
        <w:rPr>
          <w:rStyle w:val="Style135ptChar"/>
          <w:rFonts w:ascii="Times New Roman" w:eastAsiaTheme="minorHAnsi" w:hAnsi="Times New Roman"/>
          <w:sz w:val="24"/>
          <w:szCs w:val="24"/>
        </w:rPr>
        <w:t>C</w:t>
      </w:r>
      <w:r w:rsidRPr="003F7A9F">
        <w:rPr>
          <w:rStyle w:val="Style135ptChar"/>
          <w:rFonts w:ascii="Times New Roman" w:eastAsiaTheme="minorHAnsi" w:hAnsi="Times New Roman"/>
          <w:sz w:val="24"/>
          <w:szCs w:val="24"/>
        </w:rPr>
        <w:t xml:space="preserve">EA).  They develop technical, strategic guidance for senior/mid- level architects in the creation and implementation approach of Enterprise architecture </w:t>
      </w:r>
      <w:r w:rsidRPr="002135EA">
        <w:rPr>
          <w:rStyle w:val="Style135ptChar"/>
          <w:rFonts w:ascii="Times New Roman" w:eastAsiaTheme="minorHAnsi" w:hAnsi="Times New Roman"/>
          <w:sz w:val="24"/>
          <w:szCs w:val="24"/>
        </w:rPr>
        <w:t>artifacts IAW DoDAF and IC PAG</w:t>
      </w:r>
      <w:r w:rsidRPr="003F7A9F">
        <w:rPr>
          <w:rStyle w:val="Style135ptChar"/>
          <w:rFonts w:ascii="Times New Roman" w:eastAsiaTheme="minorHAnsi" w:hAnsi="Times New Roman"/>
          <w:sz w:val="24"/>
          <w:szCs w:val="24"/>
        </w:rPr>
        <w:t xml:space="preserve">.  </w:t>
      </w:r>
    </w:p>
    <w:p w14:paraId="2AC98432" w14:textId="77777777" w:rsidR="00FE5BE8" w:rsidRPr="003F7A9F" w:rsidRDefault="00FE5BE8" w:rsidP="00FE5BE8">
      <w:pPr>
        <w:spacing w:before="120" w:after="120" w:line="276" w:lineRule="auto"/>
        <w:rPr>
          <w:b/>
          <w:u w:val="single"/>
        </w:rPr>
      </w:pPr>
      <w:r w:rsidRPr="003F7A9F">
        <w:rPr>
          <w:b/>
          <w:u w:val="single"/>
        </w:rPr>
        <w:t xml:space="preserve">Duties include: </w:t>
      </w:r>
    </w:p>
    <w:p w14:paraId="0FE13813" w14:textId="6F707D92" w:rsidR="00FE5BE8" w:rsidRPr="003F7A9F" w:rsidRDefault="00FE5BE8" w:rsidP="00FE5BE8">
      <w:pPr>
        <w:pStyle w:val="ListParagraph"/>
        <w:numPr>
          <w:ilvl w:val="0"/>
          <w:numId w:val="28"/>
        </w:numPr>
        <w:spacing w:before="120" w:after="120" w:line="276" w:lineRule="auto"/>
        <w:contextualSpacing w:val="0"/>
      </w:pPr>
      <w:r w:rsidRPr="003F7A9F">
        <w:t>Assists Government in directing architects in the development, maintenance, and doc</w:t>
      </w:r>
      <w:r>
        <w:t>umentation of the C</w:t>
      </w:r>
      <w:r w:rsidRPr="003F7A9F">
        <w:t>EA, ensuring alignment to NGA Strategy and CONOPs.</w:t>
      </w:r>
    </w:p>
    <w:p w14:paraId="4E30F66F" w14:textId="77777777" w:rsidR="00FE5BE8" w:rsidRPr="003F7A9F" w:rsidRDefault="00FE5BE8" w:rsidP="00FE5BE8">
      <w:pPr>
        <w:pStyle w:val="ListParagraph"/>
        <w:numPr>
          <w:ilvl w:val="0"/>
          <w:numId w:val="28"/>
        </w:numPr>
        <w:spacing w:before="120" w:after="120" w:line="276" w:lineRule="auto"/>
        <w:contextualSpacing w:val="0"/>
      </w:pPr>
      <w:r w:rsidRPr="003F7A9F">
        <w:t>Provides technical leadership enabling NGA to make informed, data-driven decisions and trade-offs between competing demands.</w:t>
      </w:r>
    </w:p>
    <w:p w14:paraId="64682973" w14:textId="77777777" w:rsidR="003A1136" w:rsidRDefault="00FE5BE8" w:rsidP="00FE5BE8">
      <w:pPr>
        <w:pStyle w:val="ListParagraph"/>
        <w:numPr>
          <w:ilvl w:val="0"/>
          <w:numId w:val="28"/>
        </w:numPr>
        <w:spacing w:before="60" w:after="60" w:line="276" w:lineRule="auto"/>
        <w:contextualSpacing w:val="0"/>
      </w:pPr>
      <w:r w:rsidRPr="003F7A9F">
        <w:t>Oversees and coordinates the work of Senior-, Mid-, and Junior-level Enterprise Architect contractors.</w:t>
      </w:r>
    </w:p>
    <w:p w14:paraId="7F891BF9" w14:textId="77777777" w:rsidR="003A1136" w:rsidRDefault="003A1136" w:rsidP="003A1136">
      <w:pPr>
        <w:pStyle w:val="ListParagraph"/>
        <w:numPr>
          <w:ilvl w:val="0"/>
          <w:numId w:val="28"/>
        </w:numPr>
        <w:spacing w:before="120" w:after="120" w:line="276" w:lineRule="auto"/>
      </w:pPr>
      <w:r>
        <w:t xml:space="preserve">Derivation, definition, and documentation of the right Resource, Functional, and Operational Capabilities and associated activities and services about NGA Corporate, along with </w:t>
      </w:r>
      <w:r w:rsidRPr="00B8339B">
        <w:t>systems analysis necessary to define</w:t>
      </w:r>
      <w:r>
        <w:t>,</w:t>
      </w:r>
      <w:r w:rsidRPr="00B8339B">
        <w:t xml:space="preserve"> document</w:t>
      </w:r>
      <w:r>
        <w:t>, and baseline</w:t>
      </w:r>
      <w:r w:rsidRPr="00B8339B">
        <w:t xml:space="preserve"> the </w:t>
      </w:r>
      <w:r>
        <w:t>current NGA CEA</w:t>
      </w:r>
      <w:r w:rsidRPr="00B8339B">
        <w:t>;</w:t>
      </w:r>
    </w:p>
    <w:p w14:paraId="4A032BB9" w14:textId="77777777" w:rsidR="003A1136" w:rsidRDefault="003A1136" w:rsidP="003A1136">
      <w:pPr>
        <w:pStyle w:val="ListParagraph"/>
        <w:numPr>
          <w:ilvl w:val="0"/>
          <w:numId w:val="28"/>
        </w:numPr>
        <w:spacing w:before="120" w:after="120" w:line="276" w:lineRule="auto"/>
      </w:pPr>
      <w:r>
        <w:t>P</w:t>
      </w:r>
      <w:r w:rsidRPr="00B8339B">
        <w:t xml:space="preserve">lanning, design, and systems engineering work necessary to build and portray the </w:t>
      </w:r>
      <w:r>
        <w:t>future state NGA CEA</w:t>
      </w:r>
      <w:r w:rsidRPr="00B8339B">
        <w:t>;</w:t>
      </w:r>
    </w:p>
    <w:p w14:paraId="6C7C29AE" w14:textId="3DD5DCF7" w:rsidR="00FE5BE8" w:rsidRPr="003F7A9F" w:rsidRDefault="003A1136" w:rsidP="002946C8">
      <w:pPr>
        <w:pStyle w:val="ListParagraph"/>
        <w:numPr>
          <w:ilvl w:val="0"/>
          <w:numId w:val="28"/>
        </w:numPr>
        <w:spacing w:before="60" w:after="60" w:line="276" w:lineRule="auto"/>
        <w:contextualSpacing w:val="0"/>
      </w:pPr>
      <w:r>
        <w:t>D</w:t>
      </w:r>
      <w:r w:rsidRPr="00B8339B">
        <w:t xml:space="preserve">evelopment of conceptual, logical and physical architecture and technical roadmaps defining the time-phased </w:t>
      </w:r>
      <w:r>
        <w:t>schedule for the</w:t>
      </w:r>
      <w:r w:rsidRPr="00B8339B">
        <w:t xml:space="preserve"> path of </w:t>
      </w:r>
      <w:r>
        <w:t xml:space="preserve">transition or transformation of </w:t>
      </w:r>
      <w:r w:rsidRPr="00B8339B">
        <w:t xml:space="preserve">systems and services from the </w:t>
      </w:r>
      <w:r>
        <w:t>baselined current state to the future state CEA</w:t>
      </w:r>
      <w:r w:rsidRPr="00B8339B">
        <w:t>; and program, segment and project-based solution-level architectures consistent with the enterprise-level architecture.</w:t>
      </w:r>
      <w:r w:rsidR="00FE5BE8" w:rsidRPr="003F7A9F">
        <w:t xml:space="preserve"> </w:t>
      </w:r>
    </w:p>
    <w:p w14:paraId="7257FA5C" w14:textId="77777777" w:rsidR="00FE5BE8" w:rsidRPr="003F7A9F" w:rsidRDefault="00FE5BE8" w:rsidP="00FE5BE8">
      <w:pPr>
        <w:spacing w:before="120" w:after="120" w:line="276" w:lineRule="auto"/>
        <w:rPr>
          <w:b/>
          <w:u w:val="single"/>
        </w:rPr>
      </w:pPr>
      <w:r w:rsidRPr="003F7A9F">
        <w:rPr>
          <w:b/>
          <w:u w:val="single"/>
        </w:rPr>
        <w:t>Skills and Experience:</w:t>
      </w:r>
    </w:p>
    <w:p w14:paraId="342C88E5" w14:textId="77777777" w:rsidR="00FE5BE8" w:rsidRPr="003F7A9F" w:rsidRDefault="00FE5BE8" w:rsidP="00FE5BE8">
      <w:pPr>
        <w:spacing w:before="120" w:after="120" w:line="276" w:lineRule="auto"/>
        <w:rPr>
          <w:rFonts w:eastAsia="Calibri"/>
        </w:rPr>
      </w:pPr>
      <w:r w:rsidRPr="003F7A9F">
        <w:rPr>
          <w:rFonts w:eastAsia="Calibri"/>
        </w:rPr>
        <w:t>Required:</w:t>
      </w:r>
    </w:p>
    <w:p w14:paraId="2B8C7B34" w14:textId="5E166BCD" w:rsidR="00FE5BE8" w:rsidRPr="003F7A9F" w:rsidRDefault="00B40A81" w:rsidP="00FE5BE8">
      <w:pPr>
        <w:pStyle w:val="ListParagraph"/>
        <w:numPr>
          <w:ilvl w:val="0"/>
          <w:numId w:val="28"/>
        </w:numPr>
        <w:spacing w:before="120" w:after="120" w:line="276" w:lineRule="auto"/>
        <w:contextualSpacing w:val="0"/>
      </w:pPr>
      <w:r>
        <w:t>Bachelor</w:t>
      </w:r>
      <w:r w:rsidRPr="003F7A9F">
        <w:t xml:space="preserve">’s </w:t>
      </w:r>
      <w:r w:rsidR="00FE5BE8" w:rsidRPr="003F7A9F">
        <w:t>degree</w:t>
      </w:r>
      <w:r>
        <w:t xml:space="preserve"> or higher</w:t>
      </w:r>
      <w:r w:rsidR="00FE5BE8" w:rsidRPr="003F7A9F">
        <w:t xml:space="preserve"> in Computer Science, Information Technology, Management </w:t>
      </w:r>
      <w:r w:rsidR="003A1136" w:rsidRPr="003F7A9F">
        <w:t>Information</w:t>
      </w:r>
      <w:r w:rsidR="00FE5BE8" w:rsidRPr="003F7A9F">
        <w:t xml:space="preserve"> Systems, or related STEM degree program. </w:t>
      </w:r>
    </w:p>
    <w:p w14:paraId="475F54B4" w14:textId="70D5314E" w:rsidR="00FE5BE8" w:rsidRDefault="00FE5BE8" w:rsidP="00FE5BE8">
      <w:pPr>
        <w:pStyle w:val="ListParagraph"/>
        <w:numPr>
          <w:ilvl w:val="0"/>
          <w:numId w:val="28"/>
        </w:numPr>
        <w:spacing w:before="120" w:after="120" w:line="276" w:lineRule="auto"/>
        <w:contextualSpacing w:val="0"/>
      </w:pPr>
      <w:r w:rsidRPr="003F7A9F">
        <w:t>Expert working experience in government or industry in relevant work areas including: Enterprise Architecture, Solution Architecture, Data Architecture, Department of Defense Architecture Framework (DoDAF), or Intelligence Community’s (IC) Program Architecture Guidance (PAG).</w:t>
      </w:r>
    </w:p>
    <w:p w14:paraId="3DD15FDE" w14:textId="4588A374" w:rsidR="00F84003" w:rsidRDefault="00F84003" w:rsidP="00FE5BE8">
      <w:pPr>
        <w:pStyle w:val="ListParagraph"/>
        <w:numPr>
          <w:ilvl w:val="0"/>
          <w:numId w:val="28"/>
        </w:numPr>
        <w:spacing w:before="120" w:after="120" w:line="276" w:lineRule="auto"/>
        <w:contextualSpacing w:val="0"/>
      </w:pPr>
      <w:r>
        <w:t xml:space="preserve">Demonstrated experience </w:t>
      </w:r>
      <w:r w:rsidR="004E30F9">
        <w:t>with</w:t>
      </w:r>
      <w:r>
        <w:t xml:space="preserve"> the DoD Business Enterprise Architecture, Joint Capability Areas, the Unified Joint Task List, the IC’s Joint Reference Architecture Model, and the IC Core Reference Architecture</w:t>
      </w:r>
    </w:p>
    <w:p w14:paraId="52CDAB01" w14:textId="64729FA7" w:rsidR="009A5790" w:rsidRDefault="004216BF" w:rsidP="00FE5BE8">
      <w:pPr>
        <w:pStyle w:val="ListParagraph"/>
        <w:numPr>
          <w:ilvl w:val="0"/>
          <w:numId w:val="28"/>
        </w:numPr>
        <w:spacing w:before="120" w:after="120" w:line="276" w:lineRule="auto"/>
        <w:contextualSpacing w:val="0"/>
      </w:pPr>
      <w:r>
        <w:lastRenderedPageBreak/>
        <w:t>Demonstrated experience with</w:t>
      </w:r>
      <w:r w:rsidR="009A5790">
        <w:t xml:space="preserve"> the WhiteHouse, OMB, </w:t>
      </w:r>
      <w:r>
        <w:t>or</w:t>
      </w:r>
      <w:r w:rsidR="009A5790">
        <w:t xml:space="preserve"> GSA’s Shared Services initiative called Federal Integrated Business Framework to include the DoD and the IC’s End-to-End Business Processes such as Hire-to-Retire, Procure-to-Pay, Acquire-to-Retire, and Budget-to-Report</w:t>
      </w:r>
    </w:p>
    <w:p w14:paraId="4D7A217A" w14:textId="666DF583" w:rsidR="00EE4C53" w:rsidRDefault="004216BF" w:rsidP="00FE5BE8">
      <w:pPr>
        <w:pStyle w:val="ListParagraph"/>
        <w:numPr>
          <w:ilvl w:val="0"/>
          <w:numId w:val="28"/>
        </w:numPr>
        <w:spacing w:before="120" w:after="120" w:line="276" w:lineRule="auto"/>
        <w:contextualSpacing w:val="0"/>
      </w:pPr>
      <w:r>
        <w:t>Demonstrated experience with</w:t>
      </w:r>
      <w:r w:rsidR="00EE4C53">
        <w:t xml:space="preserve"> the Defense Acquisition, the Joint Capabilities Integration and Development, and the Planning, Programming, Budgeting, and Execution processes</w:t>
      </w:r>
    </w:p>
    <w:p w14:paraId="0AD71F30" w14:textId="04A47B93" w:rsidR="006B4A98" w:rsidRDefault="004216BF" w:rsidP="00FE5BE8">
      <w:pPr>
        <w:pStyle w:val="ListParagraph"/>
        <w:numPr>
          <w:ilvl w:val="0"/>
          <w:numId w:val="28"/>
        </w:numPr>
        <w:spacing w:before="120" w:after="120" w:line="276" w:lineRule="auto"/>
        <w:contextualSpacing w:val="0"/>
      </w:pPr>
      <w:r>
        <w:t>Demonstrated experience with</w:t>
      </w:r>
      <w:r w:rsidR="006B4A98">
        <w:t xml:space="preserve"> leadership, orchestration, communication, engagement, and critical thinking skills</w:t>
      </w:r>
      <w:r w:rsidR="004E30F9">
        <w:t>.</w:t>
      </w:r>
    </w:p>
    <w:p w14:paraId="7DA18529" w14:textId="107E718D" w:rsidR="00257372" w:rsidRPr="003F7A9F" w:rsidRDefault="00257372" w:rsidP="002946C8">
      <w:pPr>
        <w:pStyle w:val="ListParagraph"/>
        <w:numPr>
          <w:ilvl w:val="0"/>
          <w:numId w:val="28"/>
        </w:numPr>
        <w:spacing w:before="120" w:after="120" w:line="276" w:lineRule="auto"/>
      </w:pPr>
      <w:r>
        <w:t>Demonstrated experience in conducting the DoD standard for Capability-Based Assessment employing strong critical and analytical skills</w:t>
      </w:r>
    </w:p>
    <w:p w14:paraId="2F415CED" w14:textId="77777777" w:rsidR="00FE5BE8" w:rsidRPr="003F7A9F" w:rsidRDefault="00FE5BE8" w:rsidP="00FE5BE8">
      <w:pPr>
        <w:spacing w:before="120" w:after="120" w:line="276" w:lineRule="auto"/>
        <w:rPr>
          <w:rFonts w:eastAsia="Calibri"/>
        </w:rPr>
      </w:pPr>
      <w:r w:rsidRPr="003F7A9F">
        <w:rPr>
          <w:rFonts w:eastAsia="Calibri"/>
        </w:rPr>
        <w:t>Desired:</w:t>
      </w:r>
    </w:p>
    <w:bookmarkEnd w:id="153"/>
    <w:bookmarkEnd w:id="154"/>
    <w:p w14:paraId="7996BA46" w14:textId="77777777" w:rsidR="00FE5BE8" w:rsidRPr="003F7A9F" w:rsidRDefault="00FE5BE8" w:rsidP="00FE5BE8">
      <w:pPr>
        <w:pStyle w:val="ListParagraph"/>
        <w:numPr>
          <w:ilvl w:val="0"/>
          <w:numId w:val="28"/>
        </w:numPr>
        <w:spacing w:before="60" w:after="60" w:line="276" w:lineRule="auto"/>
        <w:contextualSpacing w:val="0"/>
      </w:pPr>
      <w:r w:rsidRPr="003F7A9F">
        <w:t>Experience with Model Based Systems Engineering, processes, tools and languages.</w:t>
      </w:r>
    </w:p>
    <w:p w14:paraId="267508E4" w14:textId="695CCC22" w:rsidR="00FE5BE8" w:rsidRPr="003F7A9F" w:rsidRDefault="003A1136" w:rsidP="00FE5BE8">
      <w:pPr>
        <w:pStyle w:val="ListParagraph"/>
        <w:numPr>
          <w:ilvl w:val="0"/>
          <w:numId w:val="28"/>
        </w:numPr>
        <w:spacing w:before="60" w:after="60" w:line="276" w:lineRule="auto"/>
        <w:contextualSpacing w:val="0"/>
      </w:pPr>
      <w:r>
        <w:t xml:space="preserve">Possesses </w:t>
      </w:r>
      <w:r w:rsidR="00FE5BE8" w:rsidRPr="003F7A9F">
        <w:t>Federated Enterprise Architect Certifications: Certified Enterprise Architect</w:t>
      </w:r>
    </w:p>
    <w:p w14:paraId="72E2D73C" w14:textId="60CC6E65" w:rsidR="00FE5BE8" w:rsidRPr="003F7A9F" w:rsidRDefault="003A1136" w:rsidP="00FE5BE8">
      <w:pPr>
        <w:pStyle w:val="ListParagraph"/>
        <w:numPr>
          <w:ilvl w:val="0"/>
          <w:numId w:val="28"/>
        </w:numPr>
        <w:spacing w:before="60" w:after="60" w:line="276" w:lineRule="auto"/>
        <w:contextualSpacing w:val="0"/>
      </w:pPr>
      <w:r>
        <w:t>Possesses</w:t>
      </w:r>
      <w:r w:rsidRPr="003F7A9F">
        <w:t xml:space="preserve"> </w:t>
      </w:r>
      <w:r w:rsidR="00FE5BE8" w:rsidRPr="003F7A9F">
        <w:t xml:space="preserve">National Defense University, College of Information and Cyberspace, Enterprise Architecture Certification </w:t>
      </w:r>
    </w:p>
    <w:p w14:paraId="036812C9" w14:textId="77777777" w:rsidR="00FE5BE8" w:rsidRPr="003F7A9F" w:rsidRDefault="00FE5BE8" w:rsidP="00FE5BE8">
      <w:pPr>
        <w:pStyle w:val="ListParagraph"/>
        <w:numPr>
          <w:ilvl w:val="0"/>
          <w:numId w:val="28"/>
        </w:numPr>
        <w:spacing w:before="60" w:after="60" w:line="276" w:lineRule="auto"/>
        <w:contextualSpacing w:val="0"/>
      </w:pPr>
      <w:r w:rsidRPr="003F7A9F">
        <w:t xml:space="preserve">Experience architecting solutions using </w:t>
      </w:r>
      <w:r w:rsidRPr="00403905">
        <w:t>Cloud Based Technology such as</w:t>
      </w:r>
      <w:r>
        <w:t>:</w:t>
      </w:r>
      <w:r w:rsidRPr="00403905">
        <w:t xml:space="preserve">  Service Orientated Architecture (SOA), On-demand self-service, Broad network access, Resource pooling, Rapid elasticity, Measured Service, Software as a Service (SaaS), Platform as a Service (PaaS), Infrastructure as a Service (IaaS)</w:t>
      </w:r>
      <w:r>
        <w:t>.</w:t>
      </w:r>
    </w:p>
    <w:p w14:paraId="4AA55168" w14:textId="77777777" w:rsidR="00FE5BE8" w:rsidRPr="003F7A9F" w:rsidRDefault="00FE5BE8" w:rsidP="00FE5BE8">
      <w:pPr>
        <w:pStyle w:val="ListParagraph"/>
        <w:numPr>
          <w:ilvl w:val="0"/>
          <w:numId w:val="28"/>
        </w:numPr>
        <w:spacing w:before="60" w:after="60" w:line="276" w:lineRule="auto"/>
        <w:contextualSpacing w:val="0"/>
      </w:pPr>
      <w:r w:rsidRPr="003F7A9F">
        <w:t>Experience architecting solutions using structured and unstructured Big Data.</w:t>
      </w:r>
    </w:p>
    <w:p w14:paraId="59C8A02C" w14:textId="212A104E" w:rsidR="00FE5BE8" w:rsidRDefault="00FE5BE8" w:rsidP="00E13111">
      <w:pPr>
        <w:pStyle w:val="ListParagraph"/>
        <w:numPr>
          <w:ilvl w:val="0"/>
          <w:numId w:val="28"/>
        </w:numPr>
        <w:spacing w:before="60" w:after="60" w:line="276" w:lineRule="auto"/>
        <w:contextualSpacing w:val="0"/>
      </w:pPr>
      <w:r w:rsidRPr="003F7A9F">
        <w:t xml:space="preserve">Experience architecting solutions using Automation, Augmentation and Artificial Intelligence technologies. </w:t>
      </w:r>
    </w:p>
    <w:p w14:paraId="65C03F0D" w14:textId="77777777" w:rsidR="00FE5BE8" w:rsidRDefault="00FE5BE8">
      <w:r>
        <w:br w:type="page"/>
      </w:r>
    </w:p>
    <w:p w14:paraId="1A238E75" w14:textId="1BC7ECA2" w:rsidR="00FE5BE8" w:rsidRPr="00FE5BE8" w:rsidRDefault="00FE5BE8" w:rsidP="00FE5BE8">
      <w:pPr>
        <w:rPr>
          <w:b/>
          <w:bCs/>
          <w:u w:val="single"/>
        </w:rPr>
      </w:pPr>
      <w:r w:rsidRPr="00FE5BE8">
        <w:rPr>
          <w:b/>
          <w:bCs/>
          <w:u w:val="single"/>
        </w:rPr>
        <w:lastRenderedPageBreak/>
        <w:t xml:space="preserve">Position </w:t>
      </w:r>
      <w:r>
        <w:rPr>
          <w:b/>
          <w:bCs/>
          <w:u w:val="single"/>
        </w:rPr>
        <w:t>2</w:t>
      </w:r>
      <w:r w:rsidRPr="00FE5BE8">
        <w:rPr>
          <w:b/>
          <w:bCs/>
          <w:u w:val="single"/>
        </w:rPr>
        <w:t>:</w:t>
      </w:r>
      <w:r w:rsidRPr="00FE5BE8">
        <w:rPr>
          <w:b/>
          <w:bCs/>
        </w:rPr>
        <w:t>    Business Architect (</w:t>
      </w:r>
      <w:r>
        <w:rPr>
          <w:b/>
          <w:bCs/>
        </w:rPr>
        <w:t>Senior</w:t>
      </w:r>
      <w:r w:rsidRPr="00FE5BE8">
        <w:rPr>
          <w:b/>
          <w:bCs/>
        </w:rPr>
        <w:t>)</w:t>
      </w:r>
    </w:p>
    <w:p w14:paraId="611CD1FA" w14:textId="77777777" w:rsidR="00FE5BE8" w:rsidRPr="00FE5BE8" w:rsidRDefault="00FE5BE8" w:rsidP="00FE5BE8">
      <w:pPr>
        <w:spacing w:before="120" w:after="120" w:line="276" w:lineRule="auto"/>
        <w:rPr>
          <w:b/>
          <w:bCs/>
          <w:sz w:val="22"/>
          <w:szCs w:val="22"/>
          <w:u w:val="single"/>
        </w:rPr>
      </w:pPr>
      <w:r w:rsidRPr="00FE5BE8">
        <w:rPr>
          <w:b/>
          <w:bCs/>
          <w:sz w:val="22"/>
          <w:szCs w:val="22"/>
          <w:u w:val="single"/>
        </w:rPr>
        <w:t xml:space="preserve">Overall Assignment Description:  </w:t>
      </w:r>
    </w:p>
    <w:p w14:paraId="29B05BDB" w14:textId="29963558" w:rsidR="00FE5BE8" w:rsidRPr="00FE5BE8" w:rsidRDefault="00FE5BE8" w:rsidP="00FE5BE8">
      <w:pPr>
        <w:spacing w:before="120" w:after="120" w:line="276" w:lineRule="auto"/>
      </w:pPr>
      <w:r>
        <w:rPr>
          <w:rStyle w:val="Style135ptChar"/>
          <w:rFonts w:ascii="Times New Roman" w:hAnsi="Times New Roman"/>
          <w:sz w:val="24"/>
          <w:szCs w:val="24"/>
        </w:rPr>
        <w:t>Senior</w:t>
      </w:r>
      <w:r w:rsidRPr="00FE5BE8">
        <w:rPr>
          <w:rStyle w:val="Style135ptChar"/>
          <w:rFonts w:ascii="Times New Roman" w:hAnsi="Times New Roman"/>
          <w:sz w:val="24"/>
          <w:szCs w:val="24"/>
        </w:rPr>
        <w:t xml:space="preserve"> Business Architects </w:t>
      </w:r>
      <w:r w:rsidRPr="00FE5BE8">
        <w:t xml:space="preserve">define the mission or business problem or opportunity evaluating Strategic Guidance documents and User CONOPS; characterize the solution space by identifying work and information flows and identify  the mission need, articulate the mission problem and develop recommended business processes to develop the solution approach and impact the capability roadmap and planning. </w:t>
      </w:r>
      <w:r w:rsidRPr="00FE5BE8">
        <w:rPr>
          <w:rStyle w:val="Style135ptChar"/>
          <w:rFonts w:ascii="Times New Roman" w:hAnsi="Times New Roman"/>
          <w:sz w:val="24"/>
          <w:szCs w:val="24"/>
        </w:rPr>
        <w:t xml:space="preserve">They create and communicate business architecture artifacts to include identifying mission stakeholders, problem/opportunity statements, Business/Mission alternative analysis, information needs, workflows, mission threads, business requirements, preliminary validation criteria, Measures of Effectiveness (MOE) needs, MOE data, business traceability, preliminary lifecycle concepts and document in business analyst records.  </w:t>
      </w:r>
    </w:p>
    <w:p w14:paraId="6DC0B9F2" w14:textId="77777777" w:rsidR="00FE5BE8" w:rsidRPr="00FE5BE8" w:rsidRDefault="00FE5BE8" w:rsidP="00FE5BE8">
      <w:pPr>
        <w:spacing w:before="120" w:after="120" w:line="276" w:lineRule="auto"/>
        <w:rPr>
          <w:b/>
          <w:bCs/>
          <w:u w:val="single"/>
        </w:rPr>
      </w:pPr>
      <w:r w:rsidRPr="00FE5BE8">
        <w:rPr>
          <w:b/>
          <w:bCs/>
          <w:u w:val="single"/>
        </w:rPr>
        <w:t xml:space="preserve">Duties include: </w:t>
      </w:r>
    </w:p>
    <w:p w14:paraId="15AA6D81" w14:textId="3365B328" w:rsidR="00FE5BE8" w:rsidRPr="00FE5BE8" w:rsidRDefault="00FE5BE8" w:rsidP="00FE5BE8">
      <w:pPr>
        <w:pStyle w:val="ListParagraph"/>
        <w:numPr>
          <w:ilvl w:val="0"/>
          <w:numId w:val="28"/>
        </w:numPr>
        <w:spacing w:before="120" w:after="120" w:line="276" w:lineRule="auto"/>
      </w:pPr>
      <w:r w:rsidRPr="00FE5BE8">
        <w:t xml:space="preserve">Develops, maintains, and documents </w:t>
      </w:r>
      <w:r w:rsidR="00D736C1">
        <w:t xml:space="preserve">the </w:t>
      </w:r>
      <w:r w:rsidRPr="00FE5BE8">
        <w:t xml:space="preserve">business </w:t>
      </w:r>
      <w:r w:rsidR="00C4678E">
        <w:t>perspectives</w:t>
      </w:r>
      <w:r w:rsidR="00D736C1">
        <w:t xml:space="preserve"> with</w:t>
      </w:r>
      <w:r w:rsidR="00C4678E">
        <w:t>in</w:t>
      </w:r>
      <w:r w:rsidR="00D736C1">
        <w:t xml:space="preserve"> </w:t>
      </w:r>
      <w:r w:rsidR="00C4678E">
        <w:t>the</w:t>
      </w:r>
      <w:r w:rsidR="00D736C1">
        <w:t xml:space="preserve"> Corporate Enterprise </w:t>
      </w:r>
      <w:r w:rsidR="00C4678E">
        <w:t>Architecture</w:t>
      </w:r>
      <w:r w:rsidRPr="00FE5BE8">
        <w:t xml:space="preserve"> ensuring alignment to NGA’s Strategy and CONOPs.</w:t>
      </w:r>
    </w:p>
    <w:p w14:paraId="4637B99E" w14:textId="2CB5437C" w:rsidR="00FE5BE8" w:rsidRPr="002135EA" w:rsidRDefault="00FE5BE8" w:rsidP="00FE5BE8">
      <w:pPr>
        <w:pStyle w:val="ListParagraph"/>
        <w:numPr>
          <w:ilvl w:val="0"/>
          <w:numId w:val="28"/>
        </w:numPr>
        <w:spacing w:before="120" w:after="120" w:line="276" w:lineRule="auto"/>
      </w:pPr>
      <w:r w:rsidRPr="00FE5BE8">
        <w:t xml:space="preserve">Develops the business analysis strategy to include defining Problem/Opportunity, major stakeholders, and Preliminary </w:t>
      </w:r>
      <w:r w:rsidRPr="002135EA">
        <w:t>lifecycle concept.</w:t>
      </w:r>
    </w:p>
    <w:p w14:paraId="62D8AE60" w14:textId="77777777" w:rsidR="00FE5BE8" w:rsidRPr="00FE5BE8" w:rsidRDefault="00FE5BE8" w:rsidP="00FE5BE8">
      <w:pPr>
        <w:pStyle w:val="ListParagraph"/>
        <w:numPr>
          <w:ilvl w:val="0"/>
          <w:numId w:val="28"/>
        </w:numPr>
        <w:spacing w:before="120" w:after="120" w:line="276" w:lineRule="auto"/>
      </w:pPr>
      <w:r w:rsidRPr="002135EA">
        <w:t>Creates the business architecture information and artifacts (in accordance with the Department of Defense Architecture Framework (DoDAF) and the Intelligence Community’s</w:t>
      </w:r>
      <w:r w:rsidRPr="00FE5BE8">
        <w:t xml:space="preserve"> (IC) Program Architecture Guidance (PAG). </w:t>
      </w:r>
    </w:p>
    <w:p w14:paraId="2DA679C2" w14:textId="0F44497E" w:rsidR="00FE5BE8" w:rsidRDefault="00FE5BE8" w:rsidP="00FE5BE8">
      <w:pPr>
        <w:pStyle w:val="ListParagraph"/>
        <w:numPr>
          <w:ilvl w:val="0"/>
          <w:numId w:val="28"/>
        </w:numPr>
        <w:spacing w:before="120" w:after="120" w:line="276" w:lineRule="auto"/>
      </w:pPr>
      <w:r w:rsidRPr="00FE5BE8">
        <w:t>Conducts business architecture analysis to include providing the evaluation of alternatives, identifying business requirements, and proposing validation criteria, Preliminary MOE needs, MOE data and functional traceability.</w:t>
      </w:r>
    </w:p>
    <w:p w14:paraId="1FECE7FF" w14:textId="77777777" w:rsidR="003A1136" w:rsidRDefault="003A1136" w:rsidP="003A1136">
      <w:pPr>
        <w:pStyle w:val="ListParagraph"/>
        <w:numPr>
          <w:ilvl w:val="0"/>
          <w:numId w:val="28"/>
        </w:numPr>
        <w:spacing w:before="120" w:after="120" w:line="276" w:lineRule="auto"/>
      </w:pPr>
      <w:r>
        <w:t xml:space="preserve">Derivation, definition, and documentation of the right Resource, Functional, and Operational Capabilities and associated activities and services about NGA Corporate, along with </w:t>
      </w:r>
      <w:r w:rsidRPr="00B8339B">
        <w:t>systems analysis necessary to define</w:t>
      </w:r>
      <w:r>
        <w:t>,</w:t>
      </w:r>
      <w:r w:rsidRPr="00B8339B">
        <w:t xml:space="preserve"> document</w:t>
      </w:r>
      <w:r>
        <w:t>, and baseline</w:t>
      </w:r>
      <w:r w:rsidRPr="00B8339B">
        <w:t xml:space="preserve"> the </w:t>
      </w:r>
      <w:r>
        <w:t>current NGA CEA</w:t>
      </w:r>
      <w:r w:rsidRPr="00B8339B">
        <w:t>;</w:t>
      </w:r>
    </w:p>
    <w:p w14:paraId="5E8CD689" w14:textId="77777777" w:rsidR="003A1136" w:rsidRDefault="003A1136" w:rsidP="003A1136">
      <w:pPr>
        <w:pStyle w:val="ListParagraph"/>
        <w:numPr>
          <w:ilvl w:val="0"/>
          <w:numId w:val="28"/>
        </w:numPr>
        <w:spacing w:before="120" w:after="120" w:line="276" w:lineRule="auto"/>
      </w:pPr>
      <w:r>
        <w:t>P</w:t>
      </w:r>
      <w:r w:rsidRPr="00B8339B">
        <w:t xml:space="preserve">lanning, design, and systems engineering work necessary to build and portray the </w:t>
      </w:r>
      <w:r>
        <w:t>future state NGA CEA</w:t>
      </w:r>
      <w:r w:rsidRPr="00B8339B">
        <w:t>;</w:t>
      </w:r>
    </w:p>
    <w:p w14:paraId="49C42E8E" w14:textId="5C0F28C0" w:rsidR="003A1136" w:rsidRPr="00FE5BE8" w:rsidRDefault="003A1136" w:rsidP="003A1136">
      <w:pPr>
        <w:pStyle w:val="ListParagraph"/>
        <w:numPr>
          <w:ilvl w:val="0"/>
          <w:numId w:val="28"/>
        </w:numPr>
        <w:spacing w:before="120" w:after="120" w:line="276" w:lineRule="auto"/>
      </w:pPr>
      <w:r>
        <w:t>D</w:t>
      </w:r>
      <w:r w:rsidRPr="00B8339B">
        <w:t xml:space="preserve">evelopment of conceptual, logical and physical architecture and technical roadmaps defining the time-phased </w:t>
      </w:r>
      <w:r>
        <w:t>schedule for the</w:t>
      </w:r>
      <w:r w:rsidRPr="00B8339B">
        <w:t xml:space="preserve"> path of </w:t>
      </w:r>
      <w:r>
        <w:t xml:space="preserve">transition or transformation of </w:t>
      </w:r>
      <w:r w:rsidRPr="00B8339B">
        <w:t xml:space="preserve">systems and services from the </w:t>
      </w:r>
      <w:r>
        <w:t>baselined current state to the future state CEA</w:t>
      </w:r>
      <w:r w:rsidRPr="00B8339B">
        <w:t>; and program, segment and project-based solution-level architectures consistent with the enterprise-level architecture.</w:t>
      </w:r>
    </w:p>
    <w:p w14:paraId="37999B48" w14:textId="77777777" w:rsidR="00FE5BE8" w:rsidRPr="00FE5BE8" w:rsidRDefault="00FE5BE8" w:rsidP="00FE5BE8">
      <w:pPr>
        <w:spacing w:before="120" w:after="120" w:line="276" w:lineRule="auto"/>
        <w:rPr>
          <w:b/>
          <w:bCs/>
          <w:u w:val="single"/>
        </w:rPr>
      </w:pPr>
      <w:r w:rsidRPr="00FE5BE8">
        <w:rPr>
          <w:b/>
          <w:bCs/>
          <w:u w:val="single"/>
        </w:rPr>
        <w:t>Skills and Experience:</w:t>
      </w:r>
    </w:p>
    <w:p w14:paraId="1AE6E43D" w14:textId="77777777" w:rsidR="00FE5BE8" w:rsidRPr="00FE5BE8" w:rsidRDefault="00FE5BE8" w:rsidP="00FE5BE8">
      <w:pPr>
        <w:spacing w:before="120" w:after="120" w:line="276" w:lineRule="auto"/>
      </w:pPr>
      <w:r w:rsidRPr="00FE5BE8">
        <w:t>Required:</w:t>
      </w:r>
    </w:p>
    <w:p w14:paraId="26CEABCA" w14:textId="616CA57A" w:rsidR="00FE5BE8" w:rsidRPr="00FE5BE8" w:rsidRDefault="003A1136" w:rsidP="00FE5BE8">
      <w:pPr>
        <w:pStyle w:val="ListParagraph"/>
        <w:numPr>
          <w:ilvl w:val="0"/>
          <w:numId w:val="28"/>
        </w:numPr>
        <w:spacing w:before="120" w:after="120" w:line="276" w:lineRule="auto"/>
      </w:pPr>
      <w:r>
        <w:t xml:space="preserve">Bachelor’s </w:t>
      </w:r>
      <w:r w:rsidR="00FE5BE8" w:rsidRPr="00FE5BE8">
        <w:t>degree</w:t>
      </w:r>
      <w:r>
        <w:t xml:space="preserve"> or higher</w:t>
      </w:r>
      <w:r w:rsidR="00FE5BE8" w:rsidRPr="00FE5BE8">
        <w:t xml:space="preserve"> in business, operations research or engineering.</w:t>
      </w:r>
    </w:p>
    <w:p w14:paraId="61A11DA0" w14:textId="4C244DBA" w:rsidR="00FE5BE8" w:rsidRPr="00FE5BE8" w:rsidRDefault="000477DC" w:rsidP="00FE5BE8">
      <w:pPr>
        <w:pStyle w:val="ListParagraph"/>
        <w:numPr>
          <w:ilvl w:val="0"/>
          <w:numId w:val="28"/>
        </w:numPr>
        <w:spacing w:before="120" w:after="120" w:line="276" w:lineRule="auto"/>
      </w:pPr>
      <w:r>
        <w:t>Senior level</w:t>
      </w:r>
      <w:r w:rsidR="00FE5BE8" w:rsidRPr="00FE5BE8">
        <w:t xml:space="preserve"> experience in business architecture</w:t>
      </w:r>
      <w:r w:rsidR="00365836">
        <w:t>, business process re-engineering,</w:t>
      </w:r>
      <w:r w:rsidR="00FE5BE8" w:rsidRPr="00FE5BE8">
        <w:t xml:space="preserve"> and business modeling with systems engineering.</w:t>
      </w:r>
    </w:p>
    <w:p w14:paraId="7CFA7AA2" w14:textId="13CDE307" w:rsidR="00FE5BE8" w:rsidRDefault="000477DC" w:rsidP="00FE5BE8">
      <w:pPr>
        <w:pStyle w:val="ListParagraph"/>
        <w:numPr>
          <w:ilvl w:val="0"/>
          <w:numId w:val="28"/>
        </w:numPr>
        <w:spacing w:before="120" w:after="120" w:line="276" w:lineRule="auto"/>
      </w:pPr>
      <w:r>
        <w:lastRenderedPageBreak/>
        <w:t>Senior level</w:t>
      </w:r>
      <w:r w:rsidR="00FE5BE8" w:rsidRPr="00FE5BE8">
        <w:t xml:space="preserve"> working experience in government or industry with Architecture tools.</w:t>
      </w:r>
    </w:p>
    <w:p w14:paraId="262F0563" w14:textId="27307FDC" w:rsidR="00925192" w:rsidRDefault="00925192" w:rsidP="00925192">
      <w:pPr>
        <w:pStyle w:val="ListParagraph"/>
        <w:numPr>
          <w:ilvl w:val="0"/>
          <w:numId w:val="28"/>
        </w:numPr>
        <w:spacing w:before="120" w:after="120" w:line="276" w:lineRule="auto"/>
      </w:pPr>
      <w:r>
        <w:t>Senior level working experience in the IC and DoD Business Transformation efforts and Business Enterprise Architecture</w:t>
      </w:r>
    </w:p>
    <w:p w14:paraId="0AA5DC0A" w14:textId="07464C0B" w:rsidR="00EE4C53" w:rsidRDefault="004216BF" w:rsidP="00925192">
      <w:pPr>
        <w:pStyle w:val="ListParagraph"/>
        <w:numPr>
          <w:ilvl w:val="0"/>
          <w:numId w:val="28"/>
        </w:numPr>
        <w:spacing w:before="120" w:after="120" w:line="276" w:lineRule="auto"/>
      </w:pPr>
      <w:r>
        <w:t xml:space="preserve">Demonstrated experience with </w:t>
      </w:r>
      <w:r w:rsidR="00EE4C53">
        <w:t xml:space="preserve">the WhiteHouse, OMB, </w:t>
      </w:r>
      <w:r>
        <w:t>or</w:t>
      </w:r>
      <w:r w:rsidR="00EE4C53">
        <w:t xml:space="preserve"> GSA’s Shared Services initiative called Federal Integrated Business Framework to include the DoD and the IC’s End-to-End Business Processes such as Hire-to-Retire, Procure-to-Pay, Acquire-to-Retire, and Budget-to-Report</w:t>
      </w:r>
    </w:p>
    <w:p w14:paraId="34662F11" w14:textId="4A55B450" w:rsidR="00EE4C53" w:rsidRDefault="004216BF" w:rsidP="00925192">
      <w:pPr>
        <w:pStyle w:val="ListParagraph"/>
        <w:numPr>
          <w:ilvl w:val="0"/>
          <w:numId w:val="28"/>
        </w:numPr>
        <w:spacing w:before="120" w:after="120" w:line="276" w:lineRule="auto"/>
      </w:pPr>
      <w:r>
        <w:t>Demonstrated experience with</w:t>
      </w:r>
      <w:r w:rsidR="00EE4C53">
        <w:t xml:space="preserve"> the Defense Acquisition, the Joint Capabilities Integration and Development, and the Planning, Programming, Budgeting, and Execution processes</w:t>
      </w:r>
    </w:p>
    <w:p w14:paraId="2313C833" w14:textId="201518A2" w:rsidR="004E3708" w:rsidRPr="00FE5BE8" w:rsidRDefault="004E3708" w:rsidP="00925192">
      <w:pPr>
        <w:pStyle w:val="ListParagraph"/>
        <w:numPr>
          <w:ilvl w:val="0"/>
          <w:numId w:val="28"/>
        </w:numPr>
        <w:spacing w:before="120" w:after="120" w:line="276" w:lineRule="auto"/>
      </w:pPr>
      <w:r>
        <w:t xml:space="preserve">Demonstrated experience in conducting the DoD standard for Capability-Based Assessment </w:t>
      </w:r>
      <w:r w:rsidR="00257372">
        <w:t>employing</w:t>
      </w:r>
      <w:r>
        <w:t xml:space="preserve"> strong critical and analytical skills</w:t>
      </w:r>
    </w:p>
    <w:p w14:paraId="303F8E31" w14:textId="77777777" w:rsidR="00FE5BE8" w:rsidRPr="00FE5BE8" w:rsidRDefault="00FE5BE8" w:rsidP="00FE5BE8">
      <w:pPr>
        <w:spacing w:before="120" w:after="120" w:line="276" w:lineRule="auto"/>
      </w:pPr>
      <w:r w:rsidRPr="00FE5BE8">
        <w:t>Desired:</w:t>
      </w:r>
    </w:p>
    <w:p w14:paraId="113EB2AA" w14:textId="2554DF81" w:rsidR="00FE5BE8" w:rsidRPr="00FE5BE8" w:rsidRDefault="009E2436" w:rsidP="00FE5BE8">
      <w:pPr>
        <w:pStyle w:val="ListParagraph"/>
        <w:numPr>
          <w:ilvl w:val="0"/>
          <w:numId w:val="28"/>
        </w:numPr>
        <w:spacing w:before="120" w:after="120" w:line="276" w:lineRule="auto"/>
      </w:pPr>
      <w:r>
        <w:t>Demonstrated experience with</w:t>
      </w:r>
      <w:r w:rsidR="00FE5BE8" w:rsidRPr="00FE5BE8">
        <w:t xml:space="preserve"> business process structures</w:t>
      </w:r>
      <w:r w:rsidR="007259E4">
        <w:t xml:space="preserve">, </w:t>
      </w:r>
      <w:r w:rsidR="007903B0">
        <w:t>optimization</w:t>
      </w:r>
      <w:r w:rsidR="007259E4">
        <w:t>,</w:t>
      </w:r>
      <w:r w:rsidR="00FE5BE8" w:rsidRPr="00FE5BE8">
        <w:t xml:space="preserve"> </w:t>
      </w:r>
      <w:r w:rsidR="007903B0">
        <w:t xml:space="preserve">integration, </w:t>
      </w:r>
      <w:r w:rsidR="00FE5BE8" w:rsidRPr="00FE5BE8">
        <w:t xml:space="preserve">and modeling. </w:t>
      </w:r>
    </w:p>
    <w:p w14:paraId="451DBEB5" w14:textId="02233F98" w:rsidR="009D216E" w:rsidRDefault="009E2436" w:rsidP="00E13111">
      <w:pPr>
        <w:pStyle w:val="ListParagraph"/>
        <w:numPr>
          <w:ilvl w:val="0"/>
          <w:numId w:val="28"/>
        </w:numPr>
        <w:spacing w:before="120" w:after="120" w:line="276" w:lineRule="auto"/>
      </w:pPr>
      <w:r>
        <w:t>Demonstrated experience with</w:t>
      </w:r>
      <w:r w:rsidRPr="00FE5BE8">
        <w:t xml:space="preserve"> </w:t>
      </w:r>
      <w:r w:rsidR="00FE5BE8" w:rsidRPr="00FE5BE8">
        <w:t xml:space="preserve">DoDAF, </w:t>
      </w:r>
      <w:r w:rsidR="00925192">
        <w:t xml:space="preserve">IC PAG, IC JARM, </w:t>
      </w:r>
      <w:r w:rsidR="00FE5BE8" w:rsidRPr="00FE5BE8">
        <w:t>UPDM, SYSML or UAF.</w:t>
      </w:r>
    </w:p>
    <w:p w14:paraId="617ECAF2" w14:textId="1FD030BA" w:rsidR="00925192" w:rsidRDefault="009E2436" w:rsidP="00E13111">
      <w:pPr>
        <w:pStyle w:val="ListParagraph"/>
        <w:numPr>
          <w:ilvl w:val="0"/>
          <w:numId w:val="28"/>
        </w:numPr>
        <w:spacing w:before="120" w:after="120" w:line="276" w:lineRule="auto"/>
      </w:pPr>
      <w:r>
        <w:t xml:space="preserve">Demonstrated experience with </w:t>
      </w:r>
      <w:r w:rsidR="00925192">
        <w:t>Federal Integrated Business Framework (FIBF)</w:t>
      </w:r>
    </w:p>
    <w:p w14:paraId="7EB0389E" w14:textId="0674AEE8" w:rsidR="00925192" w:rsidRDefault="00925192"/>
    <w:p w14:paraId="47ADB7ED" w14:textId="77777777" w:rsidR="00D4362A" w:rsidRDefault="00D4362A">
      <w:pPr>
        <w:rPr>
          <w:ins w:id="155" w:author="Author"/>
          <w:b/>
          <w:u w:val="single"/>
        </w:rPr>
      </w:pPr>
      <w:ins w:id="156" w:author="Author">
        <w:r>
          <w:rPr>
            <w:b/>
            <w:u w:val="single"/>
          </w:rPr>
          <w:br w:type="page"/>
        </w:r>
      </w:ins>
    </w:p>
    <w:p w14:paraId="64CE1D70" w14:textId="5ABAB48F" w:rsidR="00925192" w:rsidRPr="003F7A9F" w:rsidRDefault="00925192" w:rsidP="00925192">
      <w:r w:rsidRPr="003F7A9F">
        <w:rPr>
          <w:b/>
          <w:u w:val="single"/>
        </w:rPr>
        <w:lastRenderedPageBreak/>
        <w:t xml:space="preserve">Position </w:t>
      </w:r>
      <w:r>
        <w:rPr>
          <w:b/>
          <w:u w:val="single"/>
        </w:rPr>
        <w:t>3</w:t>
      </w:r>
      <w:r w:rsidRPr="003F7A9F">
        <w:rPr>
          <w:b/>
          <w:u w:val="single"/>
        </w:rPr>
        <w:t>:</w:t>
      </w:r>
      <w:r w:rsidRPr="003F7A9F">
        <w:rPr>
          <w:b/>
        </w:rPr>
        <w:t xml:space="preserve">    System Architect (Mid-Level)</w:t>
      </w:r>
    </w:p>
    <w:p w14:paraId="524C49B9" w14:textId="77777777" w:rsidR="00925192" w:rsidRPr="003F7A9F" w:rsidRDefault="00925192" w:rsidP="00925192">
      <w:pPr>
        <w:spacing w:before="120" w:after="120" w:line="276" w:lineRule="auto"/>
        <w:rPr>
          <w:b/>
          <w:u w:val="single"/>
        </w:rPr>
      </w:pPr>
      <w:r w:rsidRPr="003F7A9F">
        <w:rPr>
          <w:b/>
          <w:u w:val="single"/>
        </w:rPr>
        <w:t xml:space="preserve">Overall Assignment Description:  </w:t>
      </w:r>
    </w:p>
    <w:p w14:paraId="53B51798" w14:textId="4A1D8AB8" w:rsidR="00925192" w:rsidRPr="003F7A9F" w:rsidRDefault="00925192" w:rsidP="00925192">
      <w:pPr>
        <w:spacing w:before="120" w:after="120" w:line="276" w:lineRule="auto"/>
        <w:rPr>
          <w:rFonts w:eastAsiaTheme="minorHAnsi"/>
        </w:rPr>
      </w:pPr>
      <w:r w:rsidRPr="003F7A9F">
        <w:rPr>
          <w:rStyle w:val="Style135ptChar"/>
          <w:rFonts w:ascii="Times New Roman" w:eastAsiaTheme="minorHAnsi" w:hAnsi="Times New Roman"/>
          <w:sz w:val="24"/>
          <w:szCs w:val="24"/>
        </w:rPr>
        <w:t xml:space="preserve">Mid-level System Architects design and develop solutions for complex applications problems, API design, data services, platform services, cloud services and infrastructure services to meet user </w:t>
      </w:r>
      <w:r w:rsidR="00465A89">
        <w:rPr>
          <w:rStyle w:val="Style135ptChar"/>
          <w:rFonts w:ascii="Times New Roman" w:eastAsiaTheme="minorHAnsi" w:hAnsi="Times New Roman"/>
          <w:sz w:val="24"/>
          <w:szCs w:val="24"/>
        </w:rPr>
        <w:t xml:space="preserve">needs and </w:t>
      </w:r>
      <w:r w:rsidRPr="003F7A9F">
        <w:rPr>
          <w:rStyle w:val="Style135ptChar"/>
          <w:rFonts w:ascii="Times New Roman" w:eastAsiaTheme="minorHAnsi" w:hAnsi="Times New Roman"/>
          <w:sz w:val="24"/>
          <w:szCs w:val="24"/>
        </w:rPr>
        <w:t>requirements and align to strategic goals and the Enterprise Architecture.</w:t>
      </w:r>
    </w:p>
    <w:p w14:paraId="655716CE" w14:textId="77777777" w:rsidR="00925192" w:rsidRPr="003F7A9F" w:rsidRDefault="00925192" w:rsidP="00925192">
      <w:pPr>
        <w:spacing w:before="120" w:after="120" w:line="276" w:lineRule="auto"/>
        <w:rPr>
          <w:b/>
          <w:u w:val="single"/>
        </w:rPr>
      </w:pPr>
      <w:r w:rsidRPr="003F7A9F">
        <w:rPr>
          <w:b/>
          <w:u w:val="single"/>
        </w:rPr>
        <w:t xml:space="preserve">Duties include: </w:t>
      </w:r>
    </w:p>
    <w:p w14:paraId="5912CEF3" w14:textId="77777777" w:rsidR="00925192" w:rsidRPr="003F7A9F" w:rsidRDefault="00925192" w:rsidP="00925192">
      <w:pPr>
        <w:pStyle w:val="ListParagraph"/>
        <w:numPr>
          <w:ilvl w:val="0"/>
          <w:numId w:val="28"/>
        </w:numPr>
        <w:spacing w:before="120" w:after="120" w:line="276" w:lineRule="auto"/>
        <w:contextualSpacing w:val="0"/>
      </w:pPr>
      <w:r w:rsidRPr="003F7A9F">
        <w:t>Designs, develops, maintains, and documents solution architectures ensuring traceability to the Enterprise architecture and Enterprise requirements.</w:t>
      </w:r>
    </w:p>
    <w:p w14:paraId="419A329E" w14:textId="77777777" w:rsidR="00925192" w:rsidRPr="003F7A9F" w:rsidRDefault="00925192" w:rsidP="00925192">
      <w:pPr>
        <w:pStyle w:val="ListParagraph"/>
        <w:numPr>
          <w:ilvl w:val="0"/>
          <w:numId w:val="28"/>
        </w:numPr>
        <w:spacing w:before="120" w:after="120" w:line="276" w:lineRule="auto"/>
        <w:contextualSpacing w:val="0"/>
      </w:pPr>
      <w:r w:rsidRPr="003F7A9F">
        <w:t xml:space="preserve">Conducts the analysis of user requirements, procedures, and problems to automate or improve existing systems and review computer system capabilities, workflow, and scheduling limitations. </w:t>
      </w:r>
    </w:p>
    <w:p w14:paraId="5394B848" w14:textId="524418F0" w:rsidR="00925192" w:rsidRDefault="00925192" w:rsidP="00925192">
      <w:pPr>
        <w:pStyle w:val="ListParagraph"/>
        <w:numPr>
          <w:ilvl w:val="0"/>
          <w:numId w:val="28"/>
        </w:numPr>
        <w:spacing w:before="120" w:after="120" w:line="276" w:lineRule="auto"/>
        <w:contextualSpacing w:val="0"/>
      </w:pPr>
      <w:r w:rsidRPr="003F7A9F">
        <w:t>Develops proposed changes to the solutions architecture design based on analysis of requirements and new technology.</w:t>
      </w:r>
    </w:p>
    <w:p w14:paraId="4FDFC95F" w14:textId="77777777" w:rsidR="003A1136" w:rsidRDefault="003A1136" w:rsidP="003A1136">
      <w:pPr>
        <w:pStyle w:val="ListParagraph"/>
        <w:numPr>
          <w:ilvl w:val="0"/>
          <w:numId w:val="28"/>
        </w:numPr>
        <w:spacing w:before="120" w:after="120" w:line="276" w:lineRule="auto"/>
      </w:pPr>
      <w:r>
        <w:t xml:space="preserve">Derivation, definition, and documentation of the right Resource, Functional, and Operational Capabilities and associated activities and services about NGA Corporate, along with </w:t>
      </w:r>
      <w:r w:rsidRPr="00B8339B">
        <w:t>systems analysis necessary to define</w:t>
      </w:r>
      <w:r>
        <w:t>,</w:t>
      </w:r>
      <w:r w:rsidRPr="00B8339B">
        <w:t xml:space="preserve"> document</w:t>
      </w:r>
      <w:r>
        <w:t>, and baseline</w:t>
      </w:r>
      <w:r w:rsidRPr="00B8339B">
        <w:t xml:space="preserve"> the </w:t>
      </w:r>
      <w:r>
        <w:t>current NGA CEA</w:t>
      </w:r>
      <w:r w:rsidRPr="00B8339B">
        <w:t>;</w:t>
      </w:r>
    </w:p>
    <w:p w14:paraId="573D2B89" w14:textId="77777777" w:rsidR="003A1136" w:rsidRDefault="003A1136" w:rsidP="003A1136">
      <w:pPr>
        <w:pStyle w:val="ListParagraph"/>
        <w:numPr>
          <w:ilvl w:val="0"/>
          <w:numId w:val="28"/>
        </w:numPr>
        <w:spacing w:before="120" w:after="120" w:line="276" w:lineRule="auto"/>
      </w:pPr>
      <w:r>
        <w:t>P</w:t>
      </w:r>
      <w:r w:rsidRPr="00B8339B">
        <w:t xml:space="preserve">lanning, design, and systems engineering work necessary to build and portray the </w:t>
      </w:r>
      <w:r>
        <w:t>future state NGA CEA</w:t>
      </w:r>
      <w:r w:rsidRPr="00B8339B">
        <w:t>;</w:t>
      </w:r>
    </w:p>
    <w:p w14:paraId="0B6E76AE" w14:textId="5609E941" w:rsidR="00925192" w:rsidRPr="003F7A9F" w:rsidRDefault="003A1136" w:rsidP="002946C8">
      <w:pPr>
        <w:pStyle w:val="ListParagraph"/>
        <w:numPr>
          <w:ilvl w:val="0"/>
          <w:numId w:val="28"/>
        </w:numPr>
        <w:spacing w:before="120" w:after="120" w:line="276" w:lineRule="auto"/>
        <w:contextualSpacing w:val="0"/>
      </w:pPr>
      <w:r>
        <w:t>D</w:t>
      </w:r>
      <w:r w:rsidRPr="00B8339B">
        <w:t xml:space="preserve">evelopment of conceptual, logical and physical architecture and technical roadmaps defining the time-phased </w:t>
      </w:r>
      <w:r>
        <w:t>schedule for the</w:t>
      </w:r>
      <w:r w:rsidRPr="00B8339B">
        <w:t xml:space="preserve"> path of </w:t>
      </w:r>
      <w:r>
        <w:t xml:space="preserve">transition or transformation of </w:t>
      </w:r>
      <w:r w:rsidRPr="00B8339B">
        <w:t xml:space="preserve">systems and services from the </w:t>
      </w:r>
      <w:r>
        <w:t>baselined current state to the future state CEA</w:t>
      </w:r>
      <w:r w:rsidRPr="00B8339B">
        <w:t>; and program, segment and project-based solution-level architectures consistent with the enterprise-level architecture.</w:t>
      </w:r>
    </w:p>
    <w:p w14:paraId="27CBA07E" w14:textId="77777777" w:rsidR="00925192" w:rsidRPr="003F7A9F" w:rsidRDefault="00925192" w:rsidP="00925192">
      <w:pPr>
        <w:spacing w:before="120" w:after="120" w:line="276" w:lineRule="auto"/>
        <w:rPr>
          <w:b/>
          <w:u w:val="single"/>
        </w:rPr>
      </w:pPr>
      <w:r w:rsidRPr="003F7A9F">
        <w:rPr>
          <w:b/>
          <w:u w:val="single"/>
        </w:rPr>
        <w:t>Skills and Experience:</w:t>
      </w:r>
    </w:p>
    <w:p w14:paraId="49D8CCDA" w14:textId="77777777" w:rsidR="00925192" w:rsidRPr="003F7A9F" w:rsidRDefault="00925192" w:rsidP="00925192">
      <w:pPr>
        <w:spacing w:before="120" w:after="120" w:line="276" w:lineRule="auto"/>
        <w:rPr>
          <w:rFonts w:eastAsia="Calibri"/>
        </w:rPr>
      </w:pPr>
      <w:r w:rsidRPr="003F7A9F">
        <w:rPr>
          <w:rFonts w:eastAsia="Calibri"/>
        </w:rPr>
        <w:t>Required:</w:t>
      </w:r>
    </w:p>
    <w:p w14:paraId="1D37A130" w14:textId="187FB8C2" w:rsidR="00925192" w:rsidRPr="003F7A9F" w:rsidRDefault="00925192" w:rsidP="00925192">
      <w:pPr>
        <w:pStyle w:val="ListParagraph"/>
        <w:numPr>
          <w:ilvl w:val="0"/>
          <w:numId w:val="28"/>
        </w:numPr>
        <w:spacing w:before="120" w:after="120" w:line="276" w:lineRule="auto"/>
        <w:contextualSpacing w:val="0"/>
      </w:pPr>
      <w:r w:rsidRPr="003F7A9F">
        <w:t>Bachelor’s degree</w:t>
      </w:r>
      <w:r w:rsidR="003025AC">
        <w:t xml:space="preserve"> or higher</w:t>
      </w:r>
      <w:r w:rsidRPr="003F7A9F">
        <w:t xml:space="preserve"> in Computer Science, Information Technology, Management Information Systems, or related STEM degree program.</w:t>
      </w:r>
    </w:p>
    <w:p w14:paraId="7A2F67AE" w14:textId="21125340" w:rsidR="00925192" w:rsidRPr="003F7A9F" w:rsidRDefault="00925192" w:rsidP="00925192">
      <w:pPr>
        <w:pStyle w:val="ListParagraph"/>
        <w:numPr>
          <w:ilvl w:val="0"/>
          <w:numId w:val="28"/>
        </w:numPr>
        <w:spacing w:before="120" w:after="120" w:line="276" w:lineRule="auto"/>
        <w:contextualSpacing w:val="0"/>
      </w:pPr>
      <w:r w:rsidRPr="003F7A9F">
        <w:t xml:space="preserve">Mid-level </w:t>
      </w:r>
      <w:r w:rsidR="003A1136">
        <w:t xml:space="preserve">systems </w:t>
      </w:r>
      <w:r w:rsidRPr="003F7A9F">
        <w:t xml:space="preserve">architecture working experience in government or industry. </w:t>
      </w:r>
    </w:p>
    <w:p w14:paraId="07A975BA" w14:textId="77777777" w:rsidR="00925192" w:rsidRPr="003F7A9F" w:rsidRDefault="00925192" w:rsidP="00925192">
      <w:pPr>
        <w:spacing w:before="120" w:after="120" w:line="276" w:lineRule="auto"/>
        <w:rPr>
          <w:rFonts w:eastAsia="Calibri"/>
        </w:rPr>
      </w:pPr>
      <w:r w:rsidRPr="003F7A9F">
        <w:rPr>
          <w:rFonts w:eastAsia="Calibri"/>
        </w:rPr>
        <w:t>Desired:</w:t>
      </w:r>
    </w:p>
    <w:p w14:paraId="689BF51A" w14:textId="46A7AC4A" w:rsidR="00D736C1" w:rsidRDefault="009E2436" w:rsidP="009E2436">
      <w:pPr>
        <w:pStyle w:val="ListParagraph"/>
        <w:numPr>
          <w:ilvl w:val="0"/>
          <w:numId w:val="28"/>
        </w:numPr>
        <w:spacing w:before="120" w:after="120" w:line="276" w:lineRule="auto"/>
        <w:contextualSpacing w:val="0"/>
      </w:pPr>
      <w:r>
        <w:t xml:space="preserve">Demonstrated experience with </w:t>
      </w:r>
      <w:r w:rsidR="00925192" w:rsidRPr="003F7A9F">
        <w:t>Model Based Systems Engineering, processes, tools and languages.</w:t>
      </w:r>
    </w:p>
    <w:p w14:paraId="0852DC22" w14:textId="77777777" w:rsidR="00D736C1" w:rsidRDefault="00D736C1">
      <w:r>
        <w:br w:type="page"/>
      </w:r>
    </w:p>
    <w:p w14:paraId="72E4BAC2" w14:textId="07A0870A" w:rsidR="00D736C1" w:rsidRPr="003F7A9F" w:rsidRDefault="00D736C1" w:rsidP="00D736C1">
      <w:pPr>
        <w:spacing w:before="60" w:after="60" w:line="259" w:lineRule="auto"/>
        <w:rPr>
          <w:b/>
          <w:u w:val="single"/>
        </w:rPr>
      </w:pPr>
      <w:r w:rsidRPr="003F7A9F">
        <w:rPr>
          <w:b/>
          <w:u w:val="single"/>
        </w:rPr>
        <w:lastRenderedPageBreak/>
        <w:t xml:space="preserve">Position </w:t>
      </w:r>
      <w:r>
        <w:rPr>
          <w:b/>
          <w:u w:val="single"/>
        </w:rPr>
        <w:t>4</w:t>
      </w:r>
      <w:r w:rsidRPr="003F7A9F">
        <w:rPr>
          <w:b/>
          <w:u w:val="single"/>
        </w:rPr>
        <w:t>:</w:t>
      </w:r>
      <w:r w:rsidRPr="003F7A9F">
        <w:rPr>
          <w:b/>
        </w:rPr>
        <w:t xml:space="preserve">    Data Architect (</w:t>
      </w:r>
      <w:r w:rsidR="002F12C3">
        <w:rPr>
          <w:b/>
        </w:rPr>
        <w:t>Expert</w:t>
      </w:r>
      <w:r w:rsidRPr="003F7A9F">
        <w:rPr>
          <w:b/>
        </w:rPr>
        <w:t>-Level)</w:t>
      </w:r>
    </w:p>
    <w:p w14:paraId="4BDD9D56" w14:textId="77777777" w:rsidR="00D736C1" w:rsidRPr="003F7A9F" w:rsidRDefault="00D736C1" w:rsidP="00D736C1">
      <w:pPr>
        <w:spacing w:before="60" w:after="60" w:line="259" w:lineRule="auto"/>
        <w:rPr>
          <w:b/>
          <w:u w:val="single"/>
        </w:rPr>
      </w:pPr>
      <w:r w:rsidRPr="003F7A9F">
        <w:rPr>
          <w:b/>
          <w:u w:val="single"/>
        </w:rPr>
        <w:t xml:space="preserve">Overall Assignment Description: </w:t>
      </w:r>
      <w:r w:rsidRPr="003F7A9F">
        <w:t xml:space="preserve"> </w:t>
      </w:r>
    </w:p>
    <w:p w14:paraId="0FE9C5A3" w14:textId="346932B8" w:rsidR="00D736C1" w:rsidRPr="003F7A9F" w:rsidRDefault="002F12C3" w:rsidP="00D736C1">
      <w:pPr>
        <w:spacing w:before="60" w:after="60" w:line="259" w:lineRule="auto"/>
      </w:pPr>
      <w:r>
        <w:t>Expert</w:t>
      </w:r>
      <w:r w:rsidR="00D736C1" w:rsidRPr="003F7A9F">
        <w:t>-level Data Architects serve as a technical resource for strategic oversight and planning of database structural design and development. They provide technical, strategic guidance to senior- level database administrators and application developers in the creation of new databases, as well as the maintenance of major existing databases supporting evolving applications. Data architect positions provide strategic guidance to data stewards on the development and implementation approaches for data models to support organizational business and mission systems and processes.</w:t>
      </w:r>
    </w:p>
    <w:p w14:paraId="164FA614" w14:textId="77777777" w:rsidR="00D736C1" w:rsidRPr="003F7A9F" w:rsidRDefault="00D736C1" w:rsidP="00D736C1">
      <w:pPr>
        <w:spacing w:before="60" w:after="60" w:line="259" w:lineRule="auto"/>
        <w:rPr>
          <w:b/>
          <w:u w:val="single"/>
        </w:rPr>
      </w:pPr>
      <w:r w:rsidRPr="003F7A9F">
        <w:rPr>
          <w:b/>
          <w:u w:val="single"/>
        </w:rPr>
        <w:t xml:space="preserve">Duties include: </w:t>
      </w:r>
    </w:p>
    <w:p w14:paraId="08A31906" w14:textId="77777777" w:rsidR="00D736C1" w:rsidRPr="003F7A9F" w:rsidRDefault="00D736C1" w:rsidP="00D736C1">
      <w:pPr>
        <w:pStyle w:val="ListParagraph"/>
        <w:numPr>
          <w:ilvl w:val="0"/>
          <w:numId w:val="28"/>
        </w:numPr>
        <w:spacing w:before="60" w:after="60" w:line="259" w:lineRule="auto"/>
        <w:contextualSpacing w:val="0"/>
      </w:pPr>
      <w:r w:rsidRPr="003F7A9F">
        <w:t>Consults to all levels of the organization on the design, development and implementation approaches for logical database structures and classification schemas.</w:t>
      </w:r>
    </w:p>
    <w:p w14:paraId="7ABB9DEF" w14:textId="220EC0E9" w:rsidR="00D736C1" w:rsidRDefault="007927C0" w:rsidP="00D736C1">
      <w:pPr>
        <w:pStyle w:val="ListParagraph"/>
        <w:numPr>
          <w:ilvl w:val="0"/>
          <w:numId w:val="28"/>
        </w:numPr>
        <w:spacing w:before="60" w:after="60" w:line="259" w:lineRule="auto"/>
        <w:contextualSpacing w:val="0"/>
      </w:pPr>
      <w:r>
        <w:t>Works in concert with the Business Architect, IAW principles and guidelines provided by DoDAF, IC PAG, and Data Services Architecture – GEOINT (DSA-G), to establish, develop, and codify a common data architecture that captures the normalized corporate business data types, description, data flow, appropriate data classification, and the required authoritative system of record to include the appropriate network domain to house the corporate data. This includes the Conceptual Data Model, the Logical Data Model, and the Physical Data Model, the Ontology, Common Lexicon, and Data Dictionary</w:t>
      </w:r>
    </w:p>
    <w:p w14:paraId="7403A0CA" w14:textId="702FF44A" w:rsidR="00D736C1" w:rsidRPr="003F7A9F" w:rsidRDefault="00D736C1" w:rsidP="00D736C1">
      <w:pPr>
        <w:pStyle w:val="ListParagraph"/>
        <w:numPr>
          <w:ilvl w:val="0"/>
          <w:numId w:val="28"/>
        </w:numPr>
        <w:spacing w:before="60" w:after="60" w:line="259" w:lineRule="auto"/>
        <w:contextualSpacing w:val="0"/>
      </w:pPr>
      <w:r w:rsidRPr="003F7A9F">
        <w:t>Develops policies and procedures to build, maintain and leverage the data model.</w:t>
      </w:r>
    </w:p>
    <w:p w14:paraId="4A3C6CA1" w14:textId="77777777" w:rsidR="00D736C1" w:rsidRPr="003F7A9F" w:rsidRDefault="00D736C1" w:rsidP="00D736C1">
      <w:pPr>
        <w:pStyle w:val="ListParagraph"/>
        <w:numPr>
          <w:ilvl w:val="0"/>
          <w:numId w:val="28"/>
        </w:numPr>
        <w:spacing w:before="60" w:after="60" w:line="259" w:lineRule="auto"/>
        <w:contextualSpacing w:val="0"/>
      </w:pPr>
      <w:r w:rsidRPr="003F7A9F">
        <w:t xml:space="preserve">Provides technical, strategic guidance on the development of metadata tags, Document Type Definitions (DTD), and schemas using appropriate technologies for representation of data and data relationships. </w:t>
      </w:r>
    </w:p>
    <w:p w14:paraId="5FF69861" w14:textId="30203DF2" w:rsidR="00D736C1" w:rsidRDefault="00D736C1" w:rsidP="00D736C1">
      <w:pPr>
        <w:pStyle w:val="ListParagraph"/>
        <w:numPr>
          <w:ilvl w:val="0"/>
          <w:numId w:val="28"/>
        </w:numPr>
        <w:spacing w:before="60" w:after="60" w:line="259" w:lineRule="auto"/>
        <w:contextualSpacing w:val="0"/>
      </w:pPr>
      <w:r w:rsidRPr="003F7A9F">
        <w:t>Ensures that metadata and data standards and definitions will support both business and mission processes and system implementation approaches, and NSG/ASG requirements for sharing data.</w:t>
      </w:r>
    </w:p>
    <w:p w14:paraId="5FF5458D" w14:textId="437BAB19" w:rsidR="002F12C3" w:rsidRDefault="002F12C3" w:rsidP="002F12C3">
      <w:pPr>
        <w:pStyle w:val="ListParagraph"/>
        <w:numPr>
          <w:ilvl w:val="0"/>
          <w:numId w:val="28"/>
        </w:numPr>
        <w:spacing w:before="60" w:after="60" w:line="259" w:lineRule="auto"/>
        <w:contextualSpacing w:val="0"/>
      </w:pPr>
      <w:r w:rsidRPr="003F7A9F">
        <w:t xml:space="preserve">Oversees and coordinates the work of Senior-, Mid-, and Junior-level </w:t>
      </w:r>
      <w:r>
        <w:t>Data</w:t>
      </w:r>
      <w:r w:rsidRPr="003F7A9F">
        <w:t xml:space="preserve"> Architect</w:t>
      </w:r>
      <w:r>
        <w:t>s</w:t>
      </w:r>
      <w:r w:rsidRPr="003F7A9F">
        <w:t>.</w:t>
      </w:r>
    </w:p>
    <w:p w14:paraId="0B203116" w14:textId="33E55F9F" w:rsidR="00D736C1" w:rsidRPr="003F7A9F" w:rsidRDefault="00D736C1" w:rsidP="007927C0">
      <w:pPr>
        <w:spacing w:before="60" w:after="60" w:line="259" w:lineRule="auto"/>
      </w:pPr>
      <w:r>
        <w:t xml:space="preserve"> </w:t>
      </w:r>
      <w:r w:rsidRPr="003F7A9F">
        <w:t xml:space="preserve">  </w:t>
      </w:r>
    </w:p>
    <w:p w14:paraId="6D07CF3D" w14:textId="77777777" w:rsidR="00D736C1" w:rsidRPr="003F7A9F" w:rsidRDefault="00D736C1" w:rsidP="00D736C1">
      <w:pPr>
        <w:spacing w:before="60" w:after="60" w:line="259" w:lineRule="auto"/>
        <w:rPr>
          <w:b/>
          <w:u w:val="single"/>
        </w:rPr>
      </w:pPr>
      <w:r w:rsidRPr="003F7A9F">
        <w:rPr>
          <w:b/>
          <w:u w:val="single"/>
        </w:rPr>
        <w:t>Skills and Experience:</w:t>
      </w:r>
    </w:p>
    <w:p w14:paraId="5FA6447B" w14:textId="77777777" w:rsidR="00D736C1" w:rsidRPr="003F7A9F" w:rsidRDefault="00D736C1" w:rsidP="00D736C1">
      <w:pPr>
        <w:spacing w:before="60" w:after="60" w:line="259" w:lineRule="auto"/>
        <w:rPr>
          <w:rFonts w:eastAsia="Calibri"/>
        </w:rPr>
      </w:pPr>
      <w:r w:rsidRPr="003F7A9F">
        <w:rPr>
          <w:rFonts w:eastAsia="Calibri"/>
        </w:rPr>
        <w:t>Required:</w:t>
      </w:r>
    </w:p>
    <w:p w14:paraId="089DFD20" w14:textId="3FC47232" w:rsidR="00D736C1" w:rsidRPr="003F7A9F" w:rsidRDefault="00D736C1" w:rsidP="00D736C1">
      <w:pPr>
        <w:pStyle w:val="ListParagraph"/>
        <w:numPr>
          <w:ilvl w:val="0"/>
          <w:numId w:val="28"/>
        </w:numPr>
        <w:spacing w:before="60" w:after="60" w:line="259" w:lineRule="auto"/>
        <w:contextualSpacing w:val="0"/>
      </w:pPr>
      <w:r w:rsidRPr="003F7A9F">
        <w:t>Bachelor’s degree</w:t>
      </w:r>
      <w:r w:rsidR="003A1136">
        <w:t xml:space="preserve"> or higher</w:t>
      </w:r>
      <w:r w:rsidRPr="003F7A9F">
        <w:t xml:space="preserve"> in Engineering, Computer Science, Information Technology, Management Information Systems, or related STEM degree program. </w:t>
      </w:r>
    </w:p>
    <w:p w14:paraId="7D791019" w14:textId="63C88966" w:rsidR="00CB35AD" w:rsidRDefault="00CB35AD" w:rsidP="00D736C1">
      <w:pPr>
        <w:pStyle w:val="ListParagraph"/>
        <w:numPr>
          <w:ilvl w:val="0"/>
          <w:numId w:val="28"/>
        </w:numPr>
        <w:spacing w:before="60" w:after="60" w:line="259" w:lineRule="auto"/>
        <w:contextualSpacing w:val="0"/>
      </w:pPr>
      <w:r>
        <w:t>Expert-level experience in the definition and development of data architecture to include conceptual, logical, and physical model of the architecture with associated ontology, lexicon, and data dictionary</w:t>
      </w:r>
    </w:p>
    <w:p w14:paraId="30047151" w14:textId="19B986E7" w:rsidR="00D736C1" w:rsidRPr="003F7A9F" w:rsidRDefault="002F12C3" w:rsidP="00D736C1">
      <w:pPr>
        <w:pStyle w:val="ListParagraph"/>
        <w:numPr>
          <w:ilvl w:val="0"/>
          <w:numId w:val="28"/>
        </w:numPr>
        <w:spacing w:before="60" w:after="60" w:line="259" w:lineRule="auto"/>
        <w:contextualSpacing w:val="0"/>
      </w:pPr>
      <w:r>
        <w:t>Expert</w:t>
      </w:r>
      <w:r w:rsidR="00D736C1" w:rsidRPr="003F7A9F">
        <w:t>-level experience in software engineering field of work specializing in data/database design and management.</w:t>
      </w:r>
    </w:p>
    <w:p w14:paraId="357C0F36" w14:textId="46D09A88" w:rsidR="00D736C1" w:rsidRPr="003F7A9F" w:rsidRDefault="009E2436" w:rsidP="00D736C1">
      <w:pPr>
        <w:pStyle w:val="ListParagraph"/>
        <w:numPr>
          <w:ilvl w:val="0"/>
          <w:numId w:val="28"/>
        </w:numPr>
        <w:spacing w:before="60" w:after="60" w:line="259" w:lineRule="auto"/>
        <w:contextualSpacing w:val="0"/>
      </w:pPr>
      <w:r>
        <w:t>Demonstrated</w:t>
      </w:r>
      <w:r w:rsidR="00D736C1" w:rsidRPr="003F7A9F">
        <w:t xml:space="preserve"> experience in government or industry in Data conditioning (extraction, transformation, loading, etc.), metadata and standards. </w:t>
      </w:r>
    </w:p>
    <w:p w14:paraId="73605BD6" w14:textId="1BDFD737" w:rsidR="00D736C1" w:rsidRPr="003F7A9F" w:rsidRDefault="009E2436" w:rsidP="00D736C1">
      <w:pPr>
        <w:pStyle w:val="ListParagraph"/>
        <w:numPr>
          <w:ilvl w:val="0"/>
          <w:numId w:val="28"/>
        </w:numPr>
        <w:spacing w:before="60" w:after="60" w:line="259" w:lineRule="auto"/>
        <w:contextualSpacing w:val="0"/>
      </w:pPr>
      <w:r>
        <w:t>Demonstrated</w:t>
      </w:r>
      <w:r w:rsidRPr="003F7A9F">
        <w:t xml:space="preserve"> experience</w:t>
      </w:r>
      <w:r w:rsidR="00D736C1" w:rsidRPr="003F7A9F">
        <w:t xml:space="preserve"> in government or industry, determining data storage requirements.</w:t>
      </w:r>
    </w:p>
    <w:p w14:paraId="52B01D0C" w14:textId="266A52D6" w:rsidR="00D736C1" w:rsidRPr="003F7A9F" w:rsidRDefault="00D736C1" w:rsidP="002946C8">
      <w:pPr>
        <w:spacing w:before="60" w:after="60" w:line="259" w:lineRule="auto"/>
      </w:pPr>
    </w:p>
    <w:p w14:paraId="49573C63" w14:textId="77712AB1" w:rsidR="00D736C1" w:rsidRPr="003F7A9F" w:rsidRDefault="009E2436" w:rsidP="00D736C1">
      <w:pPr>
        <w:pStyle w:val="ListParagraph"/>
        <w:numPr>
          <w:ilvl w:val="0"/>
          <w:numId w:val="28"/>
        </w:numPr>
        <w:spacing w:before="60" w:after="60" w:line="259" w:lineRule="auto"/>
        <w:contextualSpacing w:val="0"/>
      </w:pPr>
      <w:r>
        <w:t>Demonstrated</w:t>
      </w:r>
      <w:r w:rsidRPr="003F7A9F">
        <w:t xml:space="preserve"> experience</w:t>
      </w:r>
      <w:r w:rsidR="00D736C1" w:rsidRPr="003F7A9F">
        <w:t xml:space="preserve"> in government or industry, in Data Management services (compliance, cataloging, provenance, identifier, registry, metrics, recall &amp; revision).</w:t>
      </w:r>
    </w:p>
    <w:p w14:paraId="32B47270" w14:textId="77777777" w:rsidR="00D736C1" w:rsidRPr="003F7A9F" w:rsidRDefault="00D736C1" w:rsidP="00D736C1">
      <w:pPr>
        <w:spacing w:before="60" w:after="60" w:line="259" w:lineRule="auto"/>
        <w:rPr>
          <w:rFonts w:eastAsia="Calibri"/>
        </w:rPr>
      </w:pPr>
      <w:r w:rsidRPr="003F7A9F">
        <w:rPr>
          <w:rFonts w:eastAsia="Calibri"/>
        </w:rPr>
        <w:t>Desired:</w:t>
      </w:r>
    </w:p>
    <w:p w14:paraId="4F970FAC" w14:textId="3982EB81" w:rsidR="00D736C1" w:rsidRPr="003F7A9F" w:rsidRDefault="009E2436" w:rsidP="00D736C1">
      <w:pPr>
        <w:pStyle w:val="ListParagraph"/>
        <w:numPr>
          <w:ilvl w:val="0"/>
          <w:numId w:val="28"/>
        </w:numPr>
        <w:spacing w:before="60" w:after="60" w:line="259" w:lineRule="auto"/>
        <w:contextualSpacing w:val="0"/>
      </w:pPr>
      <w:r>
        <w:t>Demonstrated</w:t>
      </w:r>
      <w:r w:rsidRPr="003F7A9F">
        <w:t xml:space="preserve"> experience </w:t>
      </w:r>
      <w:r w:rsidR="00D736C1" w:rsidRPr="003F7A9F">
        <w:t>in government or industry, of Data access services, APIs, Linked Data (REST, SOAP, OGC, etc.).</w:t>
      </w:r>
    </w:p>
    <w:p w14:paraId="71412348" w14:textId="3F5EC419" w:rsidR="00D736C1" w:rsidRPr="003F7A9F" w:rsidRDefault="009E2436" w:rsidP="00D736C1">
      <w:pPr>
        <w:pStyle w:val="ListParagraph"/>
        <w:numPr>
          <w:ilvl w:val="0"/>
          <w:numId w:val="28"/>
        </w:numPr>
        <w:spacing w:before="60" w:after="60" w:line="259" w:lineRule="auto"/>
        <w:contextualSpacing w:val="0"/>
      </w:pPr>
      <w:r>
        <w:t>Demonstrated</w:t>
      </w:r>
      <w:r w:rsidRPr="003F7A9F">
        <w:t xml:space="preserve"> experience</w:t>
      </w:r>
      <w:r w:rsidR="00D736C1" w:rsidRPr="003F7A9F">
        <w:t xml:space="preserve"> in government or industry, in Data Queuing, Messaging, Orchestration, Choreography services.</w:t>
      </w:r>
    </w:p>
    <w:p w14:paraId="6B6BBF50" w14:textId="077F9BBE" w:rsidR="00F8230C" w:rsidRDefault="009E2436" w:rsidP="00E13111">
      <w:pPr>
        <w:pStyle w:val="ListParagraph"/>
        <w:numPr>
          <w:ilvl w:val="0"/>
          <w:numId w:val="28"/>
        </w:numPr>
        <w:spacing w:before="120" w:after="120" w:line="276" w:lineRule="auto"/>
        <w:contextualSpacing w:val="0"/>
      </w:pPr>
      <w:r>
        <w:t>Demonstrated</w:t>
      </w:r>
      <w:r w:rsidRPr="003F7A9F">
        <w:t xml:space="preserve"> experience</w:t>
      </w:r>
      <w:r w:rsidR="00D736C1" w:rsidRPr="003F7A9F">
        <w:t xml:space="preserve"> in government or industry, of Data Security Services (IAA, DPM, DRM, PDP, PEP, PAP, etc.).</w:t>
      </w:r>
    </w:p>
    <w:p w14:paraId="45867F2C" w14:textId="1A2797DC" w:rsidR="003025AC" w:rsidRDefault="003025AC" w:rsidP="00E13111">
      <w:pPr>
        <w:pStyle w:val="ListParagraph"/>
        <w:numPr>
          <w:ilvl w:val="0"/>
          <w:numId w:val="28"/>
        </w:numPr>
        <w:spacing w:before="120" w:after="120" w:line="276" w:lineRule="auto"/>
        <w:contextualSpacing w:val="0"/>
      </w:pPr>
      <w:r>
        <w:t>Demonstrated</w:t>
      </w:r>
      <w:r w:rsidRPr="003F7A9F">
        <w:t xml:space="preserve"> experience in</w:t>
      </w:r>
      <w:r>
        <w:t xml:space="preserve"> </w:t>
      </w:r>
      <w:r w:rsidRPr="003F7A9F">
        <w:t>government or industry, with Data Base administration to include; data indexing, search &amp; retrieval, Parallel processing (Hadoop, NoSQL D/B, Spark).</w:t>
      </w:r>
    </w:p>
    <w:p w14:paraId="4F019AA9" w14:textId="18DE4459" w:rsidR="00840B5C" w:rsidRPr="00D16EAF" w:rsidRDefault="00840B5C">
      <w:r>
        <w:rPr>
          <w:color w:val="000000" w:themeColor="text1"/>
        </w:rPr>
        <w:br w:type="page"/>
      </w:r>
    </w:p>
    <w:p w14:paraId="28A053B9" w14:textId="1908C0BB" w:rsidR="00840B5C" w:rsidRPr="003F7A9F" w:rsidRDefault="00840B5C" w:rsidP="00840B5C">
      <w:pPr>
        <w:contextualSpacing/>
        <w:rPr>
          <w:b/>
        </w:rPr>
      </w:pPr>
      <w:r w:rsidRPr="003F7A9F">
        <w:rPr>
          <w:b/>
          <w:u w:val="single"/>
        </w:rPr>
        <w:lastRenderedPageBreak/>
        <w:t xml:space="preserve">Position </w:t>
      </w:r>
      <w:r w:rsidR="00D16EAF">
        <w:rPr>
          <w:b/>
          <w:u w:val="single"/>
        </w:rPr>
        <w:t>5</w:t>
      </w:r>
      <w:r w:rsidRPr="003F7A9F">
        <w:rPr>
          <w:b/>
          <w:u w:val="single"/>
        </w:rPr>
        <w:t>:</w:t>
      </w:r>
      <w:r w:rsidRPr="003F7A9F">
        <w:rPr>
          <w:b/>
        </w:rPr>
        <w:t xml:space="preserve">    Systems Engineer (Mid-Level)</w:t>
      </w:r>
    </w:p>
    <w:p w14:paraId="29B8982E" w14:textId="77777777" w:rsidR="00840B5C" w:rsidRPr="003F7A9F" w:rsidRDefault="00840B5C" w:rsidP="00840B5C">
      <w:pPr>
        <w:contextualSpacing/>
        <w:rPr>
          <w:b/>
        </w:rPr>
      </w:pPr>
    </w:p>
    <w:p w14:paraId="29B2EA7D" w14:textId="77777777" w:rsidR="00840B5C" w:rsidRPr="003F7A9F" w:rsidRDefault="00840B5C" w:rsidP="00840B5C">
      <w:pPr>
        <w:spacing w:line="276" w:lineRule="auto"/>
        <w:contextualSpacing/>
        <w:rPr>
          <w:b/>
          <w:u w:val="single"/>
        </w:rPr>
      </w:pPr>
      <w:r w:rsidRPr="003F7A9F">
        <w:rPr>
          <w:b/>
          <w:u w:val="single"/>
        </w:rPr>
        <w:t xml:space="preserve">Overall Assignment Description:  </w:t>
      </w:r>
    </w:p>
    <w:p w14:paraId="4FDA85B7" w14:textId="0D83D293" w:rsidR="00840B5C" w:rsidRPr="003F7A9F" w:rsidRDefault="00840B5C" w:rsidP="00840B5C">
      <w:pPr>
        <w:spacing w:line="276" w:lineRule="auto"/>
        <w:contextualSpacing/>
      </w:pPr>
      <w:r w:rsidRPr="003F7A9F">
        <w:t xml:space="preserve">Mid-level Systems Engineers employ a multi-discipline approach to requirements engineering, solutions engineering, scheduling, reliability, resiliency, services development, integration, test and evaluation, maintainability and analysis across the </w:t>
      </w:r>
      <w:r>
        <w:t>NGA</w:t>
      </w:r>
      <w:r w:rsidRPr="003F7A9F">
        <w:t xml:space="preserve"> </w:t>
      </w:r>
      <w:r w:rsidRPr="003F7A9F">
        <w:rPr>
          <w:rStyle w:val="Style135ptChar"/>
          <w:rFonts w:ascii="Times New Roman" w:eastAsiaTheme="minorHAnsi" w:hAnsi="Times New Roman"/>
          <w:sz w:val="24"/>
          <w:szCs w:val="24"/>
        </w:rPr>
        <w:t xml:space="preserve">to ensure timely and accurate </w:t>
      </w:r>
      <w:r>
        <w:rPr>
          <w:rStyle w:val="Style135ptChar"/>
          <w:rFonts w:ascii="Times New Roman" w:eastAsiaTheme="minorHAnsi" w:hAnsi="Times New Roman"/>
          <w:sz w:val="24"/>
          <w:szCs w:val="24"/>
        </w:rPr>
        <w:t>execution of corporate mission and functions</w:t>
      </w:r>
      <w:r w:rsidRPr="003F7A9F">
        <w:rPr>
          <w:rStyle w:val="Style135ptChar"/>
          <w:rFonts w:ascii="Times New Roman" w:eastAsiaTheme="minorHAnsi" w:hAnsi="Times New Roman"/>
          <w:sz w:val="24"/>
          <w:szCs w:val="24"/>
        </w:rPr>
        <w:t>.</w:t>
      </w:r>
    </w:p>
    <w:p w14:paraId="0D48A230" w14:textId="77777777" w:rsidR="00840B5C" w:rsidRPr="003F7A9F" w:rsidRDefault="00840B5C" w:rsidP="00840B5C">
      <w:pPr>
        <w:spacing w:before="60" w:after="60" w:line="276" w:lineRule="auto"/>
        <w:rPr>
          <w:b/>
          <w:u w:val="single"/>
        </w:rPr>
      </w:pPr>
      <w:r w:rsidRPr="003F7A9F">
        <w:rPr>
          <w:b/>
          <w:u w:val="single"/>
        </w:rPr>
        <w:t xml:space="preserve">Duties include: </w:t>
      </w:r>
    </w:p>
    <w:p w14:paraId="3682C3B6" w14:textId="52D180DC" w:rsidR="00840B5C" w:rsidRPr="003F7A9F" w:rsidRDefault="00840B5C" w:rsidP="00840B5C">
      <w:pPr>
        <w:pStyle w:val="ListParagraph"/>
        <w:numPr>
          <w:ilvl w:val="0"/>
          <w:numId w:val="28"/>
        </w:numPr>
        <w:spacing w:before="60" w:after="60" w:line="276" w:lineRule="auto"/>
        <w:contextualSpacing w:val="0"/>
      </w:pPr>
      <w:r w:rsidRPr="003F7A9F">
        <w:t xml:space="preserve">Conducts requirements engineering, solutions engineering, scheduling, reliability, resiliency, services development, integration, test and evaluation, maintainability and analysis </w:t>
      </w:r>
      <w:r>
        <w:t>NGA, the IC, and DoD</w:t>
      </w:r>
      <w:r w:rsidRPr="003F7A9F">
        <w:t>.</w:t>
      </w:r>
    </w:p>
    <w:p w14:paraId="519AE067" w14:textId="77777777" w:rsidR="00840B5C" w:rsidRPr="003F7A9F" w:rsidRDefault="00840B5C" w:rsidP="00840B5C">
      <w:pPr>
        <w:pStyle w:val="ListParagraph"/>
        <w:numPr>
          <w:ilvl w:val="0"/>
          <w:numId w:val="28"/>
        </w:numPr>
        <w:spacing w:before="60" w:after="60" w:line="276" w:lineRule="auto"/>
        <w:contextualSpacing w:val="0"/>
      </w:pPr>
      <w:r w:rsidRPr="003F7A9F">
        <w:t xml:space="preserve">Conducts planning, analysis/traceability of user requirements, architectures traceability, procedures, and problems to automate or improve existing systems and review cloud service capabilities, workflow, and scheduling limitations. </w:t>
      </w:r>
    </w:p>
    <w:p w14:paraId="3D9FAD9A" w14:textId="77777777" w:rsidR="00840B5C" w:rsidRPr="003F7A9F" w:rsidRDefault="00840B5C" w:rsidP="00840B5C">
      <w:pPr>
        <w:pStyle w:val="ListParagraph"/>
        <w:numPr>
          <w:ilvl w:val="0"/>
          <w:numId w:val="28"/>
        </w:numPr>
        <w:spacing w:before="60" w:after="60" w:line="276" w:lineRule="auto"/>
        <w:contextualSpacing w:val="0"/>
      </w:pPr>
      <w:r w:rsidRPr="003F7A9F">
        <w:t xml:space="preserve">Develops solutions designs based on analysis of requirements and new technology and mentor Junior Engineers in developing these skill sets.  </w:t>
      </w:r>
    </w:p>
    <w:p w14:paraId="31D3D326" w14:textId="77777777" w:rsidR="00840B5C" w:rsidRPr="003F7A9F" w:rsidRDefault="00840B5C" w:rsidP="00840B5C">
      <w:pPr>
        <w:pStyle w:val="ListParagraph"/>
        <w:numPr>
          <w:ilvl w:val="0"/>
          <w:numId w:val="28"/>
        </w:numPr>
        <w:spacing w:before="60" w:after="60" w:line="276" w:lineRule="auto"/>
        <w:contextualSpacing w:val="0"/>
      </w:pPr>
      <w:r w:rsidRPr="003F7A9F">
        <w:t>Assists the Government in the capture and translation of mission and customer requirements/needs into systems/capability requirements and solutions.</w:t>
      </w:r>
    </w:p>
    <w:p w14:paraId="2658295B" w14:textId="77777777" w:rsidR="00840B5C" w:rsidRPr="003F7A9F" w:rsidRDefault="00840B5C" w:rsidP="00840B5C">
      <w:pPr>
        <w:pStyle w:val="ListParagraph"/>
        <w:numPr>
          <w:ilvl w:val="0"/>
          <w:numId w:val="28"/>
        </w:numPr>
        <w:spacing w:before="60" w:after="60" w:line="276" w:lineRule="auto"/>
        <w:contextualSpacing w:val="0"/>
      </w:pPr>
      <w:r w:rsidRPr="003F7A9F">
        <w:t>Supports the analyses and allocation of requirements to systems architecture components and executing programs.</w:t>
      </w:r>
    </w:p>
    <w:p w14:paraId="1F3745A7" w14:textId="77777777" w:rsidR="00840B5C" w:rsidRPr="003F7A9F" w:rsidRDefault="00840B5C" w:rsidP="00840B5C">
      <w:pPr>
        <w:pStyle w:val="ListParagraph"/>
        <w:numPr>
          <w:ilvl w:val="0"/>
          <w:numId w:val="28"/>
        </w:numPr>
        <w:spacing w:before="60" w:after="60" w:line="276" w:lineRule="auto"/>
        <w:contextualSpacing w:val="0"/>
      </w:pPr>
      <w:r w:rsidRPr="003F7A9F">
        <w:t>Assists the Government in performing systems integration activities.</w:t>
      </w:r>
    </w:p>
    <w:p w14:paraId="2677D6FC" w14:textId="77777777" w:rsidR="00840B5C" w:rsidRPr="003F7A9F" w:rsidRDefault="00840B5C" w:rsidP="00840B5C">
      <w:pPr>
        <w:pStyle w:val="ListParagraph"/>
        <w:numPr>
          <w:ilvl w:val="0"/>
          <w:numId w:val="28"/>
        </w:numPr>
        <w:spacing w:before="60" w:after="60" w:line="276" w:lineRule="auto"/>
        <w:contextualSpacing w:val="0"/>
        <w:rPr>
          <w:color w:val="000000" w:themeColor="text1"/>
        </w:rPr>
      </w:pPr>
      <w:r w:rsidRPr="003F7A9F">
        <w:t xml:space="preserve">Assists with Analysis of Alternatives (AoAs), Course of Actions (CoAs), Trade Studies, and </w:t>
      </w:r>
      <w:r w:rsidRPr="003F7A9F">
        <w:rPr>
          <w:color w:val="000000" w:themeColor="text1"/>
        </w:rPr>
        <w:t>Engineering Assessments.</w:t>
      </w:r>
    </w:p>
    <w:p w14:paraId="5E7F47AE" w14:textId="4692C44C" w:rsidR="00840B5C" w:rsidRDefault="00840B5C" w:rsidP="00840B5C">
      <w:pPr>
        <w:numPr>
          <w:ilvl w:val="0"/>
          <w:numId w:val="28"/>
        </w:numPr>
        <w:tabs>
          <w:tab w:val="num" w:pos="0"/>
        </w:tabs>
        <w:spacing w:before="60" w:after="60" w:line="276" w:lineRule="auto"/>
        <w:rPr>
          <w:rFonts w:eastAsia="Calibri"/>
          <w:color w:val="000000" w:themeColor="text1"/>
        </w:rPr>
      </w:pPr>
      <w:r w:rsidRPr="003F7A9F">
        <w:rPr>
          <w:rFonts w:eastAsia="Calibri"/>
          <w:color w:val="000000" w:themeColor="text1"/>
        </w:rPr>
        <w:t xml:space="preserve">Assists the Government in strategic technical planning, project management, performance engineering, risk </w:t>
      </w:r>
      <w:r w:rsidR="00F93CF1">
        <w:rPr>
          <w:rFonts w:eastAsia="Calibri"/>
          <w:color w:val="000000" w:themeColor="text1"/>
        </w:rPr>
        <w:t>management and interface design</w:t>
      </w:r>
    </w:p>
    <w:p w14:paraId="07818203" w14:textId="13C7DE45" w:rsidR="00F93CF1" w:rsidRPr="003F7A9F" w:rsidRDefault="00F93CF1" w:rsidP="00840B5C">
      <w:pPr>
        <w:numPr>
          <w:ilvl w:val="0"/>
          <w:numId w:val="28"/>
        </w:numPr>
        <w:tabs>
          <w:tab w:val="num" w:pos="0"/>
        </w:tabs>
        <w:spacing w:before="60" w:after="60" w:line="276" w:lineRule="auto"/>
        <w:rPr>
          <w:rFonts w:eastAsia="Calibri"/>
          <w:color w:val="000000" w:themeColor="text1"/>
        </w:rPr>
      </w:pPr>
      <w:r>
        <w:rPr>
          <w:rFonts w:eastAsia="Calibri"/>
        </w:rPr>
        <w:t>Must know the Acquisition Process to o</w:t>
      </w:r>
      <w:r w:rsidRPr="003F7A9F">
        <w:rPr>
          <w:rFonts w:eastAsia="Calibri"/>
        </w:rPr>
        <w:t>perate at the level of integrating multiple systems, services, processes, and interfaces across organizational and agency boundaries</w:t>
      </w:r>
    </w:p>
    <w:p w14:paraId="53EDB8A6" w14:textId="77777777" w:rsidR="00840B5C" w:rsidRPr="003F7A9F" w:rsidRDefault="00840B5C" w:rsidP="00840B5C">
      <w:pPr>
        <w:spacing w:before="60" w:after="60" w:line="276" w:lineRule="auto"/>
        <w:rPr>
          <w:b/>
          <w:u w:val="single"/>
        </w:rPr>
      </w:pPr>
      <w:r w:rsidRPr="003F7A9F">
        <w:rPr>
          <w:b/>
          <w:u w:val="single"/>
        </w:rPr>
        <w:t>Skills and Experience:</w:t>
      </w:r>
    </w:p>
    <w:p w14:paraId="61D19B5C" w14:textId="77777777" w:rsidR="00840B5C" w:rsidRPr="003F7A9F" w:rsidRDefault="00840B5C" w:rsidP="00840B5C">
      <w:pPr>
        <w:spacing w:before="60" w:after="60" w:line="276" w:lineRule="auto"/>
        <w:rPr>
          <w:rFonts w:eastAsia="Calibri"/>
        </w:rPr>
      </w:pPr>
      <w:r w:rsidRPr="003F7A9F">
        <w:rPr>
          <w:rFonts w:eastAsia="Calibri"/>
        </w:rPr>
        <w:t>Required:</w:t>
      </w:r>
    </w:p>
    <w:p w14:paraId="4141F735" w14:textId="1566C582" w:rsidR="00840B5C" w:rsidRPr="003F7A9F" w:rsidRDefault="00840B5C" w:rsidP="00840B5C">
      <w:pPr>
        <w:pStyle w:val="ListParagraph"/>
        <w:numPr>
          <w:ilvl w:val="0"/>
          <w:numId w:val="28"/>
        </w:numPr>
        <w:spacing w:before="60" w:after="60" w:line="276" w:lineRule="auto"/>
        <w:contextualSpacing w:val="0"/>
      </w:pPr>
      <w:r w:rsidRPr="003F7A9F">
        <w:t>Bachelor’s degree</w:t>
      </w:r>
      <w:r w:rsidR="003A1136">
        <w:t xml:space="preserve"> or higher</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1AB57D7B" w14:textId="77777777" w:rsidR="00840B5C" w:rsidRPr="003F7A9F" w:rsidRDefault="00840B5C" w:rsidP="00840B5C">
      <w:pPr>
        <w:pStyle w:val="ListParagraph"/>
        <w:numPr>
          <w:ilvl w:val="0"/>
          <w:numId w:val="28"/>
        </w:numPr>
        <w:spacing w:before="60" w:after="60" w:line="276" w:lineRule="auto"/>
        <w:contextualSpacing w:val="0"/>
      </w:pPr>
      <w:r w:rsidRPr="003F7A9F">
        <w:t>Mid-level working experience in government or industry in relevant work areas including: DoD/IC Acquisition Process, Requirements Process, PPBES Process or system engineering of large complex System of Systems or Service Oriented Architecture/Cloud environments.</w:t>
      </w:r>
    </w:p>
    <w:p w14:paraId="3F9B8743" w14:textId="77777777" w:rsidR="00840B5C" w:rsidRPr="003F7A9F" w:rsidRDefault="00840B5C" w:rsidP="00840B5C">
      <w:pPr>
        <w:pStyle w:val="ListParagraph"/>
        <w:numPr>
          <w:ilvl w:val="0"/>
          <w:numId w:val="28"/>
        </w:numPr>
        <w:spacing w:before="60" w:after="60" w:line="276" w:lineRule="auto"/>
        <w:contextualSpacing w:val="0"/>
      </w:pPr>
      <w:r w:rsidRPr="003F7A9F">
        <w:lastRenderedPageBreak/>
        <w:t>Mid-level working system engineering experience in government or industry.</w:t>
      </w:r>
    </w:p>
    <w:p w14:paraId="4CA0FC4A" w14:textId="77777777" w:rsidR="00840B5C" w:rsidRPr="003F7A9F" w:rsidRDefault="00840B5C" w:rsidP="00840B5C">
      <w:pPr>
        <w:rPr>
          <w:rFonts w:eastAsia="Calibri"/>
        </w:rPr>
      </w:pPr>
      <w:r w:rsidRPr="003F7A9F">
        <w:rPr>
          <w:rFonts w:eastAsia="Calibri"/>
        </w:rPr>
        <w:t>Desired:</w:t>
      </w:r>
    </w:p>
    <w:p w14:paraId="56FB92C0" w14:textId="607808C4" w:rsidR="00840B5C" w:rsidRPr="003F7A9F" w:rsidRDefault="000E14E0" w:rsidP="00840B5C">
      <w:pPr>
        <w:pStyle w:val="ListParagraph"/>
        <w:numPr>
          <w:ilvl w:val="0"/>
          <w:numId w:val="28"/>
        </w:numPr>
        <w:spacing w:before="60" w:after="60" w:line="276" w:lineRule="auto"/>
        <w:contextualSpacing w:val="0"/>
      </w:pPr>
      <w:r w:rsidRPr="000E14E0">
        <w:t>Demonstrated experience with</w:t>
      </w:r>
      <w:r w:rsidR="00840B5C" w:rsidRPr="003F7A9F">
        <w:t xml:space="preserve"> Model Based Systems Engineering, processes, tools and languages.</w:t>
      </w:r>
    </w:p>
    <w:p w14:paraId="0C39B0DC" w14:textId="7A5E531D" w:rsidR="00840B5C" w:rsidRPr="003F7A9F" w:rsidRDefault="000E14E0" w:rsidP="00840B5C">
      <w:pPr>
        <w:pStyle w:val="ListParagraph"/>
        <w:numPr>
          <w:ilvl w:val="0"/>
          <w:numId w:val="28"/>
        </w:numPr>
        <w:spacing w:before="60" w:after="60" w:line="276" w:lineRule="auto"/>
        <w:contextualSpacing w:val="0"/>
      </w:pPr>
      <w:r w:rsidRPr="000E14E0">
        <w:t>Demonstrated experience with</w:t>
      </w:r>
      <w:r w:rsidR="00840B5C" w:rsidRPr="003F7A9F">
        <w:t xml:space="preserve"> Software Development Frameworks.</w:t>
      </w:r>
    </w:p>
    <w:p w14:paraId="1C42AAFC" w14:textId="0B8FE681" w:rsidR="00840B5C" w:rsidRPr="003F7A9F" w:rsidRDefault="003A1136" w:rsidP="00840B5C">
      <w:pPr>
        <w:pStyle w:val="ListParagraph"/>
        <w:numPr>
          <w:ilvl w:val="0"/>
          <w:numId w:val="28"/>
        </w:numPr>
        <w:spacing w:before="60" w:after="60" w:line="276" w:lineRule="auto"/>
        <w:contextualSpacing w:val="0"/>
      </w:pPr>
      <w:r>
        <w:t xml:space="preserve">Possesses </w:t>
      </w:r>
      <w:r w:rsidR="00840B5C" w:rsidRPr="003F7A9F">
        <w:t>INCOSE Associate System Engineering Professional (ASEP) certification.</w:t>
      </w:r>
    </w:p>
    <w:p w14:paraId="44A64ED4" w14:textId="2FCB998F" w:rsidR="00840B5C" w:rsidRPr="003F7A9F" w:rsidRDefault="000E14E0" w:rsidP="00840B5C">
      <w:pPr>
        <w:pStyle w:val="ListParagraph"/>
        <w:numPr>
          <w:ilvl w:val="0"/>
          <w:numId w:val="28"/>
        </w:numPr>
        <w:spacing w:before="60" w:after="60" w:line="276" w:lineRule="auto"/>
        <w:contextualSpacing w:val="0"/>
      </w:pPr>
      <w:r w:rsidRPr="000E14E0">
        <w:t>Demonstrated experience with</w:t>
      </w:r>
      <w:r w:rsidR="00840B5C" w:rsidRPr="003F7A9F">
        <w:t xml:space="preserve"> in the field of geospatial intelligence.</w:t>
      </w:r>
    </w:p>
    <w:p w14:paraId="3B2AE738" w14:textId="16C3112F" w:rsidR="00840B5C" w:rsidRPr="003F7A9F" w:rsidRDefault="003A1136" w:rsidP="00840B5C">
      <w:pPr>
        <w:pStyle w:val="ListParagraph"/>
        <w:numPr>
          <w:ilvl w:val="0"/>
          <w:numId w:val="28"/>
        </w:numPr>
        <w:spacing w:before="60" w:after="60" w:line="276" w:lineRule="auto"/>
        <w:contextualSpacing w:val="0"/>
        <w:rPr>
          <w:color w:val="000000" w:themeColor="text1"/>
        </w:rPr>
      </w:pPr>
      <w:r>
        <w:rPr>
          <w:color w:val="000000" w:themeColor="text1"/>
        </w:rPr>
        <w:t xml:space="preserve">Possesses </w:t>
      </w:r>
      <w:r w:rsidR="00840B5C" w:rsidRPr="003F7A9F">
        <w:rPr>
          <w:color w:val="000000" w:themeColor="text1"/>
        </w:rPr>
        <w:t>Membership or active participation in any of the following professional organizations:</w:t>
      </w:r>
    </w:p>
    <w:p w14:paraId="77F51EC4" w14:textId="77777777" w:rsidR="00840B5C" w:rsidRPr="003F7A9F" w:rsidRDefault="00840B5C" w:rsidP="00840B5C">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11AA33BA" w14:textId="77777777" w:rsidR="00840B5C" w:rsidRPr="003F7A9F" w:rsidRDefault="00840B5C" w:rsidP="00840B5C">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498F170C" w14:textId="77777777" w:rsidR="00840B5C" w:rsidRPr="003F7A9F" w:rsidRDefault="00840B5C" w:rsidP="00840B5C">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11741535" w14:textId="77777777" w:rsidR="00840B5C" w:rsidRPr="003F7A9F" w:rsidRDefault="00840B5C" w:rsidP="00840B5C">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2D5E50AC" w14:textId="77777777" w:rsidR="00840B5C" w:rsidRPr="003F7A9F" w:rsidRDefault="00840B5C" w:rsidP="00840B5C">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164995BA" w14:textId="77777777" w:rsidR="00840B5C" w:rsidRPr="003F7A9F" w:rsidRDefault="00840B5C" w:rsidP="00840B5C">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584D7BA3" w14:textId="13366551" w:rsidR="005268FA" w:rsidRPr="007F4EF0" w:rsidRDefault="000E14E0" w:rsidP="00840B5C">
      <w:pPr>
        <w:pStyle w:val="ListBullet3"/>
        <w:numPr>
          <w:ilvl w:val="0"/>
          <w:numId w:val="28"/>
        </w:numPr>
        <w:overflowPunct w:val="0"/>
        <w:autoSpaceDE w:val="0"/>
        <w:autoSpaceDN w:val="0"/>
        <w:adjustRightInd w:val="0"/>
        <w:spacing w:before="120" w:after="120" w:line="276" w:lineRule="auto"/>
        <w:contextualSpacing w:val="0"/>
        <w:textAlignment w:val="baseline"/>
        <w:rPr>
          <w:color w:val="000000" w:themeColor="text1"/>
        </w:rPr>
      </w:pPr>
      <w:r w:rsidRPr="000E14E0">
        <w:t>Demonstrated experience with</w:t>
      </w:r>
      <w:r w:rsidRPr="003F7A9F">
        <w:t xml:space="preserve"> </w:t>
      </w:r>
      <w:r>
        <w:t xml:space="preserve">the </w:t>
      </w:r>
      <w:r w:rsidR="00840B5C">
        <w:t>IC and DoD</w:t>
      </w:r>
      <w:r w:rsidR="00840B5C" w:rsidRPr="007F4EF0">
        <w:rPr>
          <w:color w:val="000000" w:themeColor="text1"/>
        </w:rPr>
        <w:t xml:space="preserve"> enterprises.</w:t>
      </w:r>
    </w:p>
    <w:p w14:paraId="44C54897" w14:textId="77777777" w:rsidR="005268FA" w:rsidRDefault="005268FA">
      <w:pPr>
        <w:rPr>
          <w:color w:val="000000" w:themeColor="text1"/>
        </w:rPr>
      </w:pPr>
      <w:r>
        <w:rPr>
          <w:color w:val="000000" w:themeColor="text1"/>
        </w:rPr>
        <w:br w:type="page"/>
      </w:r>
    </w:p>
    <w:p w14:paraId="173A32BD" w14:textId="01ABDBD4" w:rsidR="005268FA" w:rsidRPr="003F7A9F" w:rsidRDefault="005268FA" w:rsidP="005268FA">
      <w:pPr>
        <w:spacing w:before="120" w:after="120" w:line="276" w:lineRule="auto"/>
      </w:pPr>
      <w:r w:rsidRPr="003F7A9F">
        <w:rPr>
          <w:b/>
          <w:u w:val="single"/>
        </w:rPr>
        <w:lastRenderedPageBreak/>
        <w:t xml:space="preserve">Position </w:t>
      </w:r>
      <w:r w:rsidR="00D16EAF">
        <w:rPr>
          <w:b/>
          <w:u w:val="single"/>
        </w:rPr>
        <w:t>6</w:t>
      </w:r>
      <w:r w:rsidRPr="003F7A9F">
        <w:rPr>
          <w:u w:val="single"/>
        </w:rPr>
        <w:t>:</w:t>
      </w:r>
      <w:r w:rsidRPr="003F7A9F">
        <w:t xml:space="preserve">    </w:t>
      </w:r>
      <w:r w:rsidR="00763611">
        <w:rPr>
          <w:b/>
        </w:rPr>
        <w:t>Systems Integrator</w:t>
      </w:r>
      <w:r w:rsidRPr="003F7A9F">
        <w:rPr>
          <w:b/>
        </w:rPr>
        <w:t xml:space="preserve"> (Senior-Level)</w:t>
      </w:r>
    </w:p>
    <w:p w14:paraId="2EB92A85" w14:textId="77777777" w:rsidR="005268FA" w:rsidRPr="003F7A9F" w:rsidRDefault="005268FA" w:rsidP="005268FA">
      <w:pPr>
        <w:spacing w:before="120" w:after="120" w:line="276" w:lineRule="auto"/>
        <w:rPr>
          <w:b/>
          <w:u w:val="single"/>
        </w:rPr>
      </w:pPr>
      <w:r w:rsidRPr="003F7A9F">
        <w:rPr>
          <w:b/>
          <w:u w:val="single"/>
        </w:rPr>
        <w:t xml:space="preserve">Overall Assignment Description: </w:t>
      </w:r>
      <w:r w:rsidRPr="003F7A9F">
        <w:t xml:space="preserve"> </w:t>
      </w:r>
    </w:p>
    <w:p w14:paraId="10A0EA17" w14:textId="02B74B27" w:rsidR="005268FA" w:rsidRPr="003F7A9F" w:rsidRDefault="008B7220" w:rsidP="005268FA">
      <w:pPr>
        <w:spacing w:before="120" w:after="120" w:line="276" w:lineRule="auto"/>
        <w:rPr>
          <w:rFonts w:eastAsia="Calibri"/>
        </w:rPr>
      </w:pPr>
      <w:r w:rsidRPr="008B7220">
        <w:t xml:space="preserve">Senior-level Systems Integrators support the Government by leading and overseeing the integrity of the </w:t>
      </w:r>
      <w:r w:rsidR="00536E21">
        <w:t xml:space="preserve">business </w:t>
      </w:r>
      <w:r w:rsidR="00536E21" w:rsidRPr="008B7220">
        <w:t>systems</w:t>
      </w:r>
      <w:r w:rsidRPr="008B7220">
        <w:t>-of-systems enterprise.  They lead and oversee planning, implementation approaches, testing, documenting, and maintaining solutions for cloud, on premise, and hybrid services, systems or subsystems using defined processes and tools.</w:t>
      </w:r>
      <w:r w:rsidR="005268FA" w:rsidRPr="003F7A9F">
        <w:t xml:space="preserve"> </w:t>
      </w:r>
    </w:p>
    <w:p w14:paraId="0841298F" w14:textId="77777777" w:rsidR="005268FA" w:rsidRPr="003F7A9F" w:rsidRDefault="005268FA" w:rsidP="005268FA">
      <w:pPr>
        <w:spacing w:before="120" w:after="120" w:line="276" w:lineRule="auto"/>
        <w:rPr>
          <w:b/>
          <w:u w:val="single"/>
        </w:rPr>
      </w:pPr>
      <w:r w:rsidRPr="003F7A9F">
        <w:rPr>
          <w:b/>
          <w:u w:val="single"/>
        </w:rPr>
        <w:t xml:space="preserve">Duties include: </w:t>
      </w:r>
    </w:p>
    <w:p w14:paraId="46E40513" w14:textId="77875861" w:rsidR="005268FA" w:rsidRPr="003F7A9F" w:rsidRDefault="005268FA" w:rsidP="005268FA">
      <w:pPr>
        <w:pStyle w:val="ListParagraph"/>
        <w:numPr>
          <w:ilvl w:val="0"/>
          <w:numId w:val="28"/>
        </w:numPr>
        <w:spacing w:before="120" w:after="120" w:line="276" w:lineRule="auto"/>
        <w:contextualSpacing w:val="0"/>
      </w:pPr>
      <w:r w:rsidRPr="003F7A9F">
        <w:t xml:space="preserve">Provides a total systems perspective including understanding </w:t>
      </w:r>
      <w:r w:rsidR="00536E21">
        <w:t xml:space="preserve">of impacted business processes, </w:t>
      </w:r>
      <w:r w:rsidRPr="003F7A9F">
        <w:t>relationships, dependencies</w:t>
      </w:r>
      <w:r w:rsidR="00536E21">
        <w:t>, hand-offs, triggers, and data flow</w:t>
      </w:r>
      <w:r w:rsidRPr="003F7A9F">
        <w:t xml:space="preserve">  </w:t>
      </w:r>
    </w:p>
    <w:p w14:paraId="34A39799" w14:textId="77777777" w:rsidR="005268FA" w:rsidRPr="003F7A9F" w:rsidRDefault="005268FA" w:rsidP="005268FA">
      <w:pPr>
        <w:pStyle w:val="ListParagraph"/>
        <w:numPr>
          <w:ilvl w:val="0"/>
          <w:numId w:val="28"/>
        </w:numPr>
        <w:spacing w:before="120" w:after="120" w:line="276" w:lineRule="auto"/>
        <w:contextualSpacing w:val="0"/>
      </w:pPr>
      <w:r w:rsidRPr="003F7A9F">
        <w:t xml:space="preserve">Plans, coordinates, and documents solutions to total systems or subsystems using internally created and/or commercial off-the-shelf products.  </w:t>
      </w:r>
    </w:p>
    <w:p w14:paraId="02FB9F6E" w14:textId="77777777" w:rsidR="005268FA" w:rsidRPr="003F7A9F" w:rsidRDefault="005268FA" w:rsidP="005268FA">
      <w:pPr>
        <w:pStyle w:val="ListParagraph"/>
        <w:numPr>
          <w:ilvl w:val="0"/>
          <w:numId w:val="28"/>
        </w:numPr>
        <w:spacing w:before="120" w:after="120" w:line="276" w:lineRule="auto"/>
        <w:contextualSpacing w:val="0"/>
      </w:pPr>
      <w:r w:rsidRPr="003F7A9F">
        <w:t xml:space="preserve">Analyses, designs, </w:t>
      </w:r>
      <w:r w:rsidRPr="002135EA">
        <w:t>tests, and evaluates network systems such as Cloud Resident computing capabilities, satellite networks, local area networks (LANs), wide area networks (WANs), the</w:t>
      </w:r>
      <w:r w:rsidRPr="003F7A9F">
        <w:t xml:space="preserve"> Internet, intranets, and other data communications systems ranging from a connection between two offices in the same building to a globally distributed network of systems. </w:t>
      </w:r>
    </w:p>
    <w:p w14:paraId="0A1FE015" w14:textId="77777777" w:rsidR="005268FA" w:rsidRPr="003F7A9F" w:rsidRDefault="005268FA" w:rsidP="005268FA">
      <w:pPr>
        <w:pStyle w:val="ListParagraph"/>
        <w:numPr>
          <w:ilvl w:val="0"/>
          <w:numId w:val="28"/>
        </w:numPr>
        <w:spacing w:before="120" w:after="120" w:line="276" w:lineRule="auto"/>
        <w:contextualSpacing w:val="0"/>
      </w:pPr>
      <w:r w:rsidRPr="003F7A9F">
        <w:t>Plans and coordinates data management practices to treat and handle data as a resource.</w:t>
      </w:r>
    </w:p>
    <w:p w14:paraId="03E4440D" w14:textId="77777777" w:rsidR="005268FA" w:rsidRPr="003F7A9F" w:rsidRDefault="005268FA" w:rsidP="005268FA">
      <w:pPr>
        <w:pStyle w:val="ListParagraph"/>
        <w:numPr>
          <w:ilvl w:val="0"/>
          <w:numId w:val="28"/>
        </w:numPr>
        <w:spacing w:before="120" w:after="120" w:line="276" w:lineRule="auto"/>
        <w:contextualSpacing w:val="0"/>
      </w:pPr>
      <w:r w:rsidRPr="003F7A9F">
        <w:t xml:space="preserve">Assists Government in managing system development efforts, moves or modernization changes including analysis, telecommunications (LAN, WAN, voice, video), planning, cabling, IT and cloud requirements, network security measures, and other factors.  </w:t>
      </w:r>
    </w:p>
    <w:p w14:paraId="67135697" w14:textId="1E567BD3" w:rsidR="005268FA" w:rsidRPr="003F7A9F" w:rsidRDefault="005268FA" w:rsidP="005268FA">
      <w:pPr>
        <w:pStyle w:val="ListParagraph"/>
        <w:numPr>
          <w:ilvl w:val="0"/>
          <w:numId w:val="28"/>
        </w:numPr>
        <w:spacing w:before="60" w:after="60" w:line="276" w:lineRule="auto"/>
        <w:contextualSpacing w:val="0"/>
      </w:pPr>
      <w:r w:rsidRPr="003F7A9F">
        <w:t>Oversees the work of Mid-</w:t>
      </w:r>
      <w:r w:rsidR="00F70337">
        <w:t>level</w:t>
      </w:r>
      <w:r w:rsidRPr="003F7A9F">
        <w:t xml:space="preserve">, and Junior-level contractor </w:t>
      </w:r>
      <w:r w:rsidR="008B7220">
        <w:t>Systems Integrators</w:t>
      </w:r>
      <w:r w:rsidRPr="003F7A9F">
        <w:t xml:space="preserve">. </w:t>
      </w:r>
    </w:p>
    <w:p w14:paraId="1BE6870C" w14:textId="77777777" w:rsidR="005B1C06" w:rsidRPr="00597EBF" w:rsidRDefault="005B1C06" w:rsidP="005B1C06">
      <w:pPr>
        <w:pStyle w:val="ListParagraph"/>
        <w:numPr>
          <w:ilvl w:val="0"/>
          <w:numId w:val="28"/>
        </w:numPr>
        <w:spacing w:before="60" w:after="60" w:line="276" w:lineRule="auto"/>
        <w:contextualSpacing w:val="0"/>
      </w:pPr>
      <w:r w:rsidRPr="00597EBF">
        <w:t xml:space="preserve">Ensure integration across </w:t>
      </w:r>
      <w:r>
        <w:t xml:space="preserve">corporate/business </w:t>
      </w:r>
      <w:r w:rsidRPr="00597EBF">
        <w:t xml:space="preserve">program, segment and project plans, technical roadmaps, and schedules to achieve the delivery of capabilities and effectivities. </w:t>
      </w:r>
    </w:p>
    <w:p w14:paraId="75D79ACB" w14:textId="77777777" w:rsidR="005B1C06" w:rsidRPr="00597EBF" w:rsidRDefault="005B1C06" w:rsidP="005B1C06">
      <w:pPr>
        <w:pStyle w:val="ListParagraph"/>
        <w:numPr>
          <w:ilvl w:val="0"/>
          <w:numId w:val="28"/>
        </w:numPr>
        <w:spacing w:before="60" w:after="60" w:line="276" w:lineRule="auto"/>
        <w:contextualSpacing w:val="0"/>
      </w:pPr>
      <w:r w:rsidRPr="00597EBF">
        <w:t xml:space="preserve">Maintain technical roadmaps against </w:t>
      </w:r>
      <w:r>
        <w:t>strategic e</w:t>
      </w:r>
      <w:r w:rsidRPr="00597EBF">
        <w:t>pic planning scope and completion dates.  Re-baseline roadmaps in response to changing agency guidance and strategies.</w:t>
      </w:r>
    </w:p>
    <w:p w14:paraId="6B5A49DE" w14:textId="77777777" w:rsidR="005B1C06" w:rsidRPr="00597EBF" w:rsidRDefault="005B1C06" w:rsidP="005B1C06">
      <w:pPr>
        <w:pStyle w:val="ListParagraph"/>
        <w:numPr>
          <w:ilvl w:val="0"/>
          <w:numId w:val="28"/>
        </w:numPr>
        <w:spacing w:before="60" w:after="60" w:line="276" w:lineRule="auto"/>
        <w:contextualSpacing w:val="0"/>
      </w:pPr>
      <w:r w:rsidRPr="00597EBF">
        <w:t>Ensure integration of solution engineering across time horizons from year of budget execution through the Future Year Defense Program (FYDP</w:t>
      </w:r>
      <w:r>
        <w:t xml:space="preserve"> and beyond</w:t>
      </w:r>
      <w:r w:rsidRPr="00597EBF">
        <w:t>).</w:t>
      </w:r>
    </w:p>
    <w:p w14:paraId="01D0A7B0" w14:textId="77777777" w:rsidR="005B1C06" w:rsidRPr="00BD0D97" w:rsidRDefault="005B1C06" w:rsidP="005B1C06">
      <w:pPr>
        <w:pStyle w:val="ListParagraph"/>
        <w:numPr>
          <w:ilvl w:val="0"/>
          <w:numId w:val="28"/>
        </w:numPr>
        <w:spacing w:before="60" w:after="60" w:line="276" w:lineRule="auto"/>
        <w:contextualSpacing w:val="0"/>
      </w:pPr>
      <w:r>
        <w:t xml:space="preserve">Support government oversight of program development and </w:t>
      </w:r>
      <w:r w:rsidRPr="00BD0D97">
        <w:t xml:space="preserve">coordination of CONOPS, technology roadmap planning, architecture development, cross segment / cross Agency interface definitions, requirements definition, decomposition, allocation to and development by programs, segments, and projects, and enterprise-level verification and validation, transition to operations and retirement activities.  </w:t>
      </w:r>
    </w:p>
    <w:p w14:paraId="3CBDBCEA" w14:textId="77777777" w:rsidR="005B1C06" w:rsidRPr="00BD0D97" w:rsidRDefault="005B1C06" w:rsidP="005B1C06">
      <w:pPr>
        <w:pStyle w:val="ListParagraph"/>
        <w:numPr>
          <w:ilvl w:val="0"/>
          <w:numId w:val="28"/>
        </w:numPr>
        <w:spacing w:before="60" w:after="60" w:line="276" w:lineRule="auto"/>
        <w:contextualSpacing w:val="0"/>
      </w:pPr>
      <w:r w:rsidRPr="00BD0D97">
        <w:t>Support end to end system integration and acceptance necessary for Major System Acquisitions (MSAs)</w:t>
      </w:r>
      <w:r>
        <w:t xml:space="preserve"> of corporate/business systems</w:t>
      </w:r>
      <w:r w:rsidRPr="00BD0D97">
        <w:t xml:space="preserve">. </w:t>
      </w:r>
    </w:p>
    <w:p w14:paraId="56053CC4" w14:textId="77777777" w:rsidR="005B1C06" w:rsidRPr="00674B27" w:rsidRDefault="005B1C06" w:rsidP="005B1C06">
      <w:pPr>
        <w:pStyle w:val="ListParagraph"/>
        <w:numPr>
          <w:ilvl w:val="0"/>
          <w:numId w:val="28"/>
        </w:numPr>
        <w:spacing w:before="60" w:after="60" w:line="276" w:lineRule="auto"/>
        <w:contextualSpacing w:val="0"/>
      </w:pPr>
      <w:r w:rsidRPr="00BD0D97">
        <w:lastRenderedPageBreak/>
        <w:t>Support program, segment, and project level technical reviews, perform technology readiness</w:t>
      </w:r>
      <w:r w:rsidRPr="00597EBF">
        <w:t xml:space="preserve"> assessments, </w:t>
      </w:r>
      <w:r w:rsidRPr="00674B27">
        <w:t xml:space="preserve">and attend </w:t>
      </w:r>
      <w:r>
        <w:t>T</w:t>
      </w:r>
      <w:r w:rsidRPr="00674B27">
        <w:t xml:space="preserve">echnical </w:t>
      </w:r>
      <w:r>
        <w:t>E</w:t>
      </w:r>
      <w:r w:rsidRPr="00674B27">
        <w:t xml:space="preserve">xchange </w:t>
      </w:r>
      <w:r>
        <w:t>M</w:t>
      </w:r>
      <w:r w:rsidRPr="00674B27">
        <w:t xml:space="preserve">eetings (TEMs) to assess enterprise integration challenges.  </w:t>
      </w:r>
    </w:p>
    <w:p w14:paraId="21F9214B" w14:textId="77777777" w:rsidR="005B1C06" w:rsidRPr="00674B27" w:rsidRDefault="005B1C06" w:rsidP="005B1C06">
      <w:pPr>
        <w:pStyle w:val="ListParagraph"/>
        <w:numPr>
          <w:ilvl w:val="0"/>
          <w:numId w:val="28"/>
        </w:numPr>
        <w:spacing w:before="60" w:after="60" w:line="276" w:lineRule="auto"/>
        <w:contextualSpacing w:val="0"/>
      </w:pPr>
      <w:r w:rsidRPr="00674B27">
        <w:t xml:space="preserve">Review </w:t>
      </w:r>
      <w:r>
        <w:t>corporate/business s</w:t>
      </w:r>
      <w:r w:rsidRPr="00674B27">
        <w:t xml:space="preserve">ystem </w:t>
      </w:r>
      <w:r>
        <w:t>i</w:t>
      </w:r>
      <w:r w:rsidRPr="00674B27">
        <w:t>ntegration documentation for accuracy, completeness, and harmony with enterprise integration</w:t>
      </w:r>
      <w:r>
        <w:t xml:space="preserve"> efforts</w:t>
      </w:r>
      <w:r w:rsidRPr="00674B27">
        <w:t>.  Coordinate needed changes with appropriate program, segment, and project offices.</w:t>
      </w:r>
    </w:p>
    <w:p w14:paraId="6D7EF7E9" w14:textId="77777777" w:rsidR="005B1C06" w:rsidRPr="00674B27" w:rsidRDefault="005B1C06" w:rsidP="005B1C06">
      <w:pPr>
        <w:pStyle w:val="ListParagraph"/>
        <w:numPr>
          <w:ilvl w:val="0"/>
          <w:numId w:val="28"/>
        </w:numPr>
        <w:spacing w:before="60" w:after="60" w:line="276" w:lineRule="auto"/>
        <w:contextualSpacing w:val="0"/>
      </w:pPr>
      <w:r w:rsidRPr="00674B27">
        <w:t xml:space="preserve">Support the transition of new </w:t>
      </w:r>
      <w:r>
        <w:t xml:space="preserve">corporate/business </w:t>
      </w:r>
      <w:r w:rsidRPr="00674B27">
        <w:t>services and capabilities to operations and identify gaps in toolsets and automation used to test and deliver those services and capabilities. Identify gaps or new needs for automated test capabilities to address incoming capabilities.</w:t>
      </w:r>
    </w:p>
    <w:p w14:paraId="3AF9924B" w14:textId="77777777" w:rsidR="005B1C06" w:rsidRPr="00674B27" w:rsidRDefault="005B1C06" w:rsidP="005B1C06">
      <w:pPr>
        <w:pStyle w:val="ListParagraph"/>
        <w:numPr>
          <w:ilvl w:val="0"/>
          <w:numId w:val="28"/>
        </w:numPr>
        <w:spacing w:before="60" w:after="60" w:line="276" w:lineRule="auto"/>
        <w:contextualSpacing w:val="0"/>
      </w:pPr>
      <w:r>
        <w:t xml:space="preserve">Provide developers guidance and recommendation on </w:t>
      </w:r>
      <w:r w:rsidRPr="00674B27">
        <w:t>service virtualization,</w:t>
      </w:r>
      <w:r>
        <w:t xml:space="preserve"> and service</w:t>
      </w:r>
      <w:r w:rsidRPr="00674B27">
        <w:t xml:space="preserve"> APIs for enterprise systems.</w:t>
      </w:r>
    </w:p>
    <w:p w14:paraId="1D0E7193" w14:textId="179AFF57" w:rsidR="00603543" w:rsidRDefault="005B1C06" w:rsidP="005B1C06">
      <w:pPr>
        <w:pStyle w:val="ListParagraph"/>
        <w:numPr>
          <w:ilvl w:val="0"/>
          <w:numId w:val="28"/>
        </w:numPr>
        <w:spacing w:before="120" w:after="120" w:line="276" w:lineRule="auto"/>
        <w:contextualSpacing w:val="0"/>
      </w:pPr>
      <w:r w:rsidRPr="00674B27">
        <w:t>In collaboration with Enterprise Risk Management</w:t>
      </w:r>
      <w:r>
        <w:t xml:space="preserve">, performed on the NGA Foundational Engineering Contract, </w:t>
      </w:r>
      <w:r w:rsidRPr="00674B27">
        <w:t>identify enterprise-level risks, opportunities and issues associated with enterprise integration and assist in risk mitigation.</w:t>
      </w:r>
    </w:p>
    <w:p w14:paraId="6BEDD26C" w14:textId="10619AFD" w:rsidR="005268FA" w:rsidRPr="003F7A9F" w:rsidRDefault="00603543" w:rsidP="005268FA">
      <w:pPr>
        <w:pStyle w:val="ListParagraph"/>
        <w:numPr>
          <w:ilvl w:val="0"/>
          <w:numId w:val="28"/>
        </w:numPr>
        <w:spacing w:before="120" w:after="120" w:line="276" w:lineRule="auto"/>
        <w:contextualSpacing w:val="0"/>
      </w:pPr>
      <w:r>
        <w:rPr>
          <w:rFonts w:eastAsia="Calibri"/>
        </w:rPr>
        <w:t>Must understand the Acquisition Process to o</w:t>
      </w:r>
      <w:r w:rsidRPr="003F7A9F">
        <w:rPr>
          <w:rFonts w:eastAsia="Calibri"/>
        </w:rPr>
        <w:t>perate at the level of integrating multiple systems, services, processes, and interfaces across organizational and agency boundaries</w:t>
      </w:r>
      <w:r w:rsidR="005268FA" w:rsidRPr="003F7A9F">
        <w:t xml:space="preserve"> </w:t>
      </w:r>
    </w:p>
    <w:p w14:paraId="1DAE5DF1" w14:textId="77777777" w:rsidR="005268FA" w:rsidRPr="003F7A9F" w:rsidRDefault="005268FA" w:rsidP="005268FA">
      <w:pPr>
        <w:spacing w:before="120" w:after="120" w:line="276" w:lineRule="auto"/>
        <w:rPr>
          <w:b/>
          <w:u w:val="single"/>
        </w:rPr>
      </w:pPr>
      <w:r w:rsidRPr="003F7A9F">
        <w:rPr>
          <w:b/>
          <w:u w:val="single"/>
        </w:rPr>
        <w:t>Skills and Experience:</w:t>
      </w:r>
    </w:p>
    <w:p w14:paraId="45569ED2" w14:textId="77777777" w:rsidR="005268FA" w:rsidRPr="003F7A9F" w:rsidRDefault="005268FA" w:rsidP="005268FA">
      <w:pPr>
        <w:spacing w:before="120" w:after="120" w:line="276" w:lineRule="auto"/>
        <w:rPr>
          <w:rFonts w:eastAsia="Calibri"/>
        </w:rPr>
      </w:pPr>
      <w:r w:rsidRPr="003F7A9F">
        <w:rPr>
          <w:rFonts w:eastAsia="Calibri"/>
        </w:rPr>
        <w:t>Required:</w:t>
      </w:r>
    </w:p>
    <w:p w14:paraId="6286E394" w14:textId="09EF356B" w:rsidR="00603543" w:rsidRDefault="005268FA" w:rsidP="005268FA">
      <w:pPr>
        <w:pStyle w:val="ListParagraph"/>
        <w:numPr>
          <w:ilvl w:val="0"/>
          <w:numId w:val="28"/>
        </w:numPr>
        <w:spacing w:before="60" w:after="60" w:line="276" w:lineRule="auto"/>
        <w:contextualSpacing w:val="0"/>
      </w:pPr>
      <w:r w:rsidRPr="003F7A9F">
        <w:t>Bachelor’s degree</w:t>
      </w:r>
      <w:r w:rsidR="003A1136">
        <w:t xml:space="preserve"> or higher</w:t>
      </w:r>
      <w:r w:rsidRPr="003F7A9F">
        <w:t xml:space="preserve"> in Engineering, Computer Science, Information Technology, Management Information Systems, or related STEM degree program.</w:t>
      </w:r>
    </w:p>
    <w:p w14:paraId="5DCE208A" w14:textId="77777777" w:rsidR="003D4BD8" w:rsidRDefault="00603543" w:rsidP="005268FA">
      <w:pPr>
        <w:pStyle w:val="ListParagraph"/>
        <w:numPr>
          <w:ilvl w:val="0"/>
          <w:numId w:val="28"/>
        </w:numPr>
        <w:spacing w:before="60" w:after="60" w:line="276" w:lineRule="auto"/>
        <w:contextualSpacing w:val="0"/>
      </w:pPr>
      <w:r w:rsidRPr="003F7A9F">
        <w:t>Senior-level working experience in government or industry in relevant work areas including: DoD/IC Acquisition Process, Requirements Process, PPBES Process or system engineering of large complex System of Systems or Service Oriented Architecture/Cloud environments.</w:t>
      </w:r>
    </w:p>
    <w:p w14:paraId="3D4BF0EC" w14:textId="77777777" w:rsidR="003D4BD8" w:rsidRDefault="003D4BD8" w:rsidP="005268FA">
      <w:pPr>
        <w:pStyle w:val="ListParagraph"/>
        <w:numPr>
          <w:ilvl w:val="0"/>
          <w:numId w:val="28"/>
        </w:numPr>
        <w:spacing w:before="60" w:after="60" w:line="276" w:lineRule="auto"/>
        <w:contextualSpacing w:val="0"/>
      </w:pPr>
      <w:r>
        <w:t>Demonstrated experience and understanding of the IC/DoD Business Enterprise Architecture requirements to help guide the capability integration at all level of abstraction; from business processes to corporate application integration and transformation</w:t>
      </w:r>
    </w:p>
    <w:p w14:paraId="2717C7F1" w14:textId="48AC24A5" w:rsidR="005268FA" w:rsidRPr="003F7A9F" w:rsidRDefault="003D4BD8" w:rsidP="005268FA">
      <w:pPr>
        <w:pStyle w:val="ListParagraph"/>
        <w:numPr>
          <w:ilvl w:val="0"/>
          <w:numId w:val="28"/>
        </w:numPr>
        <w:spacing w:before="60" w:after="60" w:line="276" w:lineRule="auto"/>
        <w:contextualSpacing w:val="0"/>
      </w:pPr>
      <w:r>
        <w:t>Demonstrated experience with leadership, orchestration, communication, engagement, and critical thinking skills when working with other subject matter experts across organizations and disciplines in abstracting, conceptualizing, analyzing, and integrating business solutions that are aligned to the strategic goals and objectives of agency.</w:t>
      </w:r>
      <w:r w:rsidR="005268FA" w:rsidRPr="003F7A9F">
        <w:t xml:space="preserve"> </w:t>
      </w:r>
    </w:p>
    <w:p w14:paraId="740CC2B6" w14:textId="77777777" w:rsidR="005268FA" w:rsidRPr="003F7A9F" w:rsidRDefault="005268FA" w:rsidP="005268FA">
      <w:pPr>
        <w:spacing w:before="120" w:after="120" w:line="276" w:lineRule="auto"/>
        <w:rPr>
          <w:rFonts w:eastAsia="Calibri"/>
        </w:rPr>
      </w:pPr>
      <w:r w:rsidRPr="003F7A9F">
        <w:rPr>
          <w:rFonts w:eastAsia="Calibri"/>
        </w:rPr>
        <w:t>Desired:</w:t>
      </w:r>
    </w:p>
    <w:p w14:paraId="2896B708" w14:textId="77777777" w:rsidR="005268FA" w:rsidRPr="003F7A9F" w:rsidRDefault="005268FA" w:rsidP="005268FA">
      <w:pPr>
        <w:pStyle w:val="ListParagraph"/>
        <w:numPr>
          <w:ilvl w:val="0"/>
          <w:numId w:val="28"/>
        </w:numPr>
        <w:spacing w:before="60" w:after="60" w:line="276" w:lineRule="auto"/>
        <w:contextualSpacing w:val="0"/>
      </w:pPr>
      <w:r w:rsidRPr="003F7A9F">
        <w:t xml:space="preserve">Master’s degree in Engineering, Computer Science, Information Technology, Management Information Systems, or related STEM degree program. </w:t>
      </w:r>
    </w:p>
    <w:p w14:paraId="38F86B93" w14:textId="728A0007" w:rsidR="00563DB3" w:rsidRDefault="000E14E0" w:rsidP="005268FA">
      <w:pPr>
        <w:pStyle w:val="ListParagraph"/>
        <w:numPr>
          <w:ilvl w:val="0"/>
          <w:numId w:val="28"/>
        </w:numPr>
        <w:spacing w:before="60" w:after="60" w:line="276" w:lineRule="auto"/>
        <w:contextualSpacing w:val="0"/>
      </w:pPr>
      <w:r w:rsidRPr="000E14E0">
        <w:t>Demonstrated experience with</w:t>
      </w:r>
      <w:r w:rsidR="005268FA" w:rsidRPr="003F7A9F">
        <w:t xml:space="preserve"> Model Based Systems Engineering, processes, tools and languages.</w:t>
      </w:r>
    </w:p>
    <w:p w14:paraId="6D28D7B9" w14:textId="30425FA2" w:rsidR="008B7220" w:rsidRPr="00AA1395" w:rsidRDefault="008B7220" w:rsidP="008B7220">
      <w:pPr>
        <w:pStyle w:val="ListParagraph"/>
        <w:numPr>
          <w:ilvl w:val="0"/>
          <w:numId w:val="28"/>
        </w:numPr>
        <w:spacing w:before="40" w:after="40" w:line="259" w:lineRule="auto"/>
        <w:contextualSpacing w:val="0"/>
      </w:pPr>
      <w:r w:rsidRPr="00AA1395">
        <w:lastRenderedPageBreak/>
        <w:t>NGA and/or NSG/ASG program/project work experience.</w:t>
      </w:r>
    </w:p>
    <w:p w14:paraId="52E8CA38" w14:textId="7D5B9813" w:rsidR="008B7220" w:rsidRPr="00014ED9" w:rsidRDefault="008B7220" w:rsidP="008B7220">
      <w:pPr>
        <w:pStyle w:val="ListParagraph"/>
        <w:numPr>
          <w:ilvl w:val="0"/>
          <w:numId w:val="28"/>
        </w:numPr>
        <w:spacing w:before="40" w:after="40" w:line="259" w:lineRule="auto"/>
        <w:contextualSpacing w:val="0"/>
      </w:pPr>
      <w:r w:rsidRPr="00014ED9">
        <w:t>IC or DoD program/project work experience.</w:t>
      </w:r>
    </w:p>
    <w:p w14:paraId="23F1AAFA" w14:textId="729B5D91" w:rsidR="005268FA" w:rsidRDefault="00563DB3" w:rsidP="00563DB3">
      <w:r>
        <w:br w:type="page"/>
      </w:r>
    </w:p>
    <w:p w14:paraId="1A18576D" w14:textId="58847DC9" w:rsidR="00563DB3" w:rsidRPr="003F7A9F" w:rsidRDefault="00563DB3" w:rsidP="00563DB3">
      <w:pPr>
        <w:rPr>
          <w:b/>
          <w:u w:val="single"/>
        </w:rPr>
      </w:pPr>
      <w:r w:rsidRPr="003F7A9F">
        <w:rPr>
          <w:b/>
          <w:u w:val="single"/>
        </w:rPr>
        <w:lastRenderedPageBreak/>
        <w:t xml:space="preserve">Position </w:t>
      </w:r>
      <w:r w:rsidR="00D16EAF">
        <w:rPr>
          <w:b/>
          <w:u w:val="single"/>
        </w:rPr>
        <w:t>7</w:t>
      </w:r>
      <w:r w:rsidRPr="003F7A9F">
        <w:rPr>
          <w:b/>
          <w:u w:val="single"/>
        </w:rPr>
        <w:t>:</w:t>
      </w:r>
      <w:r w:rsidRPr="003F7A9F">
        <w:rPr>
          <w:b/>
        </w:rPr>
        <w:t xml:space="preserve">    </w:t>
      </w:r>
      <w:r w:rsidR="00503187">
        <w:rPr>
          <w:b/>
        </w:rPr>
        <w:t>Data Modeler</w:t>
      </w:r>
      <w:r w:rsidRPr="003F7A9F">
        <w:rPr>
          <w:b/>
        </w:rPr>
        <w:t xml:space="preserve"> (Mid-Level)</w:t>
      </w:r>
    </w:p>
    <w:p w14:paraId="32DEA5B9" w14:textId="77777777" w:rsidR="00563DB3" w:rsidRPr="003F7A9F" w:rsidRDefault="00563DB3" w:rsidP="00563DB3">
      <w:pPr>
        <w:spacing w:before="120" w:after="120" w:line="276" w:lineRule="auto"/>
        <w:rPr>
          <w:b/>
          <w:u w:val="single"/>
        </w:rPr>
      </w:pPr>
      <w:r w:rsidRPr="003F7A9F">
        <w:rPr>
          <w:b/>
          <w:u w:val="single"/>
        </w:rPr>
        <w:t xml:space="preserve">Overall Assignment Description: </w:t>
      </w:r>
      <w:r w:rsidRPr="003F7A9F">
        <w:t xml:space="preserve"> </w:t>
      </w:r>
    </w:p>
    <w:p w14:paraId="22887BBB" w14:textId="1CF13AFF" w:rsidR="00563DB3" w:rsidRPr="003F7A9F" w:rsidRDefault="00563DB3" w:rsidP="00563DB3">
      <w:pPr>
        <w:spacing w:before="120" w:after="120" w:line="276" w:lineRule="auto"/>
      </w:pPr>
      <w:r w:rsidRPr="003F7A9F">
        <w:t xml:space="preserve">Mid-level </w:t>
      </w:r>
      <w:r w:rsidR="00503187">
        <w:t>Data Modelers</w:t>
      </w:r>
      <w:r w:rsidRPr="003F7A9F">
        <w:t xml:space="preserve"> conduct </w:t>
      </w:r>
      <w:r w:rsidR="00503187">
        <w:t xml:space="preserve">data </w:t>
      </w:r>
      <w:r w:rsidRPr="003F7A9F">
        <w:t xml:space="preserve">modeling activities in support of business stakeholders, analysts, and </w:t>
      </w:r>
      <w:r>
        <w:t>workforce</w:t>
      </w:r>
      <w:r w:rsidRPr="003F7A9F">
        <w:t xml:space="preserve"> to define and analyze system and data requirements to support NGA </w:t>
      </w:r>
      <w:r>
        <w:t>business operation and related</w:t>
      </w:r>
      <w:r w:rsidRPr="003F7A9F">
        <w:t xml:space="preserve"> processes </w:t>
      </w:r>
      <w:r w:rsidRPr="003F7A9F">
        <w:rPr>
          <w:rStyle w:val="Style135ptChar"/>
          <w:rFonts w:ascii="Times New Roman" w:eastAsiaTheme="minorHAnsi" w:hAnsi="Times New Roman"/>
          <w:sz w:val="24"/>
          <w:szCs w:val="24"/>
        </w:rPr>
        <w:t xml:space="preserve">to ensure timely and accurate </w:t>
      </w:r>
      <w:r>
        <w:rPr>
          <w:rStyle w:val="Style135ptChar"/>
          <w:rFonts w:ascii="Times New Roman" w:eastAsiaTheme="minorHAnsi" w:hAnsi="Times New Roman"/>
          <w:sz w:val="24"/>
          <w:szCs w:val="24"/>
        </w:rPr>
        <w:t>execution of corporate mission and functions</w:t>
      </w:r>
      <w:r w:rsidRPr="003F7A9F">
        <w:rPr>
          <w:rStyle w:val="Style135ptChar"/>
          <w:rFonts w:ascii="Times New Roman" w:eastAsiaTheme="minorHAnsi" w:hAnsi="Times New Roman"/>
          <w:sz w:val="24"/>
          <w:szCs w:val="24"/>
        </w:rPr>
        <w:t>.</w:t>
      </w:r>
    </w:p>
    <w:p w14:paraId="68FF8062" w14:textId="77777777" w:rsidR="00563DB3" w:rsidRPr="003F7A9F" w:rsidRDefault="00563DB3" w:rsidP="00563DB3">
      <w:pPr>
        <w:spacing w:before="120" w:after="120" w:line="276" w:lineRule="auto"/>
        <w:rPr>
          <w:b/>
          <w:u w:val="single"/>
        </w:rPr>
      </w:pPr>
      <w:r w:rsidRPr="003F7A9F">
        <w:rPr>
          <w:b/>
          <w:u w:val="single"/>
        </w:rPr>
        <w:t xml:space="preserve">Duties include: </w:t>
      </w:r>
    </w:p>
    <w:p w14:paraId="2CED2C6F" w14:textId="50A0C0D8" w:rsidR="00563DB3" w:rsidRDefault="00563DB3" w:rsidP="00563DB3">
      <w:pPr>
        <w:pStyle w:val="ListParagraph"/>
        <w:numPr>
          <w:ilvl w:val="0"/>
          <w:numId w:val="28"/>
        </w:numPr>
        <w:spacing w:before="120" w:after="120" w:line="276" w:lineRule="auto"/>
        <w:contextualSpacing w:val="0"/>
      </w:pPr>
      <w:r w:rsidRPr="003F7A9F">
        <w:t xml:space="preserve">Assists Government with the development and use of complex models, tools and algorithms to identify trends and patterns in </w:t>
      </w:r>
      <w:r>
        <w:t>corporate data</w:t>
      </w:r>
      <w:r w:rsidRPr="003F7A9F">
        <w:t>.</w:t>
      </w:r>
    </w:p>
    <w:p w14:paraId="42130D4A" w14:textId="6D710062" w:rsidR="00917B26" w:rsidRPr="003F7A9F" w:rsidRDefault="00917B26" w:rsidP="00563DB3">
      <w:pPr>
        <w:pStyle w:val="ListParagraph"/>
        <w:numPr>
          <w:ilvl w:val="0"/>
          <w:numId w:val="28"/>
        </w:numPr>
        <w:spacing w:before="120" w:after="120" w:line="276" w:lineRule="auto"/>
        <w:contextualSpacing w:val="0"/>
      </w:pPr>
      <w:r>
        <w:t xml:space="preserve">Work with the Business Architect to model the business processes for </w:t>
      </w:r>
      <w:r w:rsidR="000E74CC">
        <w:t xml:space="preserve">re-engineering, </w:t>
      </w:r>
      <w:r>
        <w:t>optimization</w:t>
      </w:r>
      <w:r w:rsidR="000E74CC">
        <w:t>,</w:t>
      </w:r>
      <w:r>
        <w:t xml:space="preserve"> or integration of technical solutions (i.e. automation, advanced learning/machine learning, etc.)</w:t>
      </w:r>
    </w:p>
    <w:p w14:paraId="21CE6954" w14:textId="2A3CD3B1" w:rsidR="00563DB3" w:rsidRPr="003F7A9F" w:rsidRDefault="00563DB3" w:rsidP="00563DB3">
      <w:pPr>
        <w:pStyle w:val="ListParagraph"/>
        <w:numPr>
          <w:ilvl w:val="0"/>
          <w:numId w:val="28"/>
        </w:numPr>
        <w:spacing w:before="120" w:after="120" w:line="276" w:lineRule="auto"/>
        <w:contextualSpacing w:val="0"/>
      </w:pPr>
      <w:r w:rsidRPr="003F7A9F">
        <w:t xml:space="preserve">Supports developing models </w:t>
      </w:r>
      <w:r>
        <w:t xml:space="preserve">of </w:t>
      </w:r>
      <w:r w:rsidRPr="003F7A9F">
        <w:t xml:space="preserve">NGA’s architectures, requirements, and systems performance and considers NGA strategies and overall vision for the future of </w:t>
      </w:r>
      <w:r w:rsidR="00BC3607">
        <w:t>corporate mission and functions</w:t>
      </w:r>
      <w:r w:rsidRPr="003F7A9F">
        <w:t>.</w:t>
      </w:r>
    </w:p>
    <w:p w14:paraId="06AB8E8A" w14:textId="77777777" w:rsidR="00563DB3" w:rsidRPr="003F7A9F" w:rsidRDefault="00563DB3" w:rsidP="00563DB3">
      <w:pPr>
        <w:pStyle w:val="ListParagraph"/>
        <w:numPr>
          <w:ilvl w:val="0"/>
          <w:numId w:val="28"/>
        </w:numPr>
        <w:spacing w:before="120" w:after="120" w:line="276" w:lineRule="auto"/>
        <w:contextualSpacing w:val="0"/>
      </w:pPr>
      <w:r w:rsidRPr="003F7A9F">
        <w:t>Supports creating models to support analysis of alternatives, performance trades, design trades and new capabilities and develops alternatives for deployment based on MS&amp;A results in existing NSG architectures and cloud environments.</w:t>
      </w:r>
    </w:p>
    <w:p w14:paraId="7E88017F" w14:textId="4FBF3D8E" w:rsidR="00563DB3" w:rsidRPr="003F7A9F" w:rsidRDefault="00563DB3" w:rsidP="00563DB3">
      <w:pPr>
        <w:pStyle w:val="ListParagraph"/>
        <w:numPr>
          <w:ilvl w:val="0"/>
          <w:numId w:val="28"/>
        </w:numPr>
        <w:spacing w:before="120" w:after="120" w:line="276" w:lineRule="auto"/>
        <w:contextualSpacing w:val="0"/>
      </w:pPr>
    </w:p>
    <w:p w14:paraId="42AE5C46" w14:textId="77777777" w:rsidR="00563DB3" w:rsidRPr="003F7A9F" w:rsidRDefault="00563DB3" w:rsidP="00563DB3">
      <w:pPr>
        <w:spacing w:before="120" w:after="120" w:line="276" w:lineRule="auto"/>
        <w:rPr>
          <w:b/>
          <w:u w:val="single"/>
        </w:rPr>
      </w:pPr>
      <w:r w:rsidRPr="003F7A9F">
        <w:rPr>
          <w:b/>
          <w:u w:val="single"/>
        </w:rPr>
        <w:t>Skills and Experience:</w:t>
      </w:r>
    </w:p>
    <w:p w14:paraId="3616BC14" w14:textId="77777777" w:rsidR="00563DB3" w:rsidRPr="003F7A9F" w:rsidRDefault="00563DB3" w:rsidP="00563DB3">
      <w:pPr>
        <w:spacing w:before="120" w:after="120" w:line="276" w:lineRule="auto"/>
        <w:rPr>
          <w:rFonts w:eastAsia="Calibri"/>
        </w:rPr>
      </w:pPr>
      <w:r w:rsidRPr="003F7A9F">
        <w:rPr>
          <w:rFonts w:eastAsia="Calibri"/>
        </w:rPr>
        <w:t>Required:</w:t>
      </w:r>
    </w:p>
    <w:p w14:paraId="213A0C28" w14:textId="7FF6590C" w:rsidR="00563DB3" w:rsidRPr="003F7A9F" w:rsidRDefault="00563DB3" w:rsidP="00563DB3">
      <w:pPr>
        <w:pStyle w:val="ListParagraph"/>
        <w:numPr>
          <w:ilvl w:val="0"/>
          <w:numId w:val="28"/>
        </w:numPr>
        <w:spacing w:before="60" w:after="60" w:line="276" w:lineRule="auto"/>
        <w:contextualSpacing w:val="0"/>
      </w:pPr>
      <w:r w:rsidRPr="003F7A9F">
        <w:t>Bachelor’s degree</w:t>
      </w:r>
      <w:r w:rsidR="00B40A81">
        <w:t xml:space="preserve"> or higher</w:t>
      </w:r>
      <w:r w:rsidRPr="003F7A9F">
        <w:t xml:space="preserve"> in Engineering, Computer Science, Information Technology, Management Information Systems, or related STEM degree program. </w:t>
      </w:r>
    </w:p>
    <w:p w14:paraId="4AF1198C" w14:textId="77777777" w:rsidR="00563DB3" w:rsidRPr="003F7A9F" w:rsidRDefault="00563DB3" w:rsidP="00563DB3">
      <w:pPr>
        <w:pStyle w:val="ListParagraph"/>
        <w:numPr>
          <w:ilvl w:val="0"/>
          <w:numId w:val="28"/>
        </w:numPr>
        <w:spacing w:before="120" w:after="120" w:line="276" w:lineRule="auto"/>
        <w:contextualSpacing w:val="0"/>
      </w:pPr>
      <w:r w:rsidRPr="003F7A9F">
        <w:t>Mid-level working experience in government or industry modeling large complex System of Systems or Service Oriented Architecture/Cloud environments.</w:t>
      </w:r>
    </w:p>
    <w:p w14:paraId="1E6DE07C" w14:textId="77777777" w:rsidR="00563DB3" w:rsidRPr="003F7A9F" w:rsidRDefault="00563DB3" w:rsidP="00563DB3">
      <w:pPr>
        <w:spacing w:before="120" w:after="120" w:line="276" w:lineRule="auto"/>
        <w:rPr>
          <w:rFonts w:eastAsia="Calibri"/>
        </w:rPr>
      </w:pPr>
      <w:r w:rsidRPr="003F7A9F">
        <w:rPr>
          <w:rFonts w:eastAsia="Calibri"/>
        </w:rPr>
        <w:t>Desired:</w:t>
      </w:r>
    </w:p>
    <w:p w14:paraId="7849B99A" w14:textId="6C78F90B" w:rsidR="00563DB3" w:rsidRPr="003F7A9F" w:rsidRDefault="000E14E0" w:rsidP="00563DB3">
      <w:pPr>
        <w:pStyle w:val="ListParagraph"/>
        <w:numPr>
          <w:ilvl w:val="0"/>
          <w:numId w:val="28"/>
        </w:numPr>
        <w:spacing w:before="120" w:after="120" w:line="276" w:lineRule="auto"/>
        <w:contextualSpacing w:val="0"/>
      </w:pPr>
      <w:r w:rsidRPr="000E14E0">
        <w:t>Demonstrated experience with</w:t>
      </w:r>
      <w:r w:rsidR="00563DB3" w:rsidRPr="003F7A9F">
        <w:t xml:space="preserve"> Model Based Systems Engineering, processes, tools and languages.</w:t>
      </w:r>
    </w:p>
    <w:p w14:paraId="0BEAA70B" w14:textId="0342A01C" w:rsidR="00563DB3" w:rsidRDefault="00563DB3" w:rsidP="00563DB3">
      <w:pPr>
        <w:pStyle w:val="ListParagraph"/>
        <w:numPr>
          <w:ilvl w:val="0"/>
          <w:numId w:val="28"/>
        </w:numPr>
        <w:spacing w:before="120" w:after="120" w:line="276" w:lineRule="auto"/>
        <w:rPr>
          <w:rFonts w:eastAsia="Calibri"/>
        </w:rPr>
      </w:pPr>
      <w:r w:rsidRPr="00563DB3">
        <w:rPr>
          <w:rFonts w:eastAsia="Calibri"/>
        </w:rPr>
        <w:t>Mid-level working experience in Operations Research.</w:t>
      </w:r>
    </w:p>
    <w:p w14:paraId="2E0507E6" w14:textId="77777777" w:rsidR="00563DB3" w:rsidRDefault="00563DB3">
      <w:pPr>
        <w:rPr>
          <w:rFonts w:eastAsia="Calibri"/>
        </w:rPr>
      </w:pPr>
      <w:r>
        <w:rPr>
          <w:rFonts w:eastAsia="Calibri"/>
        </w:rPr>
        <w:br w:type="page"/>
      </w:r>
    </w:p>
    <w:p w14:paraId="790F7957" w14:textId="1702DF53" w:rsidR="00563DB3" w:rsidRPr="003F7A9F" w:rsidRDefault="00563DB3" w:rsidP="00563DB3">
      <w:pPr>
        <w:spacing w:before="40" w:after="120" w:line="259" w:lineRule="auto"/>
        <w:rPr>
          <w:b/>
        </w:rPr>
      </w:pPr>
      <w:r w:rsidRPr="003F7A9F">
        <w:rPr>
          <w:b/>
          <w:u w:val="single"/>
        </w:rPr>
        <w:lastRenderedPageBreak/>
        <w:t xml:space="preserve">Position </w:t>
      </w:r>
      <w:r w:rsidR="00D16EAF">
        <w:rPr>
          <w:b/>
          <w:u w:val="single"/>
        </w:rPr>
        <w:t>8</w:t>
      </w:r>
      <w:r w:rsidRPr="003F7A9F">
        <w:rPr>
          <w:u w:val="single"/>
        </w:rPr>
        <w:t>:</w:t>
      </w:r>
      <w:r w:rsidRPr="003F7A9F">
        <w:t xml:space="preserve">    </w:t>
      </w:r>
      <w:r>
        <w:rPr>
          <w:b/>
        </w:rPr>
        <w:t>On-site Project/P</w:t>
      </w:r>
      <w:r w:rsidRPr="003F7A9F">
        <w:rPr>
          <w:b/>
        </w:rPr>
        <w:t>rogram Manager (Expert)</w:t>
      </w:r>
    </w:p>
    <w:p w14:paraId="61AF06AC" w14:textId="77777777" w:rsidR="00563DB3" w:rsidRPr="003F7A9F" w:rsidRDefault="00563DB3" w:rsidP="00563DB3">
      <w:pPr>
        <w:spacing w:before="40" w:after="120" w:line="259" w:lineRule="auto"/>
        <w:rPr>
          <w:b/>
          <w:u w:val="single"/>
        </w:rPr>
      </w:pPr>
      <w:r w:rsidRPr="003F7A9F">
        <w:rPr>
          <w:b/>
          <w:u w:val="single"/>
        </w:rPr>
        <w:t>Overall Assignment Description:</w:t>
      </w:r>
    </w:p>
    <w:p w14:paraId="129FEF4C" w14:textId="33D237AC" w:rsidR="00563DB3" w:rsidRPr="003F7A9F" w:rsidRDefault="00563DB3" w:rsidP="00563DB3">
      <w:pPr>
        <w:spacing w:before="40" w:after="40" w:line="259" w:lineRule="auto"/>
      </w:pPr>
      <w:r w:rsidRPr="003F7A9F">
        <w:t xml:space="preserve">The Expert Program Manager (PM) is responsible for ensuring the successful contractual and programmatic execution of the Task Order (TO) and serves as the authoritative point of contact for the Vendor on all TO performance matters.  The PM interfaces with the </w:t>
      </w:r>
      <w:r>
        <w:t xml:space="preserve">BES </w:t>
      </w:r>
      <w:r w:rsidRPr="003F7A9F">
        <w:t xml:space="preserve">PMO and TO Government Leads to ensure all positions are staffed and/or backfilled quickly with qualified personnel in accordance with the specified TO Position Descriptions.  The PM is responsible for ensuring work deliverables, resolving performance shortfalls or deficiencies, supervising contractor personnel and communicating overarching Government objectives and goals for the Task Order to the contractor team.  The PM works with the </w:t>
      </w:r>
      <w:r>
        <w:t xml:space="preserve">BES </w:t>
      </w:r>
      <w:r w:rsidRPr="003F7A9F">
        <w:t>TO Lead Integrators, Business Process Manager, and all Critical Staff (critical staffing positions) as well as the Government TO Leads to plan and orchestrate work activities</w:t>
      </w:r>
      <w:r>
        <w:t>, schedules, timeline, and milestones</w:t>
      </w:r>
      <w:r w:rsidRPr="003F7A9F">
        <w:t xml:space="preserve"> for coordinated deliveries and comprehensive solutions.  The PM provides technical expertise and assistance to the Government on programmatic matters related to lifecycle engineering and industry best program management practices to achieve NGA’s </w:t>
      </w:r>
      <w:r>
        <w:t>corporate</w:t>
      </w:r>
      <w:r w:rsidRPr="003F7A9F">
        <w:t xml:space="preserve"> mission</w:t>
      </w:r>
      <w:r>
        <w:t xml:space="preserve"> and functions</w:t>
      </w:r>
      <w:r w:rsidRPr="003F7A9F">
        <w:t>.</w:t>
      </w:r>
    </w:p>
    <w:p w14:paraId="1CABDEEC" w14:textId="77777777" w:rsidR="00563DB3" w:rsidRPr="003F7A9F" w:rsidRDefault="00563DB3" w:rsidP="00563DB3">
      <w:pPr>
        <w:spacing w:before="40" w:after="40" w:line="259" w:lineRule="auto"/>
        <w:rPr>
          <w:b/>
          <w:u w:val="single"/>
        </w:rPr>
      </w:pPr>
      <w:r w:rsidRPr="003F7A9F">
        <w:rPr>
          <w:b/>
          <w:u w:val="single"/>
        </w:rPr>
        <w:t xml:space="preserve">(U) Duties may include: </w:t>
      </w:r>
    </w:p>
    <w:p w14:paraId="0893D2F0" w14:textId="76A93E6F" w:rsidR="00563DB3" w:rsidRPr="003F7A9F" w:rsidRDefault="00563DB3" w:rsidP="00563DB3">
      <w:pPr>
        <w:pStyle w:val="ListParagraph"/>
        <w:numPr>
          <w:ilvl w:val="0"/>
          <w:numId w:val="29"/>
        </w:numPr>
        <w:spacing w:before="40" w:after="40" w:line="259" w:lineRule="auto"/>
        <w:ind w:left="360"/>
        <w:contextualSpacing w:val="0"/>
      </w:pPr>
      <w:r w:rsidRPr="003F7A9F">
        <w:t xml:space="preserve">Provide support to the </w:t>
      </w:r>
      <w:r>
        <w:t>BES</w:t>
      </w:r>
      <w:r w:rsidRPr="003F7A9F">
        <w:t xml:space="preserve"> PMO to ensure the timely execution of all financial, staffing and administrative contract actions.</w:t>
      </w:r>
    </w:p>
    <w:p w14:paraId="6517D612" w14:textId="77777777" w:rsidR="00D20369" w:rsidRDefault="00563DB3" w:rsidP="00563DB3">
      <w:pPr>
        <w:pStyle w:val="ListParagraph"/>
        <w:numPr>
          <w:ilvl w:val="0"/>
          <w:numId w:val="29"/>
        </w:numPr>
        <w:spacing w:before="40" w:after="40" w:line="259" w:lineRule="auto"/>
        <w:ind w:left="360"/>
        <w:contextualSpacing w:val="0"/>
      </w:pPr>
      <w:r w:rsidRPr="003F7A9F">
        <w:t xml:space="preserve">Provide program management support to </w:t>
      </w:r>
      <w:r>
        <w:t xml:space="preserve">BES </w:t>
      </w:r>
      <w:r w:rsidRPr="003F7A9F">
        <w:t>Government TO Leads to facilitate the technical execution of the TO.  Program Management support includes cost, schedule, risk and performance management of all TO staff and work activities.</w:t>
      </w:r>
    </w:p>
    <w:p w14:paraId="2A0FF471" w14:textId="124CEFAB" w:rsidR="00563DB3" w:rsidRPr="003F7A9F" w:rsidRDefault="00D20369" w:rsidP="00563DB3">
      <w:pPr>
        <w:pStyle w:val="ListParagraph"/>
        <w:numPr>
          <w:ilvl w:val="0"/>
          <w:numId w:val="29"/>
        </w:numPr>
        <w:spacing w:before="40" w:after="40" w:line="259" w:lineRule="auto"/>
        <w:ind w:left="360"/>
        <w:contextualSpacing w:val="0"/>
      </w:pPr>
      <w:r>
        <w:t>Provide weekly report of activities</w:t>
      </w:r>
      <w:r w:rsidR="006C629B">
        <w:t xml:space="preserve"> (accomplished and planned)</w:t>
      </w:r>
      <w:r>
        <w:t>, status, progress, issues</w:t>
      </w:r>
      <w:r w:rsidR="006C629B">
        <w:t>/risks, and recommended mitigation/contingency plan against the baselined PEP.</w:t>
      </w:r>
      <w:r w:rsidR="00563DB3" w:rsidRPr="003F7A9F">
        <w:t xml:space="preserve"> </w:t>
      </w:r>
      <w:r w:rsidR="006C629B">
        <w:t xml:space="preserve"> Re-baseline the PEP as needed.</w:t>
      </w:r>
    </w:p>
    <w:p w14:paraId="35DAE250" w14:textId="68A561DC" w:rsidR="00563DB3" w:rsidRPr="003F7A9F" w:rsidRDefault="00563DB3" w:rsidP="002946C8">
      <w:pPr>
        <w:pStyle w:val="ListParagraph"/>
        <w:numPr>
          <w:ilvl w:val="0"/>
          <w:numId w:val="29"/>
        </w:numPr>
        <w:spacing w:before="40" w:after="40" w:line="259" w:lineRule="auto"/>
        <w:ind w:left="360"/>
        <w:contextualSpacing w:val="0"/>
      </w:pPr>
      <w:r w:rsidRPr="003F7A9F">
        <w:t xml:space="preserve">Work with </w:t>
      </w:r>
      <w:r>
        <w:t xml:space="preserve">BES </w:t>
      </w:r>
      <w:r w:rsidRPr="003F7A9F">
        <w:t>Government TO Leads to ensure contractor personnel are qualified to perform the assigned task, tasks are understood and completed within the specified timelines, and potential personnel problems are pre-empted.</w:t>
      </w:r>
    </w:p>
    <w:p w14:paraId="2928ED62" w14:textId="58C06F52" w:rsidR="00563DB3" w:rsidRPr="003F7A9F" w:rsidRDefault="00563DB3" w:rsidP="00563DB3">
      <w:pPr>
        <w:pStyle w:val="ListParagraph"/>
        <w:numPr>
          <w:ilvl w:val="0"/>
          <w:numId w:val="29"/>
        </w:numPr>
        <w:spacing w:before="40" w:after="40" w:line="259" w:lineRule="auto"/>
        <w:ind w:left="360"/>
        <w:contextualSpacing w:val="0"/>
      </w:pPr>
      <w:r w:rsidRPr="003F7A9F">
        <w:t xml:space="preserve">Pre-coordinate all travel and training with the </w:t>
      </w:r>
      <w:r w:rsidR="00D20369">
        <w:t>BES</w:t>
      </w:r>
      <w:r w:rsidRPr="003F7A9F">
        <w:t xml:space="preserve"> PMO and Government TO Leads prior to scheduling. </w:t>
      </w:r>
    </w:p>
    <w:p w14:paraId="222785AC" w14:textId="48EE12E5" w:rsidR="00563DB3" w:rsidRPr="003F7A9F" w:rsidRDefault="00563DB3" w:rsidP="00563DB3">
      <w:pPr>
        <w:pStyle w:val="ListParagraph"/>
        <w:numPr>
          <w:ilvl w:val="0"/>
          <w:numId w:val="30"/>
        </w:numPr>
        <w:spacing w:before="40" w:after="40" w:line="259" w:lineRule="auto"/>
        <w:ind w:left="360"/>
        <w:contextualSpacing w:val="0"/>
      </w:pPr>
      <w:r w:rsidRPr="003F7A9F">
        <w:t xml:space="preserve">Ensure programmatic alignment and adherence to the NGA Vision, Planning and Programs, CIOT Priorities and </w:t>
      </w:r>
      <w:r w:rsidR="00D20369">
        <w:t>TFB</w:t>
      </w:r>
      <w:r w:rsidRPr="003F7A9F">
        <w:t xml:space="preserve"> Priorities. </w:t>
      </w:r>
    </w:p>
    <w:p w14:paraId="613FCC62" w14:textId="7FCFC8E3" w:rsidR="00563DB3" w:rsidRPr="003F7A9F" w:rsidRDefault="00563DB3" w:rsidP="00563DB3">
      <w:pPr>
        <w:pStyle w:val="ListParagraph"/>
        <w:numPr>
          <w:ilvl w:val="0"/>
          <w:numId w:val="30"/>
        </w:numPr>
        <w:spacing w:before="40" w:after="40" w:line="259" w:lineRule="auto"/>
        <w:ind w:left="360"/>
        <w:contextualSpacing w:val="0"/>
      </w:pPr>
      <w:r w:rsidRPr="003F7A9F">
        <w:t xml:space="preserve">Ensure the accuracy, quality, configuration management and timely delivery of all required TO deliverables to include the </w:t>
      </w:r>
      <w:r w:rsidR="00D20369">
        <w:t xml:space="preserve">Program Execution Plan, </w:t>
      </w:r>
      <w:r w:rsidRPr="003F7A9F">
        <w:t>Monthly Financial Report, Monthly Staffing Report, Monthly Activity Report, Quarterly Program Management Review materials, and as required Trip Reports, Briefings, Evaluations, Technical Assignments, White Papers or other Government requested deliverables necessary for the successful execution and/or completion of work activities.</w:t>
      </w:r>
    </w:p>
    <w:p w14:paraId="6790AE94" w14:textId="575BD325" w:rsidR="00563DB3" w:rsidRPr="003F7A9F" w:rsidRDefault="00563DB3" w:rsidP="00563DB3">
      <w:pPr>
        <w:pStyle w:val="ListParagraph"/>
        <w:numPr>
          <w:ilvl w:val="0"/>
          <w:numId w:val="30"/>
        </w:numPr>
        <w:spacing w:before="40" w:after="40" w:line="259" w:lineRule="auto"/>
        <w:ind w:left="360"/>
        <w:contextualSpacing w:val="0"/>
      </w:pPr>
      <w:r w:rsidRPr="003F7A9F">
        <w:t xml:space="preserve">Plan and execute Quarterly Program Reviews to provide the </w:t>
      </w:r>
      <w:r w:rsidR="00D20369">
        <w:t>BES</w:t>
      </w:r>
      <w:r w:rsidRPr="003F7A9F">
        <w:t xml:space="preserve"> PMO and Government TO Leads a comprehensive understanding of the health/status of all TO activities.</w:t>
      </w:r>
    </w:p>
    <w:p w14:paraId="348661F2" w14:textId="6D6EDCE4" w:rsidR="00563DB3" w:rsidRPr="003F7A9F" w:rsidRDefault="00563DB3" w:rsidP="00563DB3">
      <w:pPr>
        <w:pStyle w:val="ListParagraph"/>
        <w:numPr>
          <w:ilvl w:val="0"/>
          <w:numId w:val="30"/>
        </w:numPr>
        <w:spacing w:before="40" w:after="40" w:line="259" w:lineRule="auto"/>
        <w:ind w:left="360"/>
        <w:contextualSpacing w:val="0"/>
      </w:pPr>
      <w:r w:rsidRPr="003F7A9F">
        <w:lastRenderedPageBreak/>
        <w:t xml:space="preserve">Support the coordination of program management activities between </w:t>
      </w:r>
      <w:r w:rsidR="00D20369">
        <w:t xml:space="preserve">TFB </w:t>
      </w:r>
      <w:r w:rsidRPr="003F7A9F">
        <w:t>Division, CIOT Groups, and NGA Directorates and Associate Directorates.</w:t>
      </w:r>
    </w:p>
    <w:p w14:paraId="22685642" w14:textId="77777777" w:rsidR="00563DB3" w:rsidRPr="003F7A9F" w:rsidRDefault="00563DB3" w:rsidP="00563DB3">
      <w:pPr>
        <w:pStyle w:val="ListParagraph"/>
        <w:numPr>
          <w:ilvl w:val="0"/>
          <w:numId w:val="30"/>
        </w:numPr>
        <w:spacing w:before="40" w:after="40" w:line="259" w:lineRule="auto"/>
        <w:ind w:left="360"/>
        <w:contextualSpacing w:val="0"/>
      </w:pPr>
      <w:r w:rsidRPr="003F7A9F">
        <w:t>Support NGA and IC Steering Groups, Advisory Groups and Governance Boards as required.</w:t>
      </w:r>
    </w:p>
    <w:p w14:paraId="17C1F78C" w14:textId="77777777" w:rsidR="00563DB3" w:rsidRPr="003F7A9F" w:rsidRDefault="00563DB3" w:rsidP="00563DB3">
      <w:pPr>
        <w:pStyle w:val="ListParagraph"/>
        <w:numPr>
          <w:ilvl w:val="0"/>
          <w:numId w:val="30"/>
        </w:numPr>
        <w:spacing w:before="40" w:after="40" w:line="259" w:lineRule="auto"/>
        <w:ind w:left="360"/>
        <w:contextualSpacing w:val="0"/>
      </w:pPr>
      <w:r w:rsidRPr="003F7A9F">
        <w:t xml:space="preserve">Provide program management </w:t>
      </w:r>
      <w:r w:rsidRPr="002135EA">
        <w:t>expertise in lean six-sigma strategies and execution</w:t>
      </w:r>
      <w:r w:rsidRPr="003F7A9F">
        <w:t xml:space="preserve"> and agile methods, practices and execution.</w:t>
      </w:r>
    </w:p>
    <w:p w14:paraId="074279F9" w14:textId="77777777" w:rsidR="00563DB3" w:rsidRPr="003F7A9F" w:rsidRDefault="00563DB3" w:rsidP="00563DB3">
      <w:pPr>
        <w:pStyle w:val="ListParagraph"/>
        <w:numPr>
          <w:ilvl w:val="0"/>
          <w:numId w:val="29"/>
        </w:numPr>
        <w:spacing w:before="40" w:after="40" w:line="259" w:lineRule="auto"/>
        <w:ind w:left="360"/>
        <w:contextualSpacing w:val="0"/>
      </w:pPr>
      <w:r w:rsidRPr="003F7A9F">
        <w:t>Perform day-to-day contractual and programmatic management of the TO.</w:t>
      </w:r>
    </w:p>
    <w:p w14:paraId="1C4DFD35" w14:textId="77777777" w:rsidR="00563DB3" w:rsidRPr="003F7A9F" w:rsidRDefault="00563DB3" w:rsidP="00563DB3">
      <w:pPr>
        <w:spacing w:before="40" w:after="40" w:line="259" w:lineRule="auto"/>
        <w:rPr>
          <w:b/>
          <w:u w:val="single"/>
        </w:rPr>
      </w:pPr>
      <w:r w:rsidRPr="003F7A9F">
        <w:rPr>
          <w:b/>
          <w:u w:val="single"/>
        </w:rPr>
        <w:t>Skills and Experience:</w:t>
      </w:r>
    </w:p>
    <w:p w14:paraId="76F7931F" w14:textId="77777777" w:rsidR="00563DB3" w:rsidRPr="003F7A9F" w:rsidRDefault="00563DB3" w:rsidP="00563DB3">
      <w:pPr>
        <w:spacing w:before="40" w:after="40" w:line="259" w:lineRule="auto"/>
      </w:pPr>
      <w:r w:rsidRPr="003F7A9F">
        <w:t>Required:</w:t>
      </w:r>
    </w:p>
    <w:p w14:paraId="12D4074C" w14:textId="61538D4F" w:rsidR="00563DB3" w:rsidRPr="003F7A9F" w:rsidRDefault="006F25DC" w:rsidP="00563DB3">
      <w:pPr>
        <w:pStyle w:val="ListParagraph"/>
        <w:numPr>
          <w:ilvl w:val="0"/>
          <w:numId w:val="30"/>
        </w:numPr>
        <w:spacing w:before="40" w:after="40" w:line="259" w:lineRule="auto"/>
        <w:ind w:left="360"/>
        <w:contextualSpacing w:val="0"/>
      </w:pPr>
      <w:r>
        <w:t>Bachelor</w:t>
      </w:r>
      <w:r w:rsidRPr="003F7A9F">
        <w:t xml:space="preserve">’s </w:t>
      </w:r>
      <w:r w:rsidR="00563DB3" w:rsidRPr="003F7A9F">
        <w:t>degree</w:t>
      </w:r>
      <w:r>
        <w:t xml:space="preserve"> or higher</w:t>
      </w:r>
      <w:r w:rsidR="00563DB3" w:rsidRPr="003F7A9F">
        <w:t xml:space="preserve"> in </w:t>
      </w:r>
      <w:r w:rsidR="004D6DD1">
        <w:t xml:space="preserve">Business Administration, </w:t>
      </w:r>
      <w:r w:rsidR="00563DB3" w:rsidRPr="003F7A9F">
        <w:t>Engineering, Computer Science, Information Technology, Management Information Systems, or related STEM degree program.</w:t>
      </w:r>
    </w:p>
    <w:p w14:paraId="6B28ABF9" w14:textId="77777777" w:rsidR="00563DB3" w:rsidRPr="003F7A9F" w:rsidRDefault="00563DB3" w:rsidP="00563DB3">
      <w:pPr>
        <w:pStyle w:val="ListParagraph"/>
        <w:numPr>
          <w:ilvl w:val="0"/>
          <w:numId w:val="30"/>
        </w:numPr>
        <w:spacing w:before="40" w:after="40" w:line="259" w:lineRule="auto"/>
        <w:ind w:left="360"/>
        <w:contextualSpacing w:val="0"/>
      </w:pPr>
      <w:r w:rsidRPr="003F7A9F">
        <w:t>Expert experience as a Program Manager in terms of cost, schedule, performance, and risk management.</w:t>
      </w:r>
    </w:p>
    <w:p w14:paraId="125A6699" w14:textId="6B8E4DDB" w:rsidR="00563DB3" w:rsidRPr="003F7A9F" w:rsidRDefault="000E14E0" w:rsidP="00563DB3">
      <w:pPr>
        <w:pStyle w:val="ListParagraph"/>
        <w:numPr>
          <w:ilvl w:val="0"/>
          <w:numId w:val="30"/>
        </w:numPr>
        <w:spacing w:before="40" w:after="40" w:line="259" w:lineRule="auto"/>
        <w:ind w:left="360"/>
        <w:contextualSpacing w:val="0"/>
      </w:pPr>
      <w:r w:rsidRPr="000E14E0">
        <w:t>Demonstrated experience with</w:t>
      </w:r>
      <w:r w:rsidR="00563DB3" w:rsidRPr="003F7A9F">
        <w:t xml:space="preserve"> </w:t>
      </w:r>
      <w:r w:rsidR="006C629B">
        <w:t xml:space="preserve">enterprise architecting, </w:t>
      </w:r>
      <w:r w:rsidR="00563DB3" w:rsidRPr="003F7A9F">
        <w:t>engineering, design and analysis of IT or related systems experience in all phases of design, development, analysis and documentation, and development of standards and guidelines for tasks being performed.</w:t>
      </w:r>
    </w:p>
    <w:p w14:paraId="311EA7DE" w14:textId="77777777" w:rsidR="00563DB3" w:rsidRPr="003F7A9F" w:rsidRDefault="00563DB3" w:rsidP="00563DB3">
      <w:pPr>
        <w:pStyle w:val="ListParagraph"/>
        <w:numPr>
          <w:ilvl w:val="0"/>
          <w:numId w:val="30"/>
        </w:numPr>
        <w:spacing w:before="60" w:after="60" w:line="276" w:lineRule="auto"/>
        <w:ind w:left="360"/>
        <w:contextualSpacing w:val="0"/>
      </w:pPr>
      <w:r w:rsidRPr="003F7A9F">
        <w:t>Expert-level working experience in government or industry in DoD/IC Acquisition Process or PPBES.</w:t>
      </w:r>
    </w:p>
    <w:p w14:paraId="001AB08A" w14:textId="447537C6" w:rsidR="00563DB3" w:rsidRDefault="00B40A81" w:rsidP="00563DB3">
      <w:pPr>
        <w:pStyle w:val="ListParagraph"/>
        <w:numPr>
          <w:ilvl w:val="0"/>
          <w:numId w:val="30"/>
        </w:numPr>
        <w:spacing w:before="40" w:after="40" w:line="259" w:lineRule="auto"/>
        <w:ind w:left="360"/>
        <w:contextualSpacing w:val="0"/>
      </w:pPr>
      <w:r>
        <w:t xml:space="preserve">Possesses </w:t>
      </w:r>
      <w:r w:rsidR="00563DB3" w:rsidRPr="003F7A9F">
        <w:t>Project Management Professional (PMP), DAWIA Level III certification in Program Management or equivalent specialized experience with Project Management tools and techniques.</w:t>
      </w:r>
    </w:p>
    <w:p w14:paraId="5FE98B42" w14:textId="0F44E2A9" w:rsidR="003D4BD8" w:rsidRPr="003F7A9F" w:rsidRDefault="003D4BD8" w:rsidP="00563DB3">
      <w:pPr>
        <w:pStyle w:val="ListParagraph"/>
        <w:numPr>
          <w:ilvl w:val="0"/>
          <w:numId w:val="30"/>
        </w:numPr>
        <w:spacing w:before="40" w:after="40" w:line="259" w:lineRule="auto"/>
        <w:ind w:left="360"/>
        <w:contextualSpacing w:val="0"/>
      </w:pPr>
      <w:r>
        <w:t xml:space="preserve">Demonstrated experience </w:t>
      </w:r>
      <w:r w:rsidR="00217DF0">
        <w:t>with</w:t>
      </w:r>
      <w:r>
        <w:t xml:space="preserve"> DoD Acquisition, the Joint Capability Integration and Development, and the Planning Programming Budgeting and Execution processes impacting fiscal year POM Build, congressional justification reporting, and capability assessment and program evaluation.</w:t>
      </w:r>
    </w:p>
    <w:p w14:paraId="1AF35D26" w14:textId="77777777" w:rsidR="00563DB3" w:rsidRPr="003F7A9F" w:rsidRDefault="00563DB3" w:rsidP="00563DB3">
      <w:pPr>
        <w:spacing w:before="40" w:after="40" w:line="259" w:lineRule="auto"/>
      </w:pPr>
      <w:r w:rsidRPr="003F7A9F">
        <w:rPr>
          <w:b/>
        </w:rPr>
        <w:t xml:space="preserve"> </w:t>
      </w:r>
      <w:r w:rsidRPr="003F7A9F">
        <w:t>Desired:</w:t>
      </w:r>
    </w:p>
    <w:p w14:paraId="05494B6F" w14:textId="3743D40E" w:rsidR="00563DB3" w:rsidRPr="003F7A9F" w:rsidRDefault="000E14E0" w:rsidP="00563DB3">
      <w:pPr>
        <w:pStyle w:val="ListParagraph"/>
        <w:numPr>
          <w:ilvl w:val="0"/>
          <w:numId w:val="30"/>
        </w:numPr>
        <w:spacing w:before="40" w:after="40" w:line="259" w:lineRule="auto"/>
        <w:ind w:left="360"/>
        <w:contextualSpacing w:val="0"/>
      </w:pPr>
      <w:r w:rsidRPr="000E14E0">
        <w:t>Demonstrated experience with</w:t>
      </w:r>
      <w:r>
        <w:t xml:space="preserve"> the</w:t>
      </w:r>
      <w:r w:rsidR="00563DB3" w:rsidRPr="003F7A9F">
        <w:t xml:space="preserve"> geospatial intelligence mission and its contributions to the Intelligence Community.</w:t>
      </w:r>
    </w:p>
    <w:p w14:paraId="67DF8DE8" w14:textId="1CF3765F" w:rsidR="00563DB3" w:rsidRPr="003F7A9F" w:rsidRDefault="000E14E0" w:rsidP="00563DB3">
      <w:pPr>
        <w:pStyle w:val="ListParagraph"/>
        <w:numPr>
          <w:ilvl w:val="0"/>
          <w:numId w:val="30"/>
        </w:numPr>
        <w:spacing w:before="40" w:after="40" w:line="259" w:lineRule="auto"/>
        <w:ind w:left="360"/>
        <w:contextualSpacing w:val="0"/>
      </w:pPr>
      <w:r w:rsidRPr="000E14E0">
        <w:t>Demonstrated experience with</w:t>
      </w:r>
      <w:r w:rsidR="00563DB3" w:rsidRPr="003F7A9F">
        <w:t xml:space="preserve"> Model Based Systems Engineering, processes, tools and languages.</w:t>
      </w:r>
    </w:p>
    <w:p w14:paraId="0653DA0C" w14:textId="1E2A49D8" w:rsidR="00563DB3" w:rsidRPr="003F7A9F" w:rsidRDefault="000E14E0" w:rsidP="00563DB3">
      <w:pPr>
        <w:pStyle w:val="ListParagraph"/>
        <w:numPr>
          <w:ilvl w:val="0"/>
          <w:numId w:val="30"/>
        </w:numPr>
        <w:spacing w:before="40" w:after="40" w:line="259" w:lineRule="auto"/>
        <w:ind w:left="360"/>
        <w:contextualSpacing w:val="0"/>
      </w:pPr>
      <w:r w:rsidRPr="000E14E0">
        <w:t>Demonstrated experience with</w:t>
      </w:r>
      <w:r w:rsidR="00563DB3" w:rsidRPr="003F7A9F">
        <w:t xml:space="preserve"> the development and/or review of cost estimates and the associated technical work scope necessary to achieve stated objectives.</w:t>
      </w:r>
    </w:p>
    <w:p w14:paraId="59E0ACE3" w14:textId="28CF1B05" w:rsidR="00563DB3" w:rsidRPr="003F7A9F" w:rsidRDefault="000E14E0" w:rsidP="00563DB3">
      <w:pPr>
        <w:pStyle w:val="ListParagraph"/>
        <w:numPr>
          <w:ilvl w:val="0"/>
          <w:numId w:val="30"/>
        </w:numPr>
        <w:spacing w:before="40" w:after="40" w:line="259" w:lineRule="auto"/>
        <w:ind w:left="360"/>
        <w:contextualSpacing w:val="0"/>
      </w:pPr>
      <w:r w:rsidRPr="000E14E0">
        <w:t>Demonstrated experience with</w:t>
      </w:r>
      <w:r>
        <w:t xml:space="preserve"> </w:t>
      </w:r>
      <w:r w:rsidR="00563DB3" w:rsidRPr="003F7A9F">
        <w:t>lean six-sigma.</w:t>
      </w:r>
    </w:p>
    <w:p w14:paraId="1B5578F4" w14:textId="7437C668" w:rsidR="00563DB3" w:rsidRPr="003F7A9F" w:rsidRDefault="000E14E0" w:rsidP="00563DB3">
      <w:pPr>
        <w:pStyle w:val="ListParagraph"/>
        <w:numPr>
          <w:ilvl w:val="0"/>
          <w:numId w:val="30"/>
        </w:numPr>
        <w:spacing w:before="40" w:after="40" w:line="259" w:lineRule="auto"/>
        <w:ind w:left="360"/>
        <w:contextualSpacing w:val="0"/>
      </w:pPr>
      <w:r w:rsidRPr="000E14E0">
        <w:t>Demonstrated experience with</w:t>
      </w:r>
      <w:r>
        <w:t xml:space="preserve"> </w:t>
      </w:r>
      <w:r w:rsidR="00563DB3" w:rsidRPr="003F7A9F">
        <w:t>tailoring and using both Agile and Waterfall development methodologies</w:t>
      </w:r>
    </w:p>
    <w:p w14:paraId="390DDF1D" w14:textId="6F5C74D1" w:rsidR="00563DB3" w:rsidRPr="003F7A9F" w:rsidRDefault="000E14E0" w:rsidP="00563DB3">
      <w:pPr>
        <w:pStyle w:val="ListParagraph"/>
        <w:numPr>
          <w:ilvl w:val="0"/>
          <w:numId w:val="30"/>
        </w:numPr>
        <w:spacing w:before="40" w:after="40" w:line="259" w:lineRule="auto"/>
        <w:ind w:left="360"/>
        <w:contextualSpacing w:val="0"/>
      </w:pPr>
      <w:r>
        <w:t>Demonstrated experience</w:t>
      </w:r>
      <w:r w:rsidR="00563DB3" w:rsidRPr="003F7A9F">
        <w:t xml:space="preserve"> with the identification of technical issues and proactive communication of possible impacts.</w:t>
      </w:r>
    </w:p>
    <w:p w14:paraId="64353765" w14:textId="5F4A7CE2" w:rsidR="00563DB3" w:rsidRPr="003F7A9F" w:rsidRDefault="000E14E0" w:rsidP="00563DB3">
      <w:pPr>
        <w:pStyle w:val="ListParagraph"/>
        <w:numPr>
          <w:ilvl w:val="0"/>
          <w:numId w:val="30"/>
        </w:numPr>
        <w:spacing w:before="40" w:after="40" w:line="259" w:lineRule="auto"/>
        <w:ind w:left="360"/>
        <w:contextualSpacing w:val="0"/>
      </w:pPr>
      <w:r w:rsidRPr="000E14E0">
        <w:t>Demonstrated experience with</w:t>
      </w:r>
      <w:r w:rsidR="00563DB3" w:rsidRPr="003F7A9F">
        <w:t xml:space="preserve"> performing validation and verification of various </w:t>
      </w:r>
      <w:r w:rsidR="006C629B">
        <w:t xml:space="preserve">architecture and </w:t>
      </w:r>
      <w:r w:rsidR="00563DB3" w:rsidRPr="003F7A9F">
        <w:t xml:space="preserve">engineering results and deliverables to ensure the highest quality results against customer requirements. </w:t>
      </w:r>
    </w:p>
    <w:p w14:paraId="689B120E" w14:textId="6537855E" w:rsidR="00563DB3" w:rsidRPr="003F7A9F" w:rsidRDefault="000E14E0" w:rsidP="00563DB3">
      <w:pPr>
        <w:pStyle w:val="ListParagraph"/>
        <w:numPr>
          <w:ilvl w:val="0"/>
          <w:numId w:val="30"/>
        </w:numPr>
        <w:spacing w:before="40" w:after="40" w:line="259" w:lineRule="auto"/>
        <w:ind w:left="360"/>
        <w:contextualSpacing w:val="0"/>
      </w:pPr>
      <w:r w:rsidRPr="000E14E0">
        <w:lastRenderedPageBreak/>
        <w:t>Demonstrated experience with</w:t>
      </w:r>
      <w:r w:rsidRPr="003F7A9F">
        <w:t xml:space="preserve"> </w:t>
      </w:r>
      <w:r w:rsidR="00563DB3" w:rsidRPr="00403905">
        <w:t>Cloud Based Technology such as</w:t>
      </w:r>
      <w:r w:rsidR="00563DB3">
        <w:t>:</w:t>
      </w:r>
      <w:r w:rsidR="00563DB3" w:rsidRPr="00403905">
        <w:t xml:space="preserve"> Service Orientated Architecture (SOA), On-demand self-service, Broad network access, Resource pooling, Rapid elasticity, Measured Service, Software as a Service (SaaS), Platform as a Service (PaaS), Infrastructure as a Service (IaaS)</w:t>
      </w:r>
      <w:r w:rsidR="00563DB3" w:rsidRPr="003F7A9F">
        <w:t>.</w:t>
      </w:r>
    </w:p>
    <w:p w14:paraId="2010804D" w14:textId="72C153F4" w:rsidR="00563DB3" w:rsidRDefault="000E14E0" w:rsidP="00563DB3">
      <w:pPr>
        <w:pStyle w:val="ListParagraph"/>
        <w:numPr>
          <w:ilvl w:val="0"/>
          <w:numId w:val="30"/>
        </w:numPr>
        <w:spacing w:before="40" w:after="40" w:line="259" w:lineRule="auto"/>
        <w:ind w:left="360"/>
        <w:contextualSpacing w:val="0"/>
      </w:pPr>
      <w:r w:rsidRPr="000E14E0">
        <w:t>Demonstrated experience with</w:t>
      </w:r>
      <w:r w:rsidRPr="003F7A9F">
        <w:t xml:space="preserve"> </w:t>
      </w:r>
      <w:r w:rsidR="00563DB3" w:rsidRPr="003F7A9F">
        <w:t>structured and unstructured Big Data.</w:t>
      </w:r>
    </w:p>
    <w:p w14:paraId="0D2944D7" w14:textId="39B80B9D" w:rsidR="00F8230C" w:rsidRDefault="000E14E0" w:rsidP="00563DB3">
      <w:pPr>
        <w:pStyle w:val="ListParagraph"/>
        <w:numPr>
          <w:ilvl w:val="0"/>
          <w:numId w:val="30"/>
        </w:numPr>
        <w:spacing w:before="40" w:after="40" w:line="259" w:lineRule="auto"/>
        <w:ind w:left="360"/>
        <w:contextualSpacing w:val="0"/>
      </w:pPr>
      <w:r w:rsidRPr="000E14E0">
        <w:t>Demonstrated experience with</w:t>
      </w:r>
      <w:r w:rsidRPr="003F7A9F">
        <w:t xml:space="preserve"> </w:t>
      </w:r>
      <w:r w:rsidR="00563DB3" w:rsidRPr="003F7A9F">
        <w:t>Automation, Augmentation and Artificial Intelligence technologies</w:t>
      </w:r>
      <w:r w:rsidR="00563DB3">
        <w:t>.</w:t>
      </w:r>
    </w:p>
    <w:p w14:paraId="24D6029E" w14:textId="100DBB91" w:rsidR="001A5B7F" w:rsidRDefault="00293C44">
      <w:r>
        <w:br w:type="page"/>
      </w:r>
    </w:p>
    <w:p w14:paraId="38B2F263" w14:textId="50F5BA7F" w:rsidR="001A5B7F" w:rsidRPr="003F7A9F" w:rsidRDefault="001A5B7F" w:rsidP="001A5B7F">
      <w:pPr>
        <w:spacing w:before="120" w:after="120" w:line="276" w:lineRule="auto"/>
      </w:pPr>
      <w:r w:rsidRPr="003F7A9F">
        <w:rPr>
          <w:b/>
          <w:u w:val="single"/>
        </w:rPr>
        <w:lastRenderedPageBreak/>
        <w:t xml:space="preserve">Position </w:t>
      </w:r>
      <w:r w:rsidR="00D16EAF">
        <w:rPr>
          <w:b/>
          <w:u w:val="single"/>
        </w:rPr>
        <w:t>9</w:t>
      </w:r>
      <w:r w:rsidRPr="003F7A9F">
        <w:rPr>
          <w:u w:val="single"/>
        </w:rPr>
        <w:t>:</w:t>
      </w:r>
      <w:r w:rsidRPr="003F7A9F">
        <w:t xml:space="preserve">   </w:t>
      </w:r>
      <w:r w:rsidR="00B616B0" w:rsidRPr="00EF538A">
        <w:rPr>
          <w:b/>
        </w:rPr>
        <w:t>Lead</w:t>
      </w:r>
      <w:r w:rsidRPr="003F7A9F">
        <w:t xml:space="preserve"> </w:t>
      </w:r>
      <w:r w:rsidR="00763611">
        <w:rPr>
          <w:b/>
        </w:rPr>
        <w:t>Systems Integrator</w:t>
      </w:r>
      <w:r w:rsidRPr="003F7A9F">
        <w:rPr>
          <w:b/>
        </w:rPr>
        <w:t xml:space="preserve"> (</w:t>
      </w:r>
      <w:r w:rsidR="008906BC">
        <w:rPr>
          <w:b/>
        </w:rPr>
        <w:t>Expert</w:t>
      </w:r>
      <w:r w:rsidRPr="003F7A9F">
        <w:rPr>
          <w:b/>
        </w:rPr>
        <w:t>-Level)</w:t>
      </w:r>
    </w:p>
    <w:p w14:paraId="44098A85" w14:textId="77777777" w:rsidR="001A5B7F" w:rsidRPr="003F7A9F" w:rsidRDefault="001A5B7F" w:rsidP="001A5B7F">
      <w:pPr>
        <w:spacing w:before="120" w:after="120" w:line="276" w:lineRule="auto"/>
        <w:rPr>
          <w:b/>
          <w:u w:val="single"/>
        </w:rPr>
      </w:pPr>
      <w:r w:rsidRPr="003F7A9F">
        <w:rPr>
          <w:b/>
          <w:u w:val="single"/>
        </w:rPr>
        <w:t xml:space="preserve">Overall Assignment Description: </w:t>
      </w:r>
      <w:r w:rsidRPr="003F7A9F">
        <w:t xml:space="preserve"> </w:t>
      </w:r>
    </w:p>
    <w:p w14:paraId="3D13DFE4" w14:textId="053DAE39" w:rsidR="001A5B7F" w:rsidRPr="003F7A9F" w:rsidRDefault="007261FF" w:rsidP="001A5B7F">
      <w:pPr>
        <w:spacing w:before="120" w:after="120" w:line="276" w:lineRule="auto"/>
        <w:rPr>
          <w:rFonts w:eastAsia="Calibri"/>
        </w:rPr>
      </w:pPr>
      <w:r>
        <w:t>Shall use</w:t>
      </w:r>
      <w:r w:rsidR="00021D80">
        <w:t xml:space="preserve"> the Corporate Enterprise Architecture (CEA) as the mechanism for integration, the </w:t>
      </w:r>
      <w:r w:rsidR="008B7220" w:rsidRPr="008B7220">
        <w:t>Expert-level Systems Integrators support the Government by leading and overseeing the integrity of the NSG/ASG systems-of-systems enterprise.  They lead and oversee planning, implementation approaches, testing, documenting, and maintaining solutions for cloud, on premise, and hybrid services, systems or subsystems using defined processes and tools.</w:t>
      </w:r>
      <w:r w:rsidR="001A5B7F" w:rsidRPr="003F7A9F">
        <w:t xml:space="preserve">  </w:t>
      </w:r>
    </w:p>
    <w:p w14:paraId="3E8103EC" w14:textId="77777777" w:rsidR="001A5B7F" w:rsidRPr="003F7A9F" w:rsidRDefault="001A5B7F" w:rsidP="001A5B7F">
      <w:pPr>
        <w:spacing w:before="120" w:after="120" w:line="276" w:lineRule="auto"/>
        <w:rPr>
          <w:b/>
          <w:u w:val="single"/>
        </w:rPr>
      </w:pPr>
      <w:r w:rsidRPr="003F7A9F">
        <w:rPr>
          <w:b/>
          <w:u w:val="single"/>
        </w:rPr>
        <w:t xml:space="preserve">Duties include: </w:t>
      </w:r>
    </w:p>
    <w:p w14:paraId="76804342" w14:textId="1C808F41" w:rsidR="001A5B7F" w:rsidRPr="003F7A9F" w:rsidRDefault="00021D80" w:rsidP="001A5B7F">
      <w:pPr>
        <w:pStyle w:val="ListParagraph"/>
        <w:numPr>
          <w:ilvl w:val="0"/>
          <w:numId w:val="28"/>
        </w:numPr>
        <w:spacing w:before="120" w:after="120" w:line="276" w:lineRule="auto"/>
        <w:contextualSpacing w:val="0"/>
      </w:pPr>
      <w:r>
        <w:t>Full knowledge of and familiarity with the CEA in order to p</w:t>
      </w:r>
      <w:r w:rsidR="001A5B7F" w:rsidRPr="003F7A9F">
        <w:t xml:space="preserve">rovide a total systems perspective including a technical understanding of relationships, dependencies </w:t>
      </w:r>
      <w:r>
        <w:t xml:space="preserve">with other corporate/enterprise systems, </w:t>
      </w:r>
      <w:r w:rsidR="001A5B7F" w:rsidRPr="003F7A9F">
        <w:t xml:space="preserve">and requirements of hardware and software components.  </w:t>
      </w:r>
    </w:p>
    <w:p w14:paraId="31A1229B" w14:textId="77777777" w:rsidR="001A5B7F" w:rsidRPr="003F7A9F" w:rsidRDefault="001A5B7F" w:rsidP="001A5B7F">
      <w:pPr>
        <w:pStyle w:val="ListParagraph"/>
        <w:numPr>
          <w:ilvl w:val="0"/>
          <w:numId w:val="28"/>
        </w:numPr>
        <w:spacing w:before="120" w:after="120" w:line="276" w:lineRule="auto"/>
        <w:contextualSpacing w:val="0"/>
      </w:pPr>
      <w:r w:rsidRPr="003F7A9F">
        <w:t xml:space="preserve">Plans, coordinates, and documents solutions to total systems or subsystems using internally created and/or commercial off-the-shelf products.  </w:t>
      </w:r>
    </w:p>
    <w:p w14:paraId="0DB94FE1" w14:textId="77777777" w:rsidR="001A5B7F" w:rsidRPr="003F7A9F" w:rsidRDefault="001A5B7F" w:rsidP="001A5B7F">
      <w:pPr>
        <w:pStyle w:val="ListParagraph"/>
        <w:numPr>
          <w:ilvl w:val="0"/>
          <w:numId w:val="28"/>
        </w:numPr>
        <w:spacing w:before="120" w:after="120" w:line="276" w:lineRule="auto"/>
        <w:contextualSpacing w:val="0"/>
      </w:pPr>
      <w:r w:rsidRPr="003F7A9F">
        <w:t xml:space="preserve">Analyses, designs, </w:t>
      </w:r>
      <w:r w:rsidRPr="002135EA">
        <w:t>tests, and evaluates network systems such as Cloud Resident computing capabilities, satellite networks, local area networks (LANs), wide area networks (WANs), the</w:t>
      </w:r>
      <w:r w:rsidRPr="003F7A9F">
        <w:t xml:space="preserve"> Internet, intranets, and other data communications systems ranging from a connection between two offices in the same building to a globally distributed network of systems. </w:t>
      </w:r>
    </w:p>
    <w:p w14:paraId="193A2DBA" w14:textId="77777777" w:rsidR="001A5B7F" w:rsidRPr="003F7A9F" w:rsidRDefault="001A5B7F" w:rsidP="001A5B7F">
      <w:pPr>
        <w:pStyle w:val="ListParagraph"/>
        <w:numPr>
          <w:ilvl w:val="0"/>
          <w:numId w:val="28"/>
        </w:numPr>
        <w:spacing w:before="120" w:after="120" w:line="276" w:lineRule="auto"/>
        <w:contextualSpacing w:val="0"/>
      </w:pPr>
      <w:r w:rsidRPr="003F7A9F">
        <w:t>Plans and coordinates data management practices to treat and handle data as a resource.</w:t>
      </w:r>
    </w:p>
    <w:p w14:paraId="67F8FAE1" w14:textId="77777777" w:rsidR="001A5B7F" w:rsidRPr="003F7A9F" w:rsidRDefault="001A5B7F" w:rsidP="001A5B7F">
      <w:pPr>
        <w:pStyle w:val="ListParagraph"/>
        <w:numPr>
          <w:ilvl w:val="0"/>
          <w:numId w:val="28"/>
        </w:numPr>
        <w:spacing w:before="120" w:after="120" w:line="276" w:lineRule="auto"/>
        <w:contextualSpacing w:val="0"/>
      </w:pPr>
      <w:r w:rsidRPr="003F7A9F">
        <w:t xml:space="preserve">Assists Government in managing system development efforts, moves or modernization changes including analysis, telecommunications (LAN, WAN, voice, video), planning, cabling, IT and cloud requirements, network security measures, and other factors.  </w:t>
      </w:r>
    </w:p>
    <w:p w14:paraId="55BD806C" w14:textId="126A1AAC" w:rsidR="001A5B7F" w:rsidRPr="003F7A9F" w:rsidRDefault="001A5B7F" w:rsidP="001A5B7F">
      <w:pPr>
        <w:pStyle w:val="ListParagraph"/>
        <w:numPr>
          <w:ilvl w:val="0"/>
          <w:numId w:val="28"/>
        </w:numPr>
        <w:spacing w:before="60" w:after="60" w:line="276" w:lineRule="auto"/>
        <w:contextualSpacing w:val="0"/>
      </w:pPr>
      <w:r w:rsidRPr="003F7A9F">
        <w:t xml:space="preserve">Oversees the work of </w:t>
      </w:r>
      <w:r w:rsidR="008906BC">
        <w:t xml:space="preserve">Senior-, </w:t>
      </w:r>
      <w:r w:rsidRPr="003F7A9F">
        <w:t xml:space="preserve">Mid-, and Junior-level contractor </w:t>
      </w:r>
      <w:r w:rsidR="008B7220">
        <w:t>Systems Integrators</w:t>
      </w:r>
      <w:r w:rsidRPr="003F7A9F">
        <w:t xml:space="preserve">. </w:t>
      </w:r>
    </w:p>
    <w:p w14:paraId="38829959" w14:textId="77777777" w:rsidR="005B1C06" w:rsidRPr="00597EBF" w:rsidRDefault="005B1C06" w:rsidP="005B1C06">
      <w:pPr>
        <w:pStyle w:val="ListParagraph"/>
        <w:numPr>
          <w:ilvl w:val="0"/>
          <w:numId w:val="28"/>
        </w:numPr>
        <w:spacing w:before="60" w:after="60" w:line="276" w:lineRule="auto"/>
        <w:contextualSpacing w:val="0"/>
      </w:pPr>
      <w:r w:rsidRPr="00597EBF">
        <w:t xml:space="preserve">Ensure integration across </w:t>
      </w:r>
      <w:r>
        <w:t xml:space="preserve">corporate/business </w:t>
      </w:r>
      <w:r w:rsidRPr="00597EBF">
        <w:t xml:space="preserve">program, segment and project plans, technical roadmaps, and schedules to achieve the delivery of capabilities and effectivities. </w:t>
      </w:r>
    </w:p>
    <w:p w14:paraId="0541B9A3" w14:textId="77777777" w:rsidR="005B1C06" w:rsidRPr="00597EBF" w:rsidRDefault="005B1C06" w:rsidP="005B1C06">
      <w:pPr>
        <w:pStyle w:val="ListParagraph"/>
        <w:numPr>
          <w:ilvl w:val="0"/>
          <w:numId w:val="28"/>
        </w:numPr>
        <w:spacing w:before="60" w:after="60" w:line="276" w:lineRule="auto"/>
        <w:contextualSpacing w:val="0"/>
      </w:pPr>
      <w:r w:rsidRPr="00597EBF">
        <w:t xml:space="preserve">Maintain technical roadmaps against </w:t>
      </w:r>
      <w:r>
        <w:t>strategic e</w:t>
      </w:r>
      <w:r w:rsidRPr="00597EBF">
        <w:t>pic planning scope and completion dates.  Re-baseline roadmaps in response to changing agency guidance and strategies.</w:t>
      </w:r>
    </w:p>
    <w:p w14:paraId="457B4E93" w14:textId="77777777" w:rsidR="005B1C06" w:rsidRPr="00597EBF" w:rsidRDefault="005B1C06" w:rsidP="005B1C06">
      <w:pPr>
        <w:pStyle w:val="ListParagraph"/>
        <w:numPr>
          <w:ilvl w:val="0"/>
          <w:numId w:val="28"/>
        </w:numPr>
        <w:spacing w:before="60" w:after="60" w:line="276" w:lineRule="auto"/>
        <w:contextualSpacing w:val="0"/>
      </w:pPr>
      <w:r w:rsidRPr="00597EBF">
        <w:t>Ensure integration of solution engineering across time horizons from year of budget execution through the Future Year Defense Program (FYDP</w:t>
      </w:r>
      <w:r>
        <w:t xml:space="preserve"> and beyond</w:t>
      </w:r>
      <w:r w:rsidRPr="00597EBF">
        <w:t>).</w:t>
      </w:r>
    </w:p>
    <w:p w14:paraId="26822543" w14:textId="77777777" w:rsidR="005B1C06" w:rsidRPr="00BD0D97" w:rsidRDefault="005B1C06" w:rsidP="005B1C06">
      <w:pPr>
        <w:pStyle w:val="ListParagraph"/>
        <w:numPr>
          <w:ilvl w:val="0"/>
          <w:numId w:val="28"/>
        </w:numPr>
        <w:spacing w:before="60" w:after="60" w:line="276" w:lineRule="auto"/>
        <w:contextualSpacing w:val="0"/>
      </w:pPr>
      <w:r>
        <w:t xml:space="preserve">Support government oversight of program development and </w:t>
      </w:r>
      <w:r w:rsidRPr="00BD0D97">
        <w:t xml:space="preserve">coordination of CONOPS, technology roadmap planning, architecture development, cross segment / cross Agency interface definitions, requirements definition, decomposition, allocation to and development by programs, segments, and projects, and enterprise-level verification and validation, transition to operations and retirement activities.  </w:t>
      </w:r>
    </w:p>
    <w:p w14:paraId="69DC363B" w14:textId="77777777" w:rsidR="005B1C06" w:rsidRPr="00BD0D97" w:rsidRDefault="005B1C06" w:rsidP="005B1C06">
      <w:pPr>
        <w:pStyle w:val="ListParagraph"/>
        <w:numPr>
          <w:ilvl w:val="0"/>
          <w:numId w:val="28"/>
        </w:numPr>
        <w:spacing w:before="60" w:after="60" w:line="276" w:lineRule="auto"/>
        <w:contextualSpacing w:val="0"/>
      </w:pPr>
      <w:r w:rsidRPr="00BD0D97">
        <w:lastRenderedPageBreak/>
        <w:t>Support end to end system integration and acceptance necessary for Major System Acquisitions (MSAs)</w:t>
      </w:r>
      <w:r>
        <w:t xml:space="preserve"> of corporate/business systems</w:t>
      </w:r>
      <w:r w:rsidRPr="00BD0D97">
        <w:t xml:space="preserve">. </w:t>
      </w:r>
    </w:p>
    <w:p w14:paraId="40196CCB" w14:textId="77777777" w:rsidR="005B1C06" w:rsidRPr="00674B27" w:rsidRDefault="005B1C06" w:rsidP="005B1C06">
      <w:pPr>
        <w:pStyle w:val="ListParagraph"/>
        <w:numPr>
          <w:ilvl w:val="0"/>
          <w:numId w:val="28"/>
        </w:numPr>
        <w:spacing w:before="60" w:after="60" w:line="276" w:lineRule="auto"/>
        <w:contextualSpacing w:val="0"/>
      </w:pPr>
      <w:r w:rsidRPr="00BD0D97">
        <w:t>Support program, segment, and project level technical reviews, perform technology readiness</w:t>
      </w:r>
      <w:r w:rsidRPr="00597EBF">
        <w:t xml:space="preserve"> assessments, </w:t>
      </w:r>
      <w:r w:rsidRPr="00674B27">
        <w:t xml:space="preserve">and attend </w:t>
      </w:r>
      <w:r>
        <w:t>T</w:t>
      </w:r>
      <w:r w:rsidRPr="00674B27">
        <w:t xml:space="preserve">echnical </w:t>
      </w:r>
      <w:r>
        <w:t>E</w:t>
      </w:r>
      <w:r w:rsidRPr="00674B27">
        <w:t xml:space="preserve">xchange </w:t>
      </w:r>
      <w:r>
        <w:t>M</w:t>
      </w:r>
      <w:r w:rsidRPr="00674B27">
        <w:t xml:space="preserve">eetings (TEMs) to assess enterprise integration challenges.  </w:t>
      </w:r>
    </w:p>
    <w:p w14:paraId="2A6F8F26" w14:textId="77777777" w:rsidR="005B1C06" w:rsidRPr="00674B27" w:rsidRDefault="005B1C06" w:rsidP="005B1C06">
      <w:pPr>
        <w:pStyle w:val="ListParagraph"/>
        <w:numPr>
          <w:ilvl w:val="0"/>
          <w:numId w:val="28"/>
        </w:numPr>
        <w:spacing w:before="60" w:after="60" w:line="276" w:lineRule="auto"/>
        <w:contextualSpacing w:val="0"/>
      </w:pPr>
      <w:r w:rsidRPr="00674B27">
        <w:t xml:space="preserve">Review </w:t>
      </w:r>
      <w:r>
        <w:t>corporate/business s</w:t>
      </w:r>
      <w:r w:rsidRPr="00674B27">
        <w:t xml:space="preserve">ystem </w:t>
      </w:r>
      <w:r>
        <w:t>i</w:t>
      </w:r>
      <w:r w:rsidRPr="00674B27">
        <w:t>ntegration documentation for accuracy, completeness, and harmony with enterprise integration</w:t>
      </w:r>
      <w:r>
        <w:t xml:space="preserve"> efforts</w:t>
      </w:r>
      <w:r w:rsidRPr="00674B27">
        <w:t>.  Coordinate needed changes with appropriate program, segment, and project offices.</w:t>
      </w:r>
    </w:p>
    <w:p w14:paraId="14D371C2" w14:textId="77777777" w:rsidR="005B1C06" w:rsidRPr="00674B27" w:rsidRDefault="005B1C06" w:rsidP="005B1C06">
      <w:pPr>
        <w:pStyle w:val="ListParagraph"/>
        <w:numPr>
          <w:ilvl w:val="0"/>
          <w:numId w:val="28"/>
        </w:numPr>
        <w:spacing w:before="60" w:after="60" w:line="276" w:lineRule="auto"/>
        <w:contextualSpacing w:val="0"/>
      </w:pPr>
      <w:r w:rsidRPr="00674B27">
        <w:t xml:space="preserve">Support the transition of new </w:t>
      </w:r>
      <w:r>
        <w:t xml:space="preserve">corporate/business </w:t>
      </w:r>
      <w:r w:rsidRPr="00674B27">
        <w:t>services and capabilities to operations and identify gaps in toolsets and automation used to test and deliver those services and capabilities. Identify gaps or new needs for automated test capabilities to address incoming capabilities.</w:t>
      </w:r>
    </w:p>
    <w:p w14:paraId="0EBFE7DC" w14:textId="77777777" w:rsidR="005B1C06" w:rsidRPr="00674B27" w:rsidRDefault="005B1C06" w:rsidP="005B1C06">
      <w:pPr>
        <w:pStyle w:val="ListParagraph"/>
        <w:numPr>
          <w:ilvl w:val="0"/>
          <w:numId w:val="28"/>
        </w:numPr>
        <w:spacing w:before="60" w:after="60" w:line="276" w:lineRule="auto"/>
        <w:contextualSpacing w:val="0"/>
      </w:pPr>
      <w:r>
        <w:t xml:space="preserve">Provide developers guidance and recommendation on </w:t>
      </w:r>
      <w:r w:rsidRPr="00674B27">
        <w:t>service virtualization,</w:t>
      </w:r>
      <w:r>
        <w:t xml:space="preserve"> and service</w:t>
      </w:r>
      <w:r w:rsidRPr="00674B27">
        <w:t xml:space="preserve"> APIs for enterprise systems.</w:t>
      </w:r>
    </w:p>
    <w:p w14:paraId="015D3FFD" w14:textId="6FECB751" w:rsidR="001A5B7F" w:rsidRPr="003F7A9F" w:rsidRDefault="005B1C06" w:rsidP="001A5B7F">
      <w:pPr>
        <w:pStyle w:val="ListParagraph"/>
        <w:numPr>
          <w:ilvl w:val="0"/>
          <w:numId w:val="28"/>
        </w:numPr>
        <w:spacing w:before="120" w:after="120" w:line="276" w:lineRule="auto"/>
        <w:contextualSpacing w:val="0"/>
      </w:pPr>
      <w:r w:rsidRPr="00674B27">
        <w:t>In collaboration with Enterprise Risk Management</w:t>
      </w:r>
      <w:r>
        <w:t xml:space="preserve">, performed on the NGA Foundational Engineering Contract, </w:t>
      </w:r>
      <w:r w:rsidRPr="00674B27">
        <w:t>identify enterprise-level risks, opportunities and issues associated with enterprise integration and assist in risk mitigation.</w:t>
      </w:r>
      <w:r w:rsidR="00CB35AD">
        <w:t xml:space="preserve"> </w:t>
      </w:r>
      <w:r w:rsidR="001A5B7F">
        <w:rPr>
          <w:rFonts w:eastAsia="Calibri"/>
        </w:rPr>
        <w:t xml:space="preserve">Must understand the </w:t>
      </w:r>
      <w:r w:rsidR="00021D80">
        <w:rPr>
          <w:rFonts w:eastAsia="Calibri"/>
        </w:rPr>
        <w:t xml:space="preserve">CEA and the </w:t>
      </w:r>
      <w:r w:rsidR="001A5B7F">
        <w:rPr>
          <w:rFonts w:eastAsia="Calibri"/>
        </w:rPr>
        <w:t>Acquisition Process to o</w:t>
      </w:r>
      <w:r w:rsidR="001A5B7F" w:rsidRPr="003F7A9F">
        <w:rPr>
          <w:rFonts w:eastAsia="Calibri"/>
        </w:rPr>
        <w:t>perate at the level of integrating multiple systems, services, processes, and interfaces across organizational and agency boundaries</w:t>
      </w:r>
      <w:r w:rsidR="001A5B7F" w:rsidRPr="003F7A9F">
        <w:t xml:space="preserve"> </w:t>
      </w:r>
    </w:p>
    <w:p w14:paraId="716C6B8E" w14:textId="77777777" w:rsidR="001A5B7F" w:rsidRPr="003F7A9F" w:rsidRDefault="001A5B7F" w:rsidP="001A5B7F">
      <w:pPr>
        <w:spacing w:before="120" w:after="120" w:line="276" w:lineRule="auto"/>
        <w:rPr>
          <w:b/>
          <w:u w:val="single"/>
        </w:rPr>
      </w:pPr>
      <w:r w:rsidRPr="003F7A9F">
        <w:rPr>
          <w:b/>
          <w:u w:val="single"/>
        </w:rPr>
        <w:t>Skills and Experience:</w:t>
      </w:r>
    </w:p>
    <w:p w14:paraId="67670B97" w14:textId="77777777" w:rsidR="001A5B7F" w:rsidRPr="003F7A9F" w:rsidRDefault="001A5B7F" w:rsidP="001A5B7F">
      <w:pPr>
        <w:spacing w:before="120" w:after="120" w:line="276" w:lineRule="auto"/>
        <w:rPr>
          <w:rFonts w:eastAsia="Calibri"/>
        </w:rPr>
      </w:pPr>
      <w:r w:rsidRPr="003F7A9F">
        <w:rPr>
          <w:rFonts w:eastAsia="Calibri"/>
        </w:rPr>
        <w:t>Required:</w:t>
      </w:r>
    </w:p>
    <w:p w14:paraId="70E1CA37" w14:textId="18B0AE52" w:rsidR="004C34C9" w:rsidRDefault="004C34C9" w:rsidP="004C34C9">
      <w:pPr>
        <w:pStyle w:val="ListParagraph"/>
        <w:numPr>
          <w:ilvl w:val="0"/>
          <w:numId w:val="28"/>
        </w:numPr>
        <w:spacing w:before="60" w:after="60" w:line="276" w:lineRule="auto"/>
        <w:contextualSpacing w:val="0"/>
      </w:pPr>
      <w:r w:rsidRPr="003F7A9F">
        <w:t>Bachelor’s degree</w:t>
      </w:r>
      <w:r w:rsidR="00B40A81">
        <w:t xml:space="preserve"> or higher</w:t>
      </w:r>
      <w:r w:rsidRPr="003F7A9F">
        <w:t xml:space="preserve"> in Engineering, Computer Science, Information Technology, Management Information Systems, or related STEM degree program.</w:t>
      </w:r>
    </w:p>
    <w:p w14:paraId="340DA940" w14:textId="74D304E0" w:rsidR="001A5B7F" w:rsidRDefault="008906BC" w:rsidP="001A5B7F">
      <w:pPr>
        <w:pStyle w:val="ListParagraph"/>
        <w:numPr>
          <w:ilvl w:val="0"/>
          <w:numId w:val="28"/>
        </w:numPr>
        <w:spacing w:before="60" w:after="60" w:line="276" w:lineRule="auto"/>
        <w:contextualSpacing w:val="0"/>
      </w:pPr>
      <w:r>
        <w:t>Expert</w:t>
      </w:r>
      <w:r w:rsidR="001A5B7F" w:rsidRPr="003F7A9F">
        <w:t xml:space="preserve">-level working experience in government or industry in relevant work areas including: DoD/IC Acquisition Process, Requirements Process, PPBES Process or system engineering of large complex System of Systems or Service Oriented Architecture/Cloud environments. </w:t>
      </w:r>
    </w:p>
    <w:p w14:paraId="5E6EEDAC" w14:textId="25E1178B" w:rsidR="005B1C06" w:rsidRPr="003F7A9F" w:rsidRDefault="005B1C06" w:rsidP="002946C8">
      <w:pPr>
        <w:pStyle w:val="ListParagraph"/>
        <w:numPr>
          <w:ilvl w:val="0"/>
          <w:numId w:val="28"/>
        </w:numPr>
        <w:spacing w:before="120" w:after="120" w:line="276" w:lineRule="auto"/>
        <w:contextualSpacing w:val="0"/>
      </w:pPr>
      <w:r>
        <w:t xml:space="preserve"> </w:t>
      </w:r>
      <w:r w:rsidR="004216BF">
        <w:t>Demonstrated experience with</w:t>
      </w:r>
      <w:r>
        <w:t xml:space="preserve"> leadership, orchestration, communication, engagement, and critical thinking skills</w:t>
      </w:r>
      <w:r w:rsidR="00217DF0">
        <w:t>.</w:t>
      </w:r>
    </w:p>
    <w:p w14:paraId="503D1BE4" w14:textId="77777777" w:rsidR="001A5B7F" w:rsidRPr="003F7A9F" w:rsidRDefault="001A5B7F" w:rsidP="001A5B7F">
      <w:pPr>
        <w:spacing w:before="120" w:after="120" w:line="276" w:lineRule="auto"/>
        <w:rPr>
          <w:rFonts w:eastAsia="Calibri"/>
        </w:rPr>
      </w:pPr>
      <w:r w:rsidRPr="003F7A9F">
        <w:rPr>
          <w:rFonts w:eastAsia="Calibri"/>
        </w:rPr>
        <w:t>Desired:</w:t>
      </w:r>
    </w:p>
    <w:p w14:paraId="43B8F4FB" w14:textId="0B046FA2" w:rsidR="004C34C9" w:rsidRDefault="004C34C9">
      <w:pPr>
        <w:pStyle w:val="ListParagraph"/>
        <w:numPr>
          <w:ilvl w:val="0"/>
          <w:numId w:val="28"/>
        </w:numPr>
        <w:spacing w:before="60" w:after="60" w:line="276" w:lineRule="auto"/>
        <w:contextualSpacing w:val="0"/>
      </w:pPr>
      <w:r>
        <w:t>Master’s</w:t>
      </w:r>
      <w:r w:rsidRPr="003F7A9F">
        <w:t xml:space="preserve"> degree in Engineering, Computer Science, Information Technology, Management Information Systems, or related STEM degree program.</w:t>
      </w:r>
    </w:p>
    <w:p w14:paraId="3A73B97F" w14:textId="1C1BE14B" w:rsidR="008906BC" w:rsidRDefault="000E14E0" w:rsidP="001A5B7F">
      <w:pPr>
        <w:pStyle w:val="ListParagraph"/>
        <w:numPr>
          <w:ilvl w:val="0"/>
          <w:numId w:val="28"/>
        </w:numPr>
        <w:spacing w:before="60" w:after="60" w:line="276" w:lineRule="auto"/>
        <w:contextualSpacing w:val="0"/>
      </w:pPr>
      <w:r w:rsidRPr="000E14E0">
        <w:t>Demonstrated experience with</w:t>
      </w:r>
      <w:r w:rsidRPr="003F7A9F">
        <w:t xml:space="preserve"> </w:t>
      </w:r>
      <w:r w:rsidR="001A5B7F" w:rsidRPr="003F7A9F">
        <w:t>Model Based Systems Engineering, processes, tools and languages.</w:t>
      </w:r>
    </w:p>
    <w:p w14:paraId="2B00A6CD" w14:textId="6741879F" w:rsidR="008B7220" w:rsidRPr="00014ED9" w:rsidRDefault="008B7220" w:rsidP="008B7220">
      <w:pPr>
        <w:pStyle w:val="ListParagraph"/>
        <w:numPr>
          <w:ilvl w:val="0"/>
          <w:numId w:val="28"/>
        </w:numPr>
        <w:spacing w:before="40" w:after="40" w:line="259" w:lineRule="auto"/>
        <w:contextualSpacing w:val="0"/>
      </w:pPr>
      <w:r w:rsidRPr="00014ED9">
        <w:t>NGA and/or NSG/ASG program/project work experience</w:t>
      </w:r>
      <w:r>
        <w:t>.</w:t>
      </w:r>
    </w:p>
    <w:p w14:paraId="530BDE36" w14:textId="57FCDFDD" w:rsidR="008B7220" w:rsidRPr="00014ED9" w:rsidRDefault="008B7220" w:rsidP="008B7220">
      <w:pPr>
        <w:pStyle w:val="ListParagraph"/>
        <w:numPr>
          <w:ilvl w:val="0"/>
          <w:numId w:val="28"/>
        </w:numPr>
        <w:spacing w:before="40" w:after="40" w:line="259" w:lineRule="auto"/>
        <w:contextualSpacing w:val="0"/>
      </w:pPr>
      <w:r w:rsidRPr="00014ED9">
        <w:t>IC or DoD program/project work experience</w:t>
      </w:r>
      <w:r>
        <w:t>.</w:t>
      </w:r>
    </w:p>
    <w:p w14:paraId="318163E4" w14:textId="77777777" w:rsidR="008906BC" w:rsidRDefault="008906BC">
      <w:r>
        <w:br w:type="page"/>
      </w:r>
    </w:p>
    <w:p w14:paraId="7BD3A058" w14:textId="7B119C19" w:rsidR="008906BC" w:rsidRPr="003F7A9F" w:rsidRDefault="008906BC" w:rsidP="008906BC">
      <w:pPr>
        <w:spacing w:before="120" w:after="120" w:line="276" w:lineRule="auto"/>
      </w:pPr>
      <w:r w:rsidRPr="003F7A9F">
        <w:rPr>
          <w:b/>
          <w:u w:val="single"/>
        </w:rPr>
        <w:lastRenderedPageBreak/>
        <w:t xml:space="preserve">Position </w:t>
      </w:r>
      <w:r>
        <w:rPr>
          <w:b/>
          <w:u w:val="single"/>
        </w:rPr>
        <w:t>1</w:t>
      </w:r>
      <w:r w:rsidR="00D16EAF">
        <w:rPr>
          <w:b/>
          <w:u w:val="single"/>
        </w:rPr>
        <w:t>0</w:t>
      </w:r>
      <w:r w:rsidRPr="003F7A9F">
        <w:rPr>
          <w:u w:val="single"/>
        </w:rPr>
        <w:t>:</w:t>
      </w:r>
      <w:r w:rsidRPr="003F7A9F">
        <w:t xml:space="preserve">    </w:t>
      </w:r>
      <w:r w:rsidR="00763611">
        <w:rPr>
          <w:b/>
        </w:rPr>
        <w:t>Systems Integrator</w:t>
      </w:r>
      <w:r w:rsidRPr="003F7A9F">
        <w:rPr>
          <w:b/>
        </w:rPr>
        <w:t xml:space="preserve"> (</w:t>
      </w:r>
      <w:r>
        <w:rPr>
          <w:b/>
        </w:rPr>
        <w:t>Mid</w:t>
      </w:r>
      <w:r w:rsidRPr="003F7A9F">
        <w:rPr>
          <w:b/>
        </w:rPr>
        <w:t>-Level)</w:t>
      </w:r>
    </w:p>
    <w:p w14:paraId="00BB51C0" w14:textId="77777777" w:rsidR="008906BC" w:rsidRPr="003F7A9F" w:rsidRDefault="008906BC" w:rsidP="008906BC">
      <w:pPr>
        <w:spacing w:before="120" w:after="120" w:line="276" w:lineRule="auto"/>
        <w:rPr>
          <w:b/>
          <w:u w:val="single"/>
        </w:rPr>
      </w:pPr>
      <w:r w:rsidRPr="003F7A9F">
        <w:rPr>
          <w:b/>
          <w:u w:val="single"/>
        </w:rPr>
        <w:t xml:space="preserve">Overall Assignment Description: </w:t>
      </w:r>
      <w:r w:rsidRPr="003F7A9F">
        <w:t xml:space="preserve"> </w:t>
      </w:r>
    </w:p>
    <w:p w14:paraId="2D3BD6F1" w14:textId="53B1AE7B" w:rsidR="008906BC" w:rsidRPr="003F7A9F" w:rsidRDefault="007261FF" w:rsidP="008906BC">
      <w:pPr>
        <w:spacing w:before="120" w:after="120" w:line="276" w:lineRule="auto"/>
        <w:rPr>
          <w:rFonts w:eastAsia="Calibri"/>
        </w:rPr>
      </w:pPr>
      <w:r>
        <w:t>Shall use</w:t>
      </w:r>
      <w:r w:rsidR="00655501">
        <w:t xml:space="preserve"> the Corporate Enterprise Architecture (CEA) as the mechanism for integration, the </w:t>
      </w:r>
      <w:r w:rsidR="00123092" w:rsidRPr="00123092">
        <w:t>Mid-level Systems Integrators support the Government by coordinating and overseeing the integrity of the NSG/ASG systems-of-systems enterprise. They coordinate with system owners with planning, implementation approaches, testing, documenting, and maintaining solutions for cloud, on premise, and hybrid services, systems or subsystems using defined processes and tools.</w:t>
      </w:r>
      <w:r w:rsidR="008906BC" w:rsidRPr="003F7A9F">
        <w:t xml:space="preserve">  </w:t>
      </w:r>
    </w:p>
    <w:p w14:paraId="6BB1AB20" w14:textId="77777777" w:rsidR="008906BC" w:rsidRPr="003F7A9F" w:rsidRDefault="008906BC" w:rsidP="008906BC">
      <w:pPr>
        <w:spacing w:before="120" w:after="120" w:line="276" w:lineRule="auto"/>
        <w:rPr>
          <w:b/>
          <w:u w:val="single"/>
        </w:rPr>
      </w:pPr>
      <w:r w:rsidRPr="003F7A9F">
        <w:rPr>
          <w:b/>
          <w:u w:val="single"/>
        </w:rPr>
        <w:t xml:space="preserve">Duties include: </w:t>
      </w:r>
    </w:p>
    <w:p w14:paraId="19FECC39" w14:textId="30B0D119" w:rsidR="008906BC" w:rsidRPr="003F7A9F" w:rsidRDefault="00655501" w:rsidP="008906BC">
      <w:pPr>
        <w:pStyle w:val="ListParagraph"/>
        <w:numPr>
          <w:ilvl w:val="0"/>
          <w:numId w:val="28"/>
        </w:numPr>
        <w:spacing w:before="120" w:after="120" w:line="276" w:lineRule="auto"/>
        <w:contextualSpacing w:val="0"/>
      </w:pPr>
      <w:r>
        <w:t>Full knowledge of and familiarity with the CEA in order to p</w:t>
      </w:r>
      <w:r w:rsidR="008906BC" w:rsidRPr="003F7A9F">
        <w:t>rovide a total systems perspective including a technical understanding of relationships, dependencies</w:t>
      </w:r>
      <w:r>
        <w:t xml:space="preserve"> with other corporate/enterprise systems,</w:t>
      </w:r>
      <w:r w:rsidR="008906BC" w:rsidRPr="003F7A9F">
        <w:t xml:space="preserve"> and requirements of hardware and software components.  </w:t>
      </w:r>
    </w:p>
    <w:p w14:paraId="5EED5DA1" w14:textId="77777777" w:rsidR="008906BC" w:rsidRPr="003F7A9F" w:rsidRDefault="008906BC" w:rsidP="008906BC">
      <w:pPr>
        <w:pStyle w:val="ListParagraph"/>
        <w:numPr>
          <w:ilvl w:val="0"/>
          <w:numId w:val="28"/>
        </w:numPr>
        <w:spacing w:before="120" w:after="120" w:line="276" w:lineRule="auto"/>
        <w:contextualSpacing w:val="0"/>
      </w:pPr>
      <w:r w:rsidRPr="003F7A9F">
        <w:t xml:space="preserve">Plans, coordinates, and documents solutions to total systems or subsystems using internally created and/or commercial off-the-shelf products.  </w:t>
      </w:r>
    </w:p>
    <w:p w14:paraId="532DC8CC" w14:textId="77777777" w:rsidR="008906BC" w:rsidRPr="003F7A9F" w:rsidRDefault="008906BC" w:rsidP="008906BC">
      <w:pPr>
        <w:pStyle w:val="ListParagraph"/>
        <w:numPr>
          <w:ilvl w:val="0"/>
          <w:numId w:val="28"/>
        </w:numPr>
        <w:spacing w:before="120" w:after="120" w:line="276" w:lineRule="auto"/>
        <w:contextualSpacing w:val="0"/>
      </w:pPr>
      <w:r w:rsidRPr="003F7A9F">
        <w:t xml:space="preserve">Analyses, designs, </w:t>
      </w:r>
      <w:r w:rsidRPr="002135EA">
        <w:t>tests, and evaluates network systems such as Cloud Resident computing capabilities, satellite networks, local area networks (LANs), wide area networks (WANs), the</w:t>
      </w:r>
      <w:r w:rsidRPr="003F7A9F">
        <w:t xml:space="preserve"> Internet, intranets, and other data communications systems ranging from a connection between two offices in the same building to a globally distributed network of systems. </w:t>
      </w:r>
    </w:p>
    <w:p w14:paraId="1E7D15C0" w14:textId="77777777" w:rsidR="008906BC" w:rsidRPr="003F7A9F" w:rsidRDefault="008906BC" w:rsidP="008906BC">
      <w:pPr>
        <w:pStyle w:val="ListParagraph"/>
        <w:numPr>
          <w:ilvl w:val="0"/>
          <w:numId w:val="28"/>
        </w:numPr>
        <w:spacing w:before="120" w:after="120" w:line="276" w:lineRule="auto"/>
        <w:contextualSpacing w:val="0"/>
      </w:pPr>
      <w:r w:rsidRPr="003F7A9F">
        <w:t>Plans and coordinates data management practices to treat and handle data as a resource.</w:t>
      </w:r>
    </w:p>
    <w:p w14:paraId="4AA4FC36" w14:textId="3AA2E0E3" w:rsidR="008906BC" w:rsidRDefault="008906BC" w:rsidP="002946C8">
      <w:pPr>
        <w:pStyle w:val="ListParagraph"/>
        <w:numPr>
          <w:ilvl w:val="0"/>
          <w:numId w:val="28"/>
        </w:numPr>
        <w:spacing w:before="120" w:after="120" w:line="276" w:lineRule="auto"/>
        <w:contextualSpacing w:val="0"/>
      </w:pPr>
      <w:r w:rsidRPr="003F7A9F">
        <w:t xml:space="preserve">Assists Government in managing system development efforts, moves or modernization changes including analysis, telecommunications (LAN, WAN, voice, video), planning, cabling, IT and cloud requirements, network security measures, and other factors.  </w:t>
      </w:r>
    </w:p>
    <w:p w14:paraId="366C8DF1" w14:textId="3D91368B" w:rsidR="008906BC" w:rsidRPr="003F7A9F" w:rsidRDefault="008906BC" w:rsidP="008906BC">
      <w:pPr>
        <w:pStyle w:val="ListParagraph"/>
        <w:numPr>
          <w:ilvl w:val="0"/>
          <w:numId w:val="28"/>
        </w:numPr>
        <w:spacing w:before="120" w:after="120" w:line="276" w:lineRule="auto"/>
        <w:contextualSpacing w:val="0"/>
      </w:pPr>
      <w:r>
        <w:rPr>
          <w:rFonts w:eastAsia="Calibri"/>
        </w:rPr>
        <w:t>Must understand the</w:t>
      </w:r>
      <w:r w:rsidR="00655501">
        <w:rPr>
          <w:rFonts w:eastAsia="Calibri"/>
        </w:rPr>
        <w:t xml:space="preserve"> CEA and th</w:t>
      </w:r>
      <w:r w:rsidR="003D111D">
        <w:rPr>
          <w:rFonts w:eastAsia="Calibri"/>
        </w:rPr>
        <w:t>e</w:t>
      </w:r>
      <w:r>
        <w:rPr>
          <w:rFonts w:eastAsia="Calibri"/>
        </w:rPr>
        <w:t xml:space="preserve"> Acquisition Process to o</w:t>
      </w:r>
      <w:r w:rsidRPr="003F7A9F">
        <w:rPr>
          <w:rFonts w:eastAsia="Calibri"/>
        </w:rPr>
        <w:t>perate at the level of integrating multiple systems, services, processes, and interfaces across organizational and agency boundaries</w:t>
      </w:r>
      <w:r w:rsidRPr="003F7A9F">
        <w:t xml:space="preserve"> </w:t>
      </w:r>
    </w:p>
    <w:p w14:paraId="7D8E26B8" w14:textId="77777777" w:rsidR="008906BC" w:rsidRPr="003F7A9F" w:rsidRDefault="008906BC" w:rsidP="008906BC">
      <w:pPr>
        <w:spacing w:before="120" w:after="120" w:line="276" w:lineRule="auto"/>
        <w:rPr>
          <w:b/>
          <w:u w:val="single"/>
        </w:rPr>
      </w:pPr>
      <w:r w:rsidRPr="003F7A9F">
        <w:rPr>
          <w:b/>
          <w:u w:val="single"/>
        </w:rPr>
        <w:t>Skills and Experience:</w:t>
      </w:r>
    </w:p>
    <w:p w14:paraId="51706EAF" w14:textId="77777777" w:rsidR="008906BC" w:rsidRPr="003F7A9F" w:rsidRDefault="008906BC" w:rsidP="008906BC">
      <w:pPr>
        <w:spacing w:before="120" w:after="120" w:line="276" w:lineRule="auto"/>
        <w:rPr>
          <w:rFonts w:eastAsia="Calibri"/>
        </w:rPr>
      </w:pPr>
      <w:r w:rsidRPr="003F7A9F">
        <w:rPr>
          <w:rFonts w:eastAsia="Calibri"/>
        </w:rPr>
        <w:t>Required:</w:t>
      </w:r>
    </w:p>
    <w:p w14:paraId="61530391" w14:textId="77777777" w:rsidR="008906BC" w:rsidRDefault="008906BC" w:rsidP="008906BC">
      <w:pPr>
        <w:pStyle w:val="ListParagraph"/>
        <w:numPr>
          <w:ilvl w:val="0"/>
          <w:numId w:val="28"/>
        </w:numPr>
        <w:spacing w:before="60" w:after="60" w:line="276" w:lineRule="auto"/>
        <w:contextualSpacing w:val="0"/>
      </w:pPr>
      <w:r w:rsidRPr="003F7A9F">
        <w:t>Bachelor’s degree in Engineering, Computer Science, Information Technology, Management Information Systems, or related STEM degree program.</w:t>
      </w:r>
    </w:p>
    <w:p w14:paraId="48BCC344" w14:textId="0A526747" w:rsidR="008906BC" w:rsidRPr="003F7A9F" w:rsidRDefault="001B68DB" w:rsidP="008906BC">
      <w:pPr>
        <w:pStyle w:val="ListParagraph"/>
        <w:numPr>
          <w:ilvl w:val="0"/>
          <w:numId w:val="28"/>
        </w:numPr>
        <w:spacing w:before="60" w:after="60" w:line="276" w:lineRule="auto"/>
        <w:contextualSpacing w:val="0"/>
      </w:pPr>
      <w:r>
        <w:t>M</w:t>
      </w:r>
      <w:r w:rsidR="003409D8">
        <w:t>i</w:t>
      </w:r>
      <w:r>
        <w:t>d</w:t>
      </w:r>
      <w:r w:rsidR="008906BC" w:rsidRPr="003F7A9F">
        <w:t xml:space="preserve">-level working experience in government or industry in relevant work areas including: DoD/IC Acquisition Process, Requirements Process, PPBES Process or system engineering of large complex System of Systems or Service Oriented Architecture/Cloud environments. </w:t>
      </w:r>
    </w:p>
    <w:p w14:paraId="5544CADB" w14:textId="77777777" w:rsidR="008906BC" w:rsidRPr="003F7A9F" w:rsidRDefault="008906BC" w:rsidP="008906BC">
      <w:pPr>
        <w:spacing w:before="120" w:after="120" w:line="276" w:lineRule="auto"/>
        <w:rPr>
          <w:rFonts w:eastAsia="Calibri"/>
        </w:rPr>
      </w:pPr>
      <w:r w:rsidRPr="003F7A9F">
        <w:rPr>
          <w:rFonts w:eastAsia="Calibri"/>
        </w:rPr>
        <w:t>Desired:</w:t>
      </w:r>
    </w:p>
    <w:p w14:paraId="4B270574" w14:textId="77777777" w:rsidR="008906BC" w:rsidRPr="003F7A9F" w:rsidRDefault="008906BC" w:rsidP="008906BC">
      <w:pPr>
        <w:pStyle w:val="ListParagraph"/>
        <w:numPr>
          <w:ilvl w:val="0"/>
          <w:numId w:val="28"/>
        </w:numPr>
        <w:spacing w:before="60" w:after="60" w:line="276" w:lineRule="auto"/>
        <w:contextualSpacing w:val="0"/>
      </w:pPr>
      <w:r w:rsidRPr="003F7A9F">
        <w:t xml:space="preserve">Master’s degree in Engineering, Computer Science, Information Technology, Management Information Systems, or related STEM degree program. </w:t>
      </w:r>
    </w:p>
    <w:p w14:paraId="33092170" w14:textId="02103E8F" w:rsidR="001B68DB" w:rsidRDefault="000E14E0" w:rsidP="008906BC">
      <w:pPr>
        <w:pStyle w:val="ListParagraph"/>
        <w:numPr>
          <w:ilvl w:val="0"/>
          <w:numId w:val="28"/>
        </w:numPr>
        <w:spacing w:before="60" w:after="60" w:line="276" w:lineRule="auto"/>
        <w:contextualSpacing w:val="0"/>
      </w:pPr>
      <w:r w:rsidRPr="000E14E0">
        <w:lastRenderedPageBreak/>
        <w:t>Demonstrated experience with</w:t>
      </w:r>
      <w:r w:rsidRPr="003F7A9F">
        <w:t xml:space="preserve"> </w:t>
      </w:r>
      <w:r w:rsidR="008906BC" w:rsidRPr="003F7A9F">
        <w:t>Model Based Systems Engineering, processes, tools and languages.</w:t>
      </w:r>
    </w:p>
    <w:p w14:paraId="5FFFAE1D" w14:textId="29B8CBBF" w:rsidR="00123092" w:rsidRPr="00014ED9" w:rsidRDefault="00123092" w:rsidP="00123092">
      <w:pPr>
        <w:pStyle w:val="ListParagraph"/>
        <w:numPr>
          <w:ilvl w:val="0"/>
          <w:numId w:val="28"/>
        </w:numPr>
        <w:spacing w:before="40" w:after="40" w:line="259" w:lineRule="auto"/>
        <w:contextualSpacing w:val="0"/>
      </w:pPr>
      <w:r w:rsidRPr="00014ED9">
        <w:t>NGA and/or NSG/ASG program/project work experience</w:t>
      </w:r>
      <w:r>
        <w:t>.</w:t>
      </w:r>
    </w:p>
    <w:p w14:paraId="581636EA" w14:textId="316D2B57" w:rsidR="00763611" w:rsidRDefault="00123092" w:rsidP="00365BDD">
      <w:pPr>
        <w:pStyle w:val="ListParagraph"/>
        <w:numPr>
          <w:ilvl w:val="0"/>
          <w:numId w:val="28"/>
        </w:numPr>
        <w:spacing w:before="60" w:after="60" w:line="276" w:lineRule="auto"/>
        <w:sectPr w:rsidR="00763611" w:rsidSect="00625E79">
          <w:pgSz w:w="12240" w:h="15840" w:code="1"/>
          <w:pgMar w:top="1440" w:right="1440" w:bottom="1440" w:left="1008" w:header="720" w:footer="720" w:gutter="0"/>
          <w:cols w:space="720"/>
          <w:titlePg/>
          <w:docGrid w:linePitch="360"/>
        </w:sectPr>
      </w:pPr>
      <w:r w:rsidRPr="00014ED9">
        <w:t>IC or DoD program/project work experience</w:t>
      </w:r>
      <w:r>
        <w:t>.</w:t>
      </w:r>
    </w:p>
    <w:p w14:paraId="136FF5EF" w14:textId="4CC927C9" w:rsidR="001B68DB" w:rsidRPr="003F7A9F" w:rsidRDefault="001B68DB" w:rsidP="00123092">
      <w:pPr>
        <w:spacing w:before="60" w:after="60" w:line="276" w:lineRule="auto"/>
      </w:pPr>
      <w:r w:rsidRPr="00763611">
        <w:rPr>
          <w:b/>
          <w:u w:val="single"/>
        </w:rPr>
        <w:lastRenderedPageBreak/>
        <w:t xml:space="preserve">Position </w:t>
      </w:r>
      <w:r w:rsidR="00D16EAF">
        <w:rPr>
          <w:b/>
          <w:u w:val="single"/>
        </w:rPr>
        <w:t>11</w:t>
      </w:r>
      <w:r w:rsidRPr="008359E8">
        <w:rPr>
          <w:b/>
          <w:u w:val="single"/>
        </w:rPr>
        <w:t>:</w:t>
      </w:r>
      <w:r w:rsidRPr="008359E8">
        <w:rPr>
          <w:b/>
        </w:rPr>
        <w:t xml:space="preserve">    </w:t>
      </w:r>
      <w:r w:rsidR="00D677F2" w:rsidRPr="008359E8">
        <w:rPr>
          <w:b/>
        </w:rPr>
        <w:t xml:space="preserve">Lead </w:t>
      </w:r>
      <w:r w:rsidRPr="008359E8">
        <w:rPr>
          <w:b/>
        </w:rPr>
        <w:t>System Engineer (Expert-Level)</w:t>
      </w:r>
    </w:p>
    <w:p w14:paraId="493AA06C" w14:textId="77777777" w:rsidR="001B68DB" w:rsidRPr="003F7A9F" w:rsidRDefault="001B68DB" w:rsidP="001B68DB">
      <w:pPr>
        <w:spacing w:before="120" w:after="120" w:line="276" w:lineRule="auto"/>
        <w:rPr>
          <w:b/>
          <w:u w:val="single"/>
        </w:rPr>
      </w:pPr>
      <w:r w:rsidRPr="003F7A9F">
        <w:rPr>
          <w:b/>
          <w:u w:val="single"/>
        </w:rPr>
        <w:t xml:space="preserve">Overall Assignment Description:  </w:t>
      </w:r>
    </w:p>
    <w:p w14:paraId="69293DD4" w14:textId="39DE1B56" w:rsidR="001B68DB" w:rsidRPr="003F7A9F" w:rsidRDefault="007261FF" w:rsidP="001B68DB">
      <w:pPr>
        <w:spacing w:before="120" w:after="120" w:line="276" w:lineRule="auto"/>
      </w:pPr>
      <w:r>
        <w:t>Shall use</w:t>
      </w:r>
      <w:r w:rsidR="004F666C">
        <w:t xml:space="preserve"> the CEA as a foundation and guide for system engineering, the </w:t>
      </w:r>
      <w:r w:rsidR="001B68DB">
        <w:t>Expert</w:t>
      </w:r>
      <w:r w:rsidR="001B68DB" w:rsidRPr="003F7A9F">
        <w:t xml:space="preserve">-level Systems Engineers </w:t>
      </w:r>
      <w:r w:rsidR="001B68DB">
        <w:t>oversee</w:t>
      </w:r>
      <w:r w:rsidR="001B68DB" w:rsidRPr="003F7A9F">
        <w:t xml:space="preserve"> engineering teams in taking a multi-discipline approach to requirements engineering, solutions engineering, scheduling, reliability, resiliency, services development, integration, test and evaluation, maintainability and analysis across </w:t>
      </w:r>
      <w:r w:rsidR="001B68DB">
        <w:t>NGA</w:t>
      </w:r>
      <w:r w:rsidR="001B68DB" w:rsidRPr="003F7A9F">
        <w:t xml:space="preserve"> </w:t>
      </w:r>
      <w:r w:rsidR="001B68DB" w:rsidRPr="003F7A9F">
        <w:rPr>
          <w:rStyle w:val="Style135ptChar"/>
          <w:rFonts w:ascii="Times New Roman" w:eastAsiaTheme="minorHAnsi" w:hAnsi="Times New Roman"/>
          <w:sz w:val="24"/>
          <w:szCs w:val="24"/>
        </w:rPr>
        <w:t xml:space="preserve">to ensure timely and accurate </w:t>
      </w:r>
      <w:r w:rsidR="001B68DB">
        <w:rPr>
          <w:rStyle w:val="Style135ptChar"/>
          <w:rFonts w:ascii="Times New Roman" w:eastAsiaTheme="minorHAnsi" w:hAnsi="Times New Roman"/>
          <w:sz w:val="24"/>
          <w:szCs w:val="24"/>
        </w:rPr>
        <w:t>execution of corporate mission and functions</w:t>
      </w:r>
      <w:r w:rsidR="001B68DB" w:rsidRPr="003F7A9F">
        <w:rPr>
          <w:rStyle w:val="Style135ptChar"/>
          <w:rFonts w:ascii="Times New Roman" w:eastAsiaTheme="minorHAnsi" w:hAnsi="Times New Roman"/>
          <w:sz w:val="24"/>
          <w:szCs w:val="24"/>
        </w:rPr>
        <w:t>.</w:t>
      </w:r>
    </w:p>
    <w:p w14:paraId="6E35CBC0" w14:textId="77777777" w:rsidR="001B68DB" w:rsidRPr="003F7A9F" w:rsidRDefault="001B68DB" w:rsidP="001B68DB">
      <w:pPr>
        <w:spacing w:before="120" w:after="120" w:line="276" w:lineRule="auto"/>
        <w:rPr>
          <w:b/>
          <w:u w:val="single"/>
        </w:rPr>
      </w:pPr>
      <w:r w:rsidRPr="003F7A9F">
        <w:rPr>
          <w:b/>
          <w:u w:val="single"/>
        </w:rPr>
        <w:t xml:space="preserve">Duties include: </w:t>
      </w:r>
    </w:p>
    <w:p w14:paraId="20D66782" w14:textId="2F021648" w:rsidR="001B68DB" w:rsidRPr="003F7A9F" w:rsidRDefault="00655501" w:rsidP="001B68DB">
      <w:pPr>
        <w:pStyle w:val="ListParagraph"/>
        <w:numPr>
          <w:ilvl w:val="0"/>
          <w:numId w:val="28"/>
        </w:numPr>
        <w:spacing w:before="120" w:after="120" w:line="276" w:lineRule="auto"/>
        <w:contextualSpacing w:val="0"/>
      </w:pPr>
      <w:r>
        <w:t>Full knowledge of and familiarity with the CEA in order to</w:t>
      </w:r>
      <w:r w:rsidRPr="003F7A9F">
        <w:t xml:space="preserve"> </w:t>
      </w:r>
      <w:r>
        <w:t>g</w:t>
      </w:r>
      <w:r w:rsidR="001B68DB" w:rsidRPr="003F7A9F">
        <w:t xml:space="preserve">uide </w:t>
      </w:r>
      <w:r w:rsidR="001B68DB">
        <w:t xml:space="preserve">Senior-level, </w:t>
      </w:r>
      <w:r w:rsidR="001B68DB" w:rsidRPr="003F7A9F">
        <w:t>Mid-level and Junior-level system engineers performing requirements engineering, solutions engineering, scheduling, reliability, resiliency, services development, integration, test and evaluation, maintai</w:t>
      </w:r>
      <w:r w:rsidR="001B68DB">
        <w:t>nability and analysis across NGA, the IC, and DoD</w:t>
      </w:r>
      <w:r w:rsidR="001B68DB" w:rsidRPr="003F7A9F">
        <w:t>.</w:t>
      </w:r>
    </w:p>
    <w:p w14:paraId="07658568" w14:textId="3E404468" w:rsidR="00DC7D41" w:rsidRPr="003F7A9F" w:rsidRDefault="00DC7D41" w:rsidP="004B266C">
      <w:pPr>
        <w:pStyle w:val="ListParagraph"/>
        <w:numPr>
          <w:ilvl w:val="0"/>
          <w:numId w:val="28"/>
        </w:numPr>
        <w:spacing w:before="60" w:after="60" w:line="276" w:lineRule="auto"/>
        <w:contextualSpacing w:val="0"/>
      </w:pPr>
      <w:r>
        <w:t>Performs</w:t>
      </w:r>
      <w:r w:rsidRPr="003F7A9F">
        <w:t xml:space="preserve"> planning, analysis/traceability of user requirements, architectures traceability, and procedures</w:t>
      </w:r>
      <w:r>
        <w:t>;</w:t>
      </w:r>
      <w:r w:rsidRPr="003F7A9F">
        <w:t xml:space="preserve"> </w:t>
      </w:r>
      <w:r>
        <w:t xml:space="preserve">identifies approaches </w:t>
      </w:r>
      <w:r w:rsidRPr="003F7A9F">
        <w:t xml:space="preserve">to automate or improve existing systems and review cloud service capabilities, workflow, and scheduling limitations. </w:t>
      </w:r>
    </w:p>
    <w:p w14:paraId="2A64452A" w14:textId="7E1D8272" w:rsidR="001B68DB" w:rsidRPr="003F7A9F" w:rsidRDefault="00655501" w:rsidP="001B68DB">
      <w:pPr>
        <w:pStyle w:val="ListParagraph"/>
        <w:numPr>
          <w:ilvl w:val="0"/>
          <w:numId w:val="28"/>
        </w:numPr>
        <w:spacing w:before="120" w:after="120" w:line="276" w:lineRule="auto"/>
        <w:contextualSpacing w:val="0"/>
      </w:pPr>
      <w:r>
        <w:t>Using the CEA, g</w:t>
      </w:r>
      <w:r w:rsidR="001B68DB" w:rsidRPr="003F7A9F">
        <w:t xml:space="preserve">uides system engineers developing solutions designs based on analysis of requirements and new technology.  </w:t>
      </w:r>
    </w:p>
    <w:p w14:paraId="63BE2875" w14:textId="4D225BC1" w:rsidR="001B68DB" w:rsidRPr="003F7A9F" w:rsidRDefault="00655501" w:rsidP="001B68DB">
      <w:pPr>
        <w:pStyle w:val="ListParagraph"/>
        <w:numPr>
          <w:ilvl w:val="0"/>
          <w:numId w:val="28"/>
        </w:numPr>
        <w:spacing w:before="120" w:after="120" w:line="276" w:lineRule="auto"/>
        <w:contextualSpacing w:val="0"/>
      </w:pPr>
      <w:r>
        <w:t>Using the CEA, a</w:t>
      </w:r>
      <w:r w:rsidR="001B68DB" w:rsidRPr="003F7A9F">
        <w:t>ssists the Government in the capture and translation of mission and customer requirements/needs into systems/capability requirements and solutions.</w:t>
      </w:r>
    </w:p>
    <w:p w14:paraId="1123064B" w14:textId="3A26DD32" w:rsidR="001B68DB" w:rsidRPr="003F7A9F" w:rsidRDefault="00655501" w:rsidP="001B68DB">
      <w:pPr>
        <w:pStyle w:val="ListParagraph"/>
        <w:numPr>
          <w:ilvl w:val="0"/>
          <w:numId w:val="28"/>
        </w:numPr>
        <w:spacing w:before="120" w:after="120" w:line="276" w:lineRule="auto"/>
        <w:contextualSpacing w:val="0"/>
      </w:pPr>
      <w:r>
        <w:t>Using the CEA, s</w:t>
      </w:r>
      <w:r w:rsidR="001B68DB" w:rsidRPr="003F7A9F">
        <w:t xml:space="preserve">upports the analyses and allocation of requirements to </w:t>
      </w:r>
      <w:r w:rsidR="001B68DB">
        <w:t xml:space="preserve">enterprise and </w:t>
      </w:r>
      <w:r w:rsidR="001B68DB" w:rsidRPr="003F7A9F">
        <w:t>systems architecture components and executing programs.</w:t>
      </w:r>
    </w:p>
    <w:p w14:paraId="07B53368" w14:textId="00009817" w:rsidR="001B68DB" w:rsidRPr="003F7A9F" w:rsidRDefault="00655501" w:rsidP="001B68DB">
      <w:pPr>
        <w:pStyle w:val="ListParagraph"/>
        <w:numPr>
          <w:ilvl w:val="0"/>
          <w:numId w:val="28"/>
        </w:numPr>
        <w:spacing w:before="120" w:after="120" w:line="276" w:lineRule="auto"/>
        <w:contextualSpacing w:val="0"/>
      </w:pPr>
      <w:r>
        <w:t>Using the CEA, a</w:t>
      </w:r>
      <w:r w:rsidR="001B68DB" w:rsidRPr="003F7A9F">
        <w:t>ssists the Government in performing systems integration activities.</w:t>
      </w:r>
    </w:p>
    <w:p w14:paraId="4D81CD2F" w14:textId="31D7646D" w:rsidR="001B68DB" w:rsidRPr="003F7A9F" w:rsidRDefault="00655501" w:rsidP="001B68DB">
      <w:pPr>
        <w:pStyle w:val="ListParagraph"/>
        <w:numPr>
          <w:ilvl w:val="0"/>
          <w:numId w:val="28"/>
        </w:numPr>
        <w:spacing w:before="120" w:after="120" w:line="276" w:lineRule="auto"/>
        <w:contextualSpacing w:val="0"/>
        <w:rPr>
          <w:color w:val="000000" w:themeColor="text1"/>
        </w:rPr>
      </w:pPr>
      <w:r>
        <w:t>Using the CEA, c</w:t>
      </w:r>
      <w:r w:rsidR="001B68DB" w:rsidRPr="003F7A9F">
        <w:t xml:space="preserve">onducts Analysis of Alternatives (AoAs), Course of Actions (CoAs), Trade Studies, and </w:t>
      </w:r>
      <w:r w:rsidR="001B68DB" w:rsidRPr="003F7A9F">
        <w:rPr>
          <w:color w:val="000000" w:themeColor="text1"/>
        </w:rPr>
        <w:t>Engineering Assessments.</w:t>
      </w:r>
    </w:p>
    <w:p w14:paraId="07A96AF4" w14:textId="2F347AAC" w:rsidR="001B68DB" w:rsidRPr="003F7A9F" w:rsidRDefault="00655501" w:rsidP="001B68DB">
      <w:pPr>
        <w:numPr>
          <w:ilvl w:val="0"/>
          <w:numId w:val="28"/>
        </w:numPr>
        <w:tabs>
          <w:tab w:val="num" w:pos="0"/>
        </w:tabs>
        <w:spacing w:before="120" w:after="120" w:line="276" w:lineRule="auto"/>
        <w:rPr>
          <w:rFonts w:eastAsia="Calibri"/>
          <w:color w:val="000000" w:themeColor="text1"/>
        </w:rPr>
      </w:pPr>
      <w:r>
        <w:rPr>
          <w:rFonts w:eastAsia="Calibri"/>
          <w:color w:val="000000" w:themeColor="text1"/>
        </w:rPr>
        <w:t>Using the CEA, a</w:t>
      </w:r>
      <w:r w:rsidR="001B68DB" w:rsidRPr="003F7A9F">
        <w:rPr>
          <w:rFonts w:eastAsia="Calibri"/>
          <w:color w:val="000000" w:themeColor="text1"/>
        </w:rPr>
        <w:t>ssists the Government in strategic technical planning, project management, performance engineering, risk management and interface design.</w:t>
      </w:r>
    </w:p>
    <w:p w14:paraId="7B970493" w14:textId="77777777" w:rsidR="001B68DB" w:rsidRPr="003F7A9F" w:rsidRDefault="001B68DB" w:rsidP="001B68DB">
      <w:pPr>
        <w:spacing w:before="120" w:after="120" w:line="276" w:lineRule="auto"/>
        <w:rPr>
          <w:b/>
          <w:u w:val="single"/>
        </w:rPr>
      </w:pPr>
      <w:r w:rsidRPr="003F7A9F">
        <w:rPr>
          <w:b/>
          <w:u w:val="single"/>
        </w:rPr>
        <w:t>Skills and Experience:</w:t>
      </w:r>
    </w:p>
    <w:p w14:paraId="6B976473" w14:textId="77777777" w:rsidR="001B68DB" w:rsidRPr="003F7A9F" w:rsidRDefault="001B68DB" w:rsidP="001B68DB">
      <w:pPr>
        <w:spacing w:before="120" w:after="120" w:line="276" w:lineRule="auto"/>
        <w:rPr>
          <w:rFonts w:eastAsia="Calibri"/>
        </w:rPr>
      </w:pPr>
      <w:r w:rsidRPr="003F7A9F">
        <w:rPr>
          <w:rFonts w:eastAsia="Calibri"/>
        </w:rPr>
        <w:t>Required:</w:t>
      </w:r>
    </w:p>
    <w:p w14:paraId="3517A4CD" w14:textId="0855AA82" w:rsidR="00756E17" w:rsidRPr="003F7A9F" w:rsidRDefault="00756E17" w:rsidP="00756E17">
      <w:pPr>
        <w:pStyle w:val="ListParagraph"/>
        <w:numPr>
          <w:ilvl w:val="0"/>
          <w:numId w:val="28"/>
        </w:numPr>
        <w:spacing w:before="120" w:after="120" w:line="276" w:lineRule="auto"/>
        <w:contextualSpacing w:val="0"/>
      </w:pPr>
      <w:r w:rsidRPr="003F7A9F">
        <w:t>Bachelor’s degree</w:t>
      </w:r>
      <w:r w:rsidR="00B40A81">
        <w:t xml:space="preserve"> or higher</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4AB2F82D" w14:textId="666F3C8E" w:rsidR="001B68DB" w:rsidRPr="003F7A9F" w:rsidRDefault="001B68DB" w:rsidP="001B68DB">
      <w:pPr>
        <w:pStyle w:val="ListParagraph"/>
        <w:numPr>
          <w:ilvl w:val="0"/>
          <w:numId w:val="28"/>
        </w:numPr>
        <w:spacing w:before="120" w:after="120" w:line="276" w:lineRule="auto"/>
        <w:contextualSpacing w:val="0"/>
      </w:pPr>
      <w:r>
        <w:lastRenderedPageBreak/>
        <w:t>Expert</w:t>
      </w:r>
      <w:r w:rsidRPr="003F7A9F">
        <w:t xml:space="preserve">-level working experience in government </w:t>
      </w:r>
      <w:r w:rsidRPr="007F4EF0">
        <w:t>or industry in relevant work areas including: DoD/IC Acquisition Process, Requirements Process, PPBES Process or</w:t>
      </w:r>
      <w:r w:rsidRPr="003F7A9F">
        <w:t xml:space="preserve"> system engineering of large complex System of Systems or Service Oriented Architecture/Cloud environments.</w:t>
      </w:r>
    </w:p>
    <w:p w14:paraId="4EE7A2A0" w14:textId="5DE550A4" w:rsidR="001B68DB" w:rsidRPr="003F7A9F" w:rsidRDefault="000E14E0" w:rsidP="001B68DB">
      <w:pPr>
        <w:pStyle w:val="ListParagraph"/>
        <w:numPr>
          <w:ilvl w:val="0"/>
          <w:numId w:val="28"/>
        </w:numPr>
        <w:spacing w:before="120" w:after="120" w:line="276" w:lineRule="auto"/>
        <w:contextualSpacing w:val="0"/>
        <w:rPr>
          <w:b/>
        </w:rPr>
      </w:pPr>
      <w:r w:rsidRPr="000E14E0">
        <w:t>Demonstrated experience with</w:t>
      </w:r>
      <w:r w:rsidR="001B68DB" w:rsidRPr="003F7A9F">
        <w:t xml:space="preserve"> systems engineering lifecycle.</w:t>
      </w:r>
    </w:p>
    <w:p w14:paraId="2756AA85" w14:textId="77777777" w:rsidR="001B68DB" w:rsidRPr="003F7A9F" w:rsidRDefault="001B68DB" w:rsidP="001B68DB">
      <w:pPr>
        <w:keepNext/>
        <w:spacing w:before="120" w:after="120" w:line="276" w:lineRule="auto"/>
        <w:rPr>
          <w:rFonts w:eastAsia="Calibri"/>
        </w:rPr>
      </w:pPr>
      <w:r w:rsidRPr="003F7A9F">
        <w:rPr>
          <w:rFonts w:eastAsia="Calibri"/>
        </w:rPr>
        <w:t>Desired:</w:t>
      </w:r>
    </w:p>
    <w:p w14:paraId="1F998EBA" w14:textId="77777777" w:rsidR="00756E17" w:rsidRPr="003F7A9F" w:rsidRDefault="00756E17" w:rsidP="00756E17">
      <w:pPr>
        <w:pStyle w:val="ListParagraph"/>
        <w:numPr>
          <w:ilvl w:val="0"/>
          <w:numId w:val="28"/>
        </w:numPr>
        <w:spacing w:before="120" w:after="120" w:line="276" w:lineRule="auto"/>
        <w:contextualSpacing w:val="0"/>
      </w:pPr>
      <w:r>
        <w:t>Master’s</w:t>
      </w:r>
      <w:r w:rsidRPr="003F7A9F">
        <w:t xml:space="preserve"> degree</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04F477D7" w14:textId="386ECD6B" w:rsidR="001B68DB" w:rsidRPr="003F7A9F" w:rsidRDefault="000E14E0" w:rsidP="001B68DB">
      <w:pPr>
        <w:pStyle w:val="ListParagraph"/>
        <w:numPr>
          <w:ilvl w:val="0"/>
          <w:numId w:val="28"/>
        </w:numPr>
        <w:spacing w:before="120" w:after="120" w:line="276" w:lineRule="auto"/>
        <w:contextualSpacing w:val="0"/>
      </w:pPr>
      <w:r w:rsidRPr="000E14E0">
        <w:t>Demonstrated experience with</w:t>
      </w:r>
      <w:r w:rsidR="001B68DB" w:rsidRPr="003F7A9F">
        <w:t xml:space="preserve"> Model Based Systems Engineering, processes, tools and languages.</w:t>
      </w:r>
    </w:p>
    <w:p w14:paraId="31A63019" w14:textId="539C0F5D" w:rsidR="001B68DB" w:rsidRPr="003F7A9F" w:rsidRDefault="000E14E0" w:rsidP="001B68DB">
      <w:pPr>
        <w:pStyle w:val="ListParagraph"/>
        <w:numPr>
          <w:ilvl w:val="0"/>
          <w:numId w:val="28"/>
        </w:numPr>
        <w:spacing w:before="120" w:after="120" w:line="276" w:lineRule="auto"/>
        <w:contextualSpacing w:val="0"/>
      </w:pPr>
      <w:r w:rsidRPr="000E14E0">
        <w:t>Demonstrated experience with</w:t>
      </w:r>
      <w:r w:rsidRPr="003F7A9F">
        <w:t xml:space="preserve"> </w:t>
      </w:r>
      <w:r w:rsidR="001B68DB" w:rsidRPr="003F7A9F">
        <w:t>Software Development Frameworks.</w:t>
      </w:r>
    </w:p>
    <w:p w14:paraId="4F900360" w14:textId="459520F5" w:rsidR="001B68DB" w:rsidRPr="003F7A9F" w:rsidRDefault="00B40A81" w:rsidP="001B68DB">
      <w:pPr>
        <w:pStyle w:val="ListParagraph"/>
        <w:numPr>
          <w:ilvl w:val="0"/>
          <w:numId w:val="28"/>
        </w:numPr>
        <w:spacing w:before="120" w:after="120" w:line="276" w:lineRule="auto"/>
        <w:contextualSpacing w:val="0"/>
        <w:rPr>
          <w:color w:val="000000" w:themeColor="text1"/>
        </w:rPr>
      </w:pPr>
      <w:r>
        <w:rPr>
          <w:color w:val="000000" w:themeColor="text1"/>
        </w:rPr>
        <w:t xml:space="preserve">Possesses </w:t>
      </w:r>
      <w:r w:rsidR="001B68DB" w:rsidRPr="003F7A9F">
        <w:rPr>
          <w:color w:val="000000" w:themeColor="text1"/>
        </w:rPr>
        <w:t>INCOSE Certified System Engineering Professional (CSEP) certification.</w:t>
      </w:r>
    </w:p>
    <w:p w14:paraId="62DE60F9" w14:textId="01598261" w:rsidR="001B68DB" w:rsidRPr="003F7A9F" w:rsidRDefault="000E14E0" w:rsidP="001B68DB">
      <w:pPr>
        <w:pStyle w:val="ListBullet3"/>
        <w:numPr>
          <w:ilvl w:val="0"/>
          <w:numId w:val="28"/>
        </w:numPr>
        <w:overflowPunct w:val="0"/>
        <w:autoSpaceDE w:val="0"/>
        <w:autoSpaceDN w:val="0"/>
        <w:adjustRightInd w:val="0"/>
        <w:spacing w:before="120" w:after="120" w:line="276" w:lineRule="auto"/>
        <w:contextualSpacing w:val="0"/>
        <w:textAlignment w:val="baseline"/>
        <w:rPr>
          <w:color w:val="000000" w:themeColor="text1"/>
        </w:rPr>
      </w:pPr>
      <w:r>
        <w:t>Demonstrated experience</w:t>
      </w:r>
      <w:r w:rsidR="001B68DB" w:rsidRPr="003F7A9F">
        <w:rPr>
          <w:color w:val="000000" w:themeColor="text1"/>
        </w:rPr>
        <w:t xml:space="preserve"> in the field of geospatial intelligence.</w:t>
      </w:r>
    </w:p>
    <w:p w14:paraId="083B2E44" w14:textId="285F22D1" w:rsidR="001B68DB" w:rsidRPr="003F7A9F" w:rsidRDefault="00B40A81" w:rsidP="001B68DB">
      <w:pPr>
        <w:pStyle w:val="ListBullet3"/>
        <w:numPr>
          <w:ilvl w:val="0"/>
          <w:numId w:val="28"/>
        </w:numPr>
        <w:overflowPunct w:val="0"/>
        <w:autoSpaceDE w:val="0"/>
        <w:autoSpaceDN w:val="0"/>
        <w:adjustRightInd w:val="0"/>
        <w:spacing w:before="120" w:after="120" w:line="276" w:lineRule="auto"/>
        <w:contextualSpacing w:val="0"/>
        <w:textAlignment w:val="baseline"/>
        <w:rPr>
          <w:color w:val="000000" w:themeColor="text1"/>
        </w:rPr>
      </w:pPr>
      <w:r>
        <w:rPr>
          <w:color w:val="000000" w:themeColor="text1"/>
        </w:rPr>
        <w:t xml:space="preserve">Possesses a </w:t>
      </w:r>
      <w:r w:rsidR="001B68DB" w:rsidRPr="003F7A9F">
        <w:rPr>
          <w:color w:val="000000" w:themeColor="text1"/>
        </w:rPr>
        <w:t>Licensure as a professional engineer.</w:t>
      </w:r>
    </w:p>
    <w:p w14:paraId="616A9934" w14:textId="561035DE" w:rsidR="001B68DB" w:rsidRPr="003F7A9F" w:rsidRDefault="00B40A81" w:rsidP="001B68DB">
      <w:pPr>
        <w:pStyle w:val="ListBullet3"/>
        <w:numPr>
          <w:ilvl w:val="0"/>
          <w:numId w:val="28"/>
        </w:numPr>
        <w:overflowPunct w:val="0"/>
        <w:autoSpaceDE w:val="0"/>
        <w:autoSpaceDN w:val="0"/>
        <w:adjustRightInd w:val="0"/>
        <w:spacing w:before="120" w:after="120" w:line="276" w:lineRule="auto"/>
        <w:contextualSpacing w:val="0"/>
        <w:textAlignment w:val="baseline"/>
        <w:rPr>
          <w:color w:val="000000" w:themeColor="text1"/>
        </w:rPr>
      </w:pPr>
      <w:r>
        <w:rPr>
          <w:color w:val="000000" w:themeColor="text1"/>
        </w:rPr>
        <w:t xml:space="preserve">Possesses </w:t>
      </w:r>
      <w:r w:rsidR="001B68DB" w:rsidRPr="003F7A9F">
        <w:rPr>
          <w:color w:val="000000" w:themeColor="text1"/>
        </w:rPr>
        <w:t>Membership or leadership participation in any of the following professional organizations:</w:t>
      </w:r>
    </w:p>
    <w:p w14:paraId="51844A10" w14:textId="77777777" w:rsidR="001B68DB" w:rsidRPr="003F7A9F" w:rsidRDefault="001B68DB" w:rsidP="001B68D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5B1A3069" w14:textId="77777777" w:rsidR="001B68DB" w:rsidRPr="003F7A9F" w:rsidRDefault="001B68DB" w:rsidP="001B68D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16C01BDE" w14:textId="77777777" w:rsidR="001B68DB" w:rsidRPr="003F7A9F" w:rsidRDefault="001B68DB" w:rsidP="001B68D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62F9C074" w14:textId="77777777" w:rsidR="001B68DB" w:rsidRPr="003F7A9F" w:rsidRDefault="001B68DB" w:rsidP="001B68D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225913CF" w14:textId="77777777" w:rsidR="001B68DB" w:rsidRPr="003F7A9F" w:rsidRDefault="001B68DB" w:rsidP="001B68D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4E59B4BB" w14:textId="77777777" w:rsidR="001B68DB" w:rsidRPr="003F7A9F" w:rsidRDefault="001B68DB" w:rsidP="001B68D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62773D2D" w14:textId="77777777" w:rsidR="001B68DB" w:rsidRPr="003F7A9F" w:rsidRDefault="001B68DB" w:rsidP="001B68DB">
      <w:pPr>
        <w:pStyle w:val="ListBullet3"/>
        <w:numPr>
          <w:ilvl w:val="0"/>
          <w:numId w:val="28"/>
        </w:numPr>
        <w:overflowPunct w:val="0"/>
        <w:autoSpaceDE w:val="0"/>
        <w:autoSpaceDN w:val="0"/>
        <w:adjustRightInd w:val="0"/>
        <w:spacing w:before="120" w:after="120" w:line="276" w:lineRule="auto"/>
        <w:contextualSpacing w:val="0"/>
        <w:textAlignment w:val="baseline"/>
        <w:rPr>
          <w:color w:val="000000" w:themeColor="text1"/>
        </w:rPr>
      </w:pPr>
      <w:r w:rsidRPr="003F7A9F">
        <w:rPr>
          <w:color w:val="000000" w:themeColor="text1"/>
        </w:rPr>
        <w:t>Demonstrated expertise in photogrammetry, remote sensing, image science, information sciences, geographic information systems, geomatics, or related fields.</w:t>
      </w:r>
    </w:p>
    <w:p w14:paraId="1372DFFC" w14:textId="4B35BEEC" w:rsidR="007F6023" w:rsidRDefault="000E14E0" w:rsidP="001B68DB">
      <w:pPr>
        <w:pStyle w:val="ListParagraph"/>
        <w:numPr>
          <w:ilvl w:val="0"/>
          <w:numId w:val="28"/>
        </w:numPr>
        <w:spacing w:before="120" w:after="120" w:line="276" w:lineRule="auto"/>
        <w:contextualSpacing w:val="0"/>
        <w:rPr>
          <w:color w:val="000000" w:themeColor="text1"/>
        </w:rPr>
      </w:pPr>
      <w:r w:rsidRPr="000E14E0">
        <w:t>Demonstrated experience with</w:t>
      </w:r>
      <w:r w:rsidR="001B68DB" w:rsidRPr="003F7A9F">
        <w:t xml:space="preserve"> </w:t>
      </w:r>
      <w:r w:rsidR="001B68DB">
        <w:t>IC and DoD enterprises</w:t>
      </w:r>
      <w:r w:rsidR="001B68DB" w:rsidRPr="003F7A9F">
        <w:rPr>
          <w:color w:val="000000" w:themeColor="text1"/>
        </w:rPr>
        <w:t>.</w:t>
      </w:r>
    </w:p>
    <w:p w14:paraId="7BF6E28B" w14:textId="77777777" w:rsidR="007F6023" w:rsidRDefault="007F6023">
      <w:pPr>
        <w:rPr>
          <w:color w:val="000000" w:themeColor="text1"/>
        </w:rPr>
      </w:pPr>
      <w:r>
        <w:rPr>
          <w:color w:val="000000" w:themeColor="text1"/>
        </w:rPr>
        <w:br w:type="page"/>
      </w:r>
    </w:p>
    <w:p w14:paraId="37848FD8" w14:textId="0BB4A14C" w:rsidR="007F6023" w:rsidRPr="003F7A9F" w:rsidRDefault="007F6023" w:rsidP="007F6023">
      <w:pPr>
        <w:contextualSpacing/>
        <w:rPr>
          <w:b/>
        </w:rPr>
      </w:pPr>
      <w:r w:rsidRPr="003F7A9F">
        <w:rPr>
          <w:b/>
          <w:u w:val="single"/>
        </w:rPr>
        <w:lastRenderedPageBreak/>
        <w:t xml:space="preserve">Position </w:t>
      </w:r>
      <w:r w:rsidR="00D16EAF">
        <w:rPr>
          <w:b/>
          <w:u w:val="single"/>
        </w:rPr>
        <w:t>12</w:t>
      </w:r>
      <w:r w:rsidRPr="003F7A9F">
        <w:rPr>
          <w:b/>
          <w:u w:val="single"/>
        </w:rPr>
        <w:t>:</w:t>
      </w:r>
      <w:r w:rsidRPr="003F7A9F">
        <w:rPr>
          <w:b/>
        </w:rPr>
        <w:t xml:space="preserve">    Systems Engineer (</w:t>
      </w:r>
      <w:r>
        <w:rPr>
          <w:b/>
        </w:rPr>
        <w:t>Junior</w:t>
      </w:r>
      <w:r w:rsidRPr="003F7A9F">
        <w:rPr>
          <w:b/>
        </w:rPr>
        <w:t>-Level)</w:t>
      </w:r>
    </w:p>
    <w:p w14:paraId="738F1CFE" w14:textId="77777777" w:rsidR="007F6023" w:rsidRPr="003F7A9F" w:rsidRDefault="007F6023" w:rsidP="007F6023">
      <w:pPr>
        <w:contextualSpacing/>
        <w:rPr>
          <w:b/>
        </w:rPr>
      </w:pPr>
    </w:p>
    <w:p w14:paraId="54584012" w14:textId="77777777" w:rsidR="007F6023" w:rsidRPr="003F7A9F" w:rsidRDefault="007F6023" w:rsidP="007F6023">
      <w:pPr>
        <w:spacing w:line="276" w:lineRule="auto"/>
        <w:contextualSpacing/>
        <w:rPr>
          <w:b/>
          <w:u w:val="single"/>
        </w:rPr>
      </w:pPr>
      <w:r w:rsidRPr="003F7A9F">
        <w:rPr>
          <w:b/>
          <w:u w:val="single"/>
        </w:rPr>
        <w:t xml:space="preserve">Overall Assignment Description:  </w:t>
      </w:r>
    </w:p>
    <w:p w14:paraId="589EDFDC" w14:textId="37EB2273" w:rsidR="007F6023" w:rsidRPr="003F7A9F" w:rsidRDefault="007261FF" w:rsidP="007F6023">
      <w:pPr>
        <w:spacing w:line="276" w:lineRule="auto"/>
        <w:contextualSpacing/>
      </w:pPr>
      <w:r>
        <w:t xml:space="preserve">Shall use </w:t>
      </w:r>
      <w:r w:rsidR="004F666C">
        <w:t xml:space="preserve">the CEA as a foundation and guide for system engineering, the </w:t>
      </w:r>
      <w:r w:rsidR="007F6023">
        <w:t>Junior</w:t>
      </w:r>
      <w:r w:rsidR="007F6023" w:rsidRPr="003F7A9F">
        <w:t xml:space="preserve">-level Systems Engineers employ a multi-discipline approach to requirements engineering, solutions engineering, scheduling, reliability, resiliency, services development, integration, test and evaluation, maintainability and analysis across the </w:t>
      </w:r>
      <w:r w:rsidR="007F6023">
        <w:t>NGA</w:t>
      </w:r>
      <w:r w:rsidR="007F6023" w:rsidRPr="003F7A9F">
        <w:t xml:space="preserve"> </w:t>
      </w:r>
      <w:r w:rsidR="007F6023" w:rsidRPr="003F7A9F">
        <w:rPr>
          <w:rStyle w:val="Style135ptChar"/>
          <w:rFonts w:ascii="Times New Roman" w:eastAsiaTheme="minorHAnsi" w:hAnsi="Times New Roman"/>
          <w:sz w:val="24"/>
          <w:szCs w:val="24"/>
        </w:rPr>
        <w:t xml:space="preserve">to ensure timely and accurate </w:t>
      </w:r>
      <w:r w:rsidR="007F6023">
        <w:rPr>
          <w:rStyle w:val="Style135ptChar"/>
          <w:rFonts w:ascii="Times New Roman" w:eastAsiaTheme="minorHAnsi" w:hAnsi="Times New Roman"/>
          <w:sz w:val="24"/>
          <w:szCs w:val="24"/>
        </w:rPr>
        <w:t>execution of corporate mission and functions</w:t>
      </w:r>
      <w:r w:rsidR="007F6023" w:rsidRPr="003F7A9F">
        <w:rPr>
          <w:rStyle w:val="Style135ptChar"/>
          <w:rFonts w:ascii="Times New Roman" w:eastAsiaTheme="minorHAnsi" w:hAnsi="Times New Roman"/>
          <w:sz w:val="24"/>
          <w:szCs w:val="24"/>
        </w:rPr>
        <w:t>.</w:t>
      </w:r>
    </w:p>
    <w:p w14:paraId="61FED549" w14:textId="77777777" w:rsidR="007F6023" w:rsidRPr="003F7A9F" w:rsidRDefault="007F6023" w:rsidP="007F6023">
      <w:pPr>
        <w:spacing w:before="60" w:after="60" w:line="276" w:lineRule="auto"/>
        <w:rPr>
          <w:b/>
          <w:u w:val="single"/>
        </w:rPr>
      </w:pPr>
      <w:r w:rsidRPr="003F7A9F">
        <w:rPr>
          <w:b/>
          <w:u w:val="single"/>
        </w:rPr>
        <w:t xml:space="preserve">Duties include: </w:t>
      </w:r>
    </w:p>
    <w:p w14:paraId="08492D9C" w14:textId="35C284C2" w:rsidR="007F6023" w:rsidRPr="003F7A9F" w:rsidRDefault="00763611" w:rsidP="007F6023">
      <w:pPr>
        <w:pStyle w:val="ListParagraph"/>
        <w:numPr>
          <w:ilvl w:val="0"/>
          <w:numId w:val="28"/>
        </w:numPr>
        <w:spacing w:before="60" w:after="60" w:line="276" w:lineRule="auto"/>
        <w:contextualSpacing w:val="0"/>
      </w:pPr>
      <w:r>
        <w:t>F</w:t>
      </w:r>
      <w:r w:rsidR="00655501">
        <w:t>amiliarity with</w:t>
      </w:r>
      <w:r>
        <w:t xml:space="preserve"> and ability to learn</w:t>
      </w:r>
      <w:r w:rsidR="00655501">
        <w:t xml:space="preserve"> the CEA in order to</w:t>
      </w:r>
      <w:r w:rsidR="00655501" w:rsidRPr="003F7A9F" w:rsidDel="00756E17">
        <w:t xml:space="preserve"> </w:t>
      </w:r>
      <w:r w:rsidR="00655501">
        <w:t>p</w:t>
      </w:r>
      <w:r w:rsidR="00756E17">
        <w:t>erform</w:t>
      </w:r>
      <w:r w:rsidR="007F6023" w:rsidRPr="003F7A9F">
        <w:t xml:space="preserve"> requirements engineering, solutions engineering, scheduling, reliability, resiliency, services development, integration, test and evaluation, maintainability and analysis </w:t>
      </w:r>
      <w:r w:rsidR="007F6023">
        <w:t>NGA, the IC, and DoD</w:t>
      </w:r>
      <w:r w:rsidR="007F6023" w:rsidRPr="003F7A9F">
        <w:t>.</w:t>
      </w:r>
    </w:p>
    <w:p w14:paraId="0B869F4A" w14:textId="3A54B7BA" w:rsidR="00DC7D41" w:rsidRPr="003F7A9F" w:rsidRDefault="00655501" w:rsidP="00DC7D41">
      <w:pPr>
        <w:pStyle w:val="ListParagraph"/>
        <w:numPr>
          <w:ilvl w:val="0"/>
          <w:numId w:val="28"/>
        </w:numPr>
        <w:spacing w:before="60" w:after="60" w:line="276" w:lineRule="auto"/>
        <w:contextualSpacing w:val="0"/>
      </w:pPr>
      <w:r>
        <w:t>Using the CE</w:t>
      </w:r>
      <w:r w:rsidR="004B266C">
        <w:t>A</w:t>
      </w:r>
      <w:r w:rsidR="00763611">
        <w:t>,</w:t>
      </w:r>
      <w:r w:rsidR="004B266C">
        <w:t xml:space="preserve"> </w:t>
      </w:r>
      <w:r>
        <w:t>p</w:t>
      </w:r>
      <w:r w:rsidR="00DC7D41">
        <w:t>erforms</w:t>
      </w:r>
      <w:r w:rsidR="00DC7D41" w:rsidRPr="003F7A9F">
        <w:t xml:space="preserve"> planning, analysis/traceability of user requirements, architectures traceability, and procedures</w:t>
      </w:r>
      <w:r w:rsidR="00DC7D41">
        <w:t>;</w:t>
      </w:r>
      <w:r w:rsidR="00DC7D41" w:rsidRPr="003F7A9F">
        <w:t xml:space="preserve"> </w:t>
      </w:r>
      <w:r w:rsidR="00DC7D41">
        <w:t xml:space="preserve">identifies approaches </w:t>
      </w:r>
      <w:r w:rsidR="00DC7D41" w:rsidRPr="003F7A9F">
        <w:t xml:space="preserve">to automate or improve existing systems and review cloud service capabilities, workflow, and scheduling limitations. </w:t>
      </w:r>
    </w:p>
    <w:p w14:paraId="19405A8F" w14:textId="486CE446" w:rsidR="007F6023" w:rsidRPr="003F7A9F" w:rsidRDefault="00655501" w:rsidP="007F6023">
      <w:pPr>
        <w:pStyle w:val="ListParagraph"/>
        <w:numPr>
          <w:ilvl w:val="0"/>
          <w:numId w:val="28"/>
        </w:numPr>
        <w:spacing w:before="60" w:after="60" w:line="276" w:lineRule="auto"/>
        <w:contextualSpacing w:val="0"/>
      </w:pPr>
      <w:r>
        <w:t>Using the CEA, a</w:t>
      </w:r>
      <w:r w:rsidR="007F6023" w:rsidRPr="003F7A9F">
        <w:t>ssists the Government in the capture and translation of mission and customer requirements/needs into systems/capability requirements and solutions.</w:t>
      </w:r>
    </w:p>
    <w:p w14:paraId="03BDCA23" w14:textId="147E1B89" w:rsidR="007F6023" w:rsidRPr="003F7A9F" w:rsidRDefault="004F666C" w:rsidP="007F6023">
      <w:pPr>
        <w:pStyle w:val="ListParagraph"/>
        <w:numPr>
          <w:ilvl w:val="0"/>
          <w:numId w:val="28"/>
        </w:numPr>
        <w:spacing w:before="60" w:after="60" w:line="276" w:lineRule="auto"/>
        <w:contextualSpacing w:val="0"/>
      </w:pPr>
      <w:r>
        <w:t>Using the CEA, a</w:t>
      </w:r>
      <w:r w:rsidR="007F6023" w:rsidRPr="003F7A9F">
        <w:t>ssists the Government in performing systems integration activities.</w:t>
      </w:r>
    </w:p>
    <w:p w14:paraId="230042F6" w14:textId="44F322E6" w:rsidR="007F6023" w:rsidRPr="003F7A9F" w:rsidRDefault="004F666C" w:rsidP="007F6023">
      <w:pPr>
        <w:pStyle w:val="ListParagraph"/>
        <w:numPr>
          <w:ilvl w:val="0"/>
          <w:numId w:val="28"/>
        </w:numPr>
        <w:spacing w:before="60" w:after="60" w:line="276" w:lineRule="auto"/>
        <w:contextualSpacing w:val="0"/>
        <w:rPr>
          <w:color w:val="000000" w:themeColor="text1"/>
        </w:rPr>
      </w:pPr>
      <w:r>
        <w:t>Using the CEA, a</w:t>
      </w:r>
      <w:r w:rsidR="007F6023" w:rsidRPr="003F7A9F">
        <w:t xml:space="preserve">ssists with Analysis of Alternatives (AoAs), Course of Actions (CoAs), Trade Studies, and </w:t>
      </w:r>
      <w:r w:rsidR="007F6023" w:rsidRPr="003F7A9F">
        <w:rPr>
          <w:color w:val="000000" w:themeColor="text1"/>
        </w:rPr>
        <w:t>Engineering Assessments.</w:t>
      </w:r>
    </w:p>
    <w:p w14:paraId="5C158B37" w14:textId="3E8E9A03" w:rsidR="007F6023" w:rsidRDefault="004F666C" w:rsidP="007F6023">
      <w:pPr>
        <w:numPr>
          <w:ilvl w:val="0"/>
          <w:numId w:val="28"/>
        </w:numPr>
        <w:tabs>
          <w:tab w:val="num" w:pos="0"/>
        </w:tabs>
        <w:spacing w:before="60" w:after="60" w:line="276" w:lineRule="auto"/>
        <w:rPr>
          <w:rFonts w:eastAsia="Calibri"/>
          <w:color w:val="000000" w:themeColor="text1"/>
        </w:rPr>
      </w:pPr>
      <w:r>
        <w:rPr>
          <w:rFonts w:eastAsia="Calibri"/>
          <w:color w:val="000000" w:themeColor="text1"/>
        </w:rPr>
        <w:t>Using the CEA, a</w:t>
      </w:r>
      <w:r w:rsidR="007F6023" w:rsidRPr="003F7A9F">
        <w:rPr>
          <w:rFonts w:eastAsia="Calibri"/>
          <w:color w:val="000000" w:themeColor="text1"/>
        </w:rPr>
        <w:t xml:space="preserve">ssists the Government in strategic technical planning, project management, performance engineering, risk </w:t>
      </w:r>
      <w:r w:rsidR="007F6023">
        <w:rPr>
          <w:rFonts w:eastAsia="Calibri"/>
          <w:color w:val="000000" w:themeColor="text1"/>
        </w:rPr>
        <w:t>management and interface design</w:t>
      </w:r>
    </w:p>
    <w:p w14:paraId="00C819ED" w14:textId="77777777" w:rsidR="007F6023" w:rsidRPr="003F7A9F" w:rsidRDefault="007F6023" w:rsidP="007F6023">
      <w:pPr>
        <w:spacing w:before="60" w:after="60" w:line="276" w:lineRule="auto"/>
        <w:rPr>
          <w:b/>
          <w:u w:val="single"/>
        </w:rPr>
      </w:pPr>
      <w:r w:rsidRPr="003F7A9F">
        <w:rPr>
          <w:b/>
          <w:u w:val="single"/>
        </w:rPr>
        <w:t>Skills and Experience:</w:t>
      </w:r>
    </w:p>
    <w:p w14:paraId="179742D6" w14:textId="77777777" w:rsidR="007F6023" w:rsidRPr="003F7A9F" w:rsidRDefault="007F6023" w:rsidP="007F6023">
      <w:pPr>
        <w:spacing w:before="60" w:after="60" w:line="276" w:lineRule="auto"/>
        <w:rPr>
          <w:rFonts w:eastAsia="Calibri"/>
        </w:rPr>
      </w:pPr>
      <w:r w:rsidRPr="003F7A9F">
        <w:rPr>
          <w:rFonts w:eastAsia="Calibri"/>
        </w:rPr>
        <w:t>Required:</w:t>
      </w:r>
    </w:p>
    <w:p w14:paraId="20EBC5E4" w14:textId="49519624" w:rsidR="007F6023" w:rsidRPr="003F7A9F" w:rsidRDefault="007F6023" w:rsidP="007F6023">
      <w:pPr>
        <w:pStyle w:val="ListParagraph"/>
        <w:numPr>
          <w:ilvl w:val="0"/>
          <w:numId w:val="28"/>
        </w:numPr>
        <w:spacing w:before="60" w:after="60" w:line="276" w:lineRule="auto"/>
        <w:contextualSpacing w:val="0"/>
      </w:pPr>
      <w:r w:rsidRPr="003F7A9F">
        <w:t>Bachelor’s degree</w:t>
      </w:r>
      <w:r w:rsidRPr="003F7A9F">
        <w:rPr>
          <w:rFonts w:eastAsia="Calibri"/>
        </w:rPr>
        <w:t xml:space="preserve"> </w:t>
      </w:r>
      <w:r w:rsidR="00B40A81">
        <w:rPr>
          <w:rFonts w:eastAsia="Calibri"/>
        </w:rPr>
        <w:t xml:space="preserve">or higher </w:t>
      </w:r>
      <w:r w:rsidRPr="003F7A9F">
        <w:rPr>
          <w:rFonts w:eastAsia="Calibri"/>
        </w:rPr>
        <w:t xml:space="preserve">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56161442" w14:textId="4B9B3E3A" w:rsidR="007F6023" w:rsidRPr="003F7A9F" w:rsidRDefault="008A67D9">
      <w:pPr>
        <w:pStyle w:val="ListParagraph"/>
        <w:numPr>
          <w:ilvl w:val="0"/>
          <w:numId w:val="28"/>
        </w:numPr>
        <w:spacing w:before="60" w:after="60" w:line="276" w:lineRule="auto"/>
        <w:contextualSpacing w:val="0"/>
      </w:pPr>
      <w:r w:rsidRPr="000E14E0">
        <w:t>Demonstrated experience with</w:t>
      </w:r>
      <w:r>
        <w:t xml:space="preserve"> the</w:t>
      </w:r>
      <w:r w:rsidR="00622BA7" w:rsidRPr="003F7A9F">
        <w:t xml:space="preserve"> systems engineering lifecycle.</w:t>
      </w:r>
    </w:p>
    <w:p w14:paraId="281417F5" w14:textId="77777777" w:rsidR="007F6023" w:rsidRPr="003F7A9F" w:rsidRDefault="007F6023" w:rsidP="007F6023">
      <w:pPr>
        <w:rPr>
          <w:rFonts w:eastAsia="Calibri"/>
        </w:rPr>
      </w:pPr>
      <w:r w:rsidRPr="003F7A9F">
        <w:rPr>
          <w:rFonts w:eastAsia="Calibri"/>
        </w:rPr>
        <w:t>Desired:</w:t>
      </w:r>
    </w:p>
    <w:p w14:paraId="25E7EA6C" w14:textId="27B629A8" w:rsidR="007F6023" w:rsidRPr="003F7A9F" w:rsidRDefault="008A67D9" w:rsidP="007F6023">
      <w:pPr>
        <w:pStyle w:val="ListParagraph"/>
        <w:numPr>
          <w:ilvl w:val="0"/>
          <w:numId w:val="28"/>
        </w:numPr>
        <w:spacing w:before="60" w:after="60" w:line="276" w:lineRule="auto"/>
        <w:contextualSpacing w:val="0"/>
      </w:pPr>
      <w:r w:rsidRPr="000E14E0">
        <w:t>Demonstrated experience with</w:t>
      </w:r>
      <w:r w:rsidR="007F6023" w:rsidRPr="003F7A9F">
        <w:t xml:space="preserve"> Model Based Systems Engineering, processes, tools and languages.</w:t>
      </w:r>
    </w:p>
    <w:p w14:paraId="4D18F199" w14:textId="7A997F23" w:rsidR="00540DBD" w:rsidRDefault="008A67D9" w:rsidP="007F6023">
      <w:pPr>
        <w:pStyle w:val="ListParagraph"/>
        <w:numPr>
          <w:ilvl w:val="0"/>
          <w:numId w:val="28"/>
        </w:numPr>
        <w:spacing w:before="60" w:after="60" w:line="276" w:lineRule="auto"/>
        <w:contextualSpacing w:val="0"/>
      </w:pPr>
      <w:r w:rsidRPr="000E14E0">
        <w:t>Demonstrated experience with</w:t>
      </w:r>
      <w:r w:rsidRPr="003F7A9F">
        <w:t xml:space="preserve"> </w:t>
      </w:r>
      <w:r w:rsidR="007F6023" w:rsidRPr="003F7A9F">
        <w:t>Software Development Frameworks.</w:t>
      </w:r>
    </w:p>
    <w:p w14:paraId="156DE086" w14:textId="069A2334" w:rsidR="00540DBD" w:rsidRDefault="008A67D9" w:rsidP="004B266C">
      <w:pPr>
        <w:pStyle w:val="ListParagraph"/>
        <w:numPr>
          <w:ilvl w:val="0"/>
          <w:numId w:val="28"/>
        </w:numPr>
        <w:spacing w:before="60" w:after="60" w:line="276" w:lineRule="auto"/>
        <w:contextualSpacing w:val="0"/>
      </w:pPr>
      <w:r w:rsidRPr="000E14E0">
        <w:t>Demonstrated experience with</w:t>
      </w:r>
      <w:r w:rsidRPr="003F7A9F">
        <w:t xml:space="preserve"> </w:t>
      </w:r>
      <w:r w:rsidR="0001753E" w:rsidRPr="003F7A9F">
        <w:t xml:space="preserve">the </w:t>
      </w:r>
      <w:r w:rsidR="0001753E">
        <w:t>IC and / or DoD enterprises domains.</w:t>
      </w:r>
      <w:r w:rsidR="00540DBD">
        <w:br w:type="page"/>
      </w:r>
    </w:p>
    <w:p w14:paraId="0AF32CEA" w14:textId="7A41C188" w:rsidR="00540DBD" w:rsidRDefault="00540DBD" w:rsidP="004B266C">
      <w:pPr>
        <w:contextualSpacing/>
        <w:rPr>
          <w:b/>
        </w:rPr>
      </w:pPr>
      <w:r w:rsidRPr="004635F9">
        <w:rPr>
          <w:b/>
          <w:u w:val="single"/>
        </w:rPr>
        <w:lastRenderedPageBreak/>
        <w:t>Position 1</w:t>
      </w:r>
      <w:r w:rsidR="00D16EAF">
        <w:rPr>
          <w:b/>
          <w:u w:val="single"/>
        </w:rPr>
        <w:t>3</w:t>
      </w:r>
      <w:r w:rsidRPr="004B266C">
        <w:rPr>
          <w:b/>
        </w:rPr>
        <w:t>:</w:t>
      </w:r>
      <w:r w:rsidRPr="004635F9">
        <w:rPr>
          <w:b/>
        </w:rPr>
        <w:t xml:space="preserve">    Systems Engineer (Senior-Level)</w:t>
      </w:r>
    </w:p>
    <w:p w14:paraId="11659D73" w14:textId="77777777" w:rsidR="001A3F61" w:rsidRPr="004B266C" w:rsidRDefault="001A3F61" w:rsidP="004B266C">
      <w:pPr>
        <w:contextualSpacing/>
        <w:rPr>
          <w:b/>
          <w:u w:val="single"/>
        </w:rPr>
      </w:pPr>
    </w:p>
    <w:p w14:paraId="2E0ECB20" w14:textId="77777777" w:rsidR="00540DBD" w:rsidRPr="004635F9" w:rsidRDefault="00540DBD" w:rsidP="004B266C">
      <w:pPr>
        <w:spacing w:after="120" w:line="276" w:lineRule="auto"/>
        <w:rPr>
          <w:b/>
          <w:u w:val="single"/>
        </w:rPr>
      </w:pPr>
      <w:r w:rsidRPr="004635F9">
        <w:rPr>
          <w:b/>
          <w:u w:val="single"/>
        </w:rPr>
        <w:t xml:space="preserve">Overall Assignment Description:  </w:t>
      </w:r>
    </w:p>
    <w:p w14:paraId="00A8C1C0" w14:textId="2F23916B" w:rsidR="00B61962" w:rsidRPr="004B266C" w:rsidRDefault="007261FF" w:rsidP="004B266C">
      <w:pPr>
        <w:spacing w:line="276" w:lineRule="auto"/>
        <w:contextualSpacing/>
      </w:pPr>
      <w:r>
        <w:t>Shall use</w:t>
      </w:r>
      <w:r w:rsidR="004F666C">
        <w:t xml:space="preserve"> the CEA in order to p</w:t>
      </w:r>
      <w:r w:rsidR="00B61962" w:rsidRPr="004B266C">
        <w:t xml:space="preserve">rovide </w:t>
      </w:r>
      <w:r w:rsidR="002940D5">
        <w:t xml:space="preserve">FCS MOM </w:t>
      </w:r>
      <w:r w:rsidR="00352297" w:rsidRPr="004B266C">
        <w:t>governance board s</w:t>
      </w:r>
      <w:r w:rsidR="00B61962" w:rsidRPr="004B266C">
        <w:t>upport to manage IT requirements identification and associated priorities to inform strategic development, operations and sustainment, enhancement, integration and retirement of corporate application, systems and services.</w:t>
      </w:r>
    </w:p>
    <w:p w14:paraId="1717F6B6" w14:textId="77777777" w:rsidR="00540DBD" w:rsidRPr="003F7A9F" w:rsidRDefault="00540DBD" w:rsidP="00540DBD">
      <w:pPr>
        <w:spacing w:before="120" w:after="120" w:line="276" w:lineRule="auto"/>
        <w:rPr>
          <w:b/>
          <w:u w:val="single"/>
        </w:rPr>
      </w:pPr>
      <w:r w:rsidRPr="003F7A9F">
        <w:rPr>
          <w:b/>
          <w:u w:val="single"/>
        </w:rPr>
        <w:t xml:space="preserve">Duties include: </w:t>
      </w:r>
    </w:p>
    <w:p w14:paraId="4667390E" w14:textId="32FB017B" w:rsidR="00D878E0" w:rsidRPr="00D878E0" w:rsidRDefault="004F666C" w:rsidP="004B266C">
      <w:pPr>
        <w:pStyle w:val="ListParagraph"/>
        <w:numPr>
          <w:ilvl w:val="0"/>
          <w:numId w:val="28"/>
        </w:numPr>
        <w:spacing w:before="60" w:after="60" w:line="276" w:lineRule="auto"/>
        <w:contextualSpacing w:val="0"/>
      </w:pPr>
      <w:r>
        <w:t>Using the CEA, a</w:t>
      </w:r>
      <w:r w:rsidR="00D878E0">
        <w:t>ssess</w:t>
      </w:r>
      <w:r w:rsidR="00EC1E87">
        <w:t>es</w:t>
      </w:r>
      <w:r w:rsidR="00EC792B">
        <w:t xml:space="preserve"> </w:t>
      </w:r>
      <w:r w:rsidR="00D878E0">
        <w:t>corporate IT</w:t>
      </w:r>
      <w:r w:rsidR="00D878E0" w:rsidRPr="00D878E0">
        <w:t xml:space="preserve"> change request</w:t>
      </w:r>
      <w:r w:rsidR="00D878E0">
        <w:t>s</w:t>
      </w:r>
      <w:r w:rsidR="00D878E0" w:rsidRPr="00D878E0">
        <w:t xml:space="preserve"> received from </w:t>
      </w:r>
      <w:r w:rsidR="00D878E0">
        <w:t>Directorates and</w:t>
      </w:r>
      <w:r w:rsidR="00EC792B">
        <w:t xml:space="preserve"> Components</w:t>
      </w:r>
      <w:r w:rsidR="00D878E0" w:rsidRPr="00D878E0">
        <w:t xml:space="preserve">. </w:t>
      </w:r>
    </w:p>
    <w:p w14:paraId="586A33CE" w14:textId="1E460A15" w:rsidR="00B61962" w:rsidRPr="003F7A9F" w:rsidRDefault="004F666C" w:rsidP="004B266C">
      <w:pPr>
        <w:pStyle w:val="ListParagraph"/>
        <w:numPr>
          <w:ilvl w:val="0"/>
          <w:numId w:val="28"/>
        </w:numPr>
        <w:spacing w:before="60" w:after="60" w:line="276" w:lineRule="auto"/>
        <w:contextualSpacing w:val="0"/>
      </w:pPr>
      <w:r>
        <w:t>Using the CEA, a</w:t>
      </w:r>
      <w:r w:rsidR="00B61962" w:rsidRPr="003F7A9F">
        <w:t xml:space="preserve">ssists </w:t>
      </w:r>
      <w:r w:rsidR="008733FF">
        <w:t>in the</w:t>
      </w:r>
      <w:r w:rsidR="00B61962" w:rsidRPr="003F7A9F">
        <w:t xml:space="preserve"> translation of customer needs </w:t>
      </w:r>
      <w:r w:rsidR="008D41D5">
        <w:t>into</w:t>
      </w:r>
      <w:r w:rsidR="00EC792B">
        <w:t xml:space="preserve"> derive</w:t>
      </w:r>
      <w:r w:rsidR="008D41D5">
        <w:t>d</w:t>
      </w:r>
      <w:r w:rsidR="00EC792B">
        <w:t xml:space="preserve"> </w:t>
      </w:r>
      <w:r w:rsidR="00B61962" w:rsidRPr="003F7A9F">
        <w:t>system/capability</w:t>
      </w:r>
      <w:r w:rsidR="00352297">
        <w:t xml:space="preserve"> </w:t>
      </w:r>
      <w:r w:rsidR="00B61962" w:rsidRPr="003F7A9F">
        <w:t>requirements</w:t>
      </w:r>
      <w:r w:rsidR="00B61962">
        <w:t>.</w:t>
      </w:r>
    </w:p>
    <w:p w14:paraId="483153E3" w14:textId="33D36665" w:rsidR="00D878E0" w:rsidRPr="004B266C" w:rsidRDefault="004F666C" w:rsidP="004B266C">
      <w:pPr>
        <w:pStyle w:val="ListParagraph"/>
        <w:numPr>
          <w:ilvl w:val="0"/>
          <w:numId w:val="28"/>
        </w:numPr>
        <w:spacing w:before="60" w:after="60" w:line="276" w:lineRule="auto"/>
        <w:contextualSpacing w:val="0"/>
      </w:pPr>
      <w:r>
        <w:t>Using the CEA, a</w:t>
      </w:r>
      <w:r w:rsidR="00D878E0" w:rsidRPr="004B266C">
        <w:t xml:space="preserve">ssesses the change request against current </w:t>
      </w:r>
      <w:r w:rsidR="00392254">
        <w:t xml:space="preserve">enterprise </w:t>
      </w:r>
      <w:r w:rsidR="00D878E0" w:rsidRPr="004B266C">
        <w:t>capabilities</w:t>
      </w:r>
      <w:r w:rsidR="001854E6" w:rsidRPr="004B266C">
        <w:t>, policy and strategy.</w:t>
      </w:r>
      <w:r w:rsidR="00EC792B" w:rsidRPr="004B266C">
        <w:t xml:space="preserve"> D</w:t>
      </w:r>
      <w:r w:rsidR="00D878E0" w:rsidRPr="004B266C">
        <w:t>ocument</w:t>
      </w:r>
      <w:r w:rsidR="001854E6" w:rsidRPr="004B266C">
        <w:t>s</w:t>
      </w:r>
      <w:r w:rsidR="00D878E0" w:rsidRPr="004B266C">
        <w:t xml:space="preserve"> the risk and </w:t>
      </w:r>
      <w:r w:rsidR="00277DFB">
        <w:t>viability</w:t>
      </w:r>
      <w:r w:rsidR="00D878E0" w:rsidRPr="004B266C">
        <w:t xml:space="preserve"> to </w:t>
      </w:r>
      <w:r w:rsidR="005C1FDC" w:rsidRPr="004B266C">
        <w:t>implement</w:t>
      </w:r>
      <w:r w:rsidR="00D878E0" w:rsidRPr="004B266C">
        <w:t xml:space="preserve"> the change request.</w:t>
      </w:r>
    </w:p>
    <w:p w14:paraId="450E9E75" w14:textId="5402143B" w:rsidR="00B61962" w:rsidRPr="004B266C" w:rsidRDefault="004F666C" w:rsidP="004B266C">
      <w:pPr>
        <w:pStyle w:val="ListParagraph"/>
        <w:numPr>
          <w:ilvl w:val="0"/>
          <w:numId w:val="28"/>
        </w:numPr>
        <w:spacing w:before="60" w:after="60" w:line="276" w:lineRule="auto"/>
        <w:contextualSpacing w:val="0"/>
      </w:pPr>
      <w:r>
        <w:t>Using the CEA, p</w:t>
      </w:r>
      <w:r w:rsidR="008733FF" w:rsidRPr="004B266C">
        <w:t>erforms</w:t>
      </w:r>
      <w:r w:rsidR="00B61962" w:rsidRPr="004B266C">
        <w:t xml:space="preserve"> capability </w:t>
      </w:r>
      <w:r w:rsidR="007A7445" w:rsidRPr="004B266C">
        <w:t xml:space="preserve">needs </w:t>
      </w:r>
      <w:r w:rsidR="008733FF" w:rsidRPr="004B266C">
        <w:t xml:space="preserve">assessment </w:t>
      </w:r>
      <w:r w:rsidR="005C1FDC" w:rsidRPr="004B266C">
        <w:t>to</w:t>
      </w:r>
      <w:r w:rsidR="00B61962" w:rsidRPr="004B266C">
        <w:t xml:space="preserve"> make recommendation </w:t>
      </w:r>
      <w:r w:rsidR="008733FF" w:rsidRPr="004B266C">
        <w:t xml:space="preserve">to the government </w:t>
      </w:r>
      <w:r w:rsidR="00B61962" w:rsidRPr="004B266C">
        <w:t xml:space="preserve">on </w:t>
      </w:r>
      <w:r w:rsidR="007A7445" w:rsidRPr="004B266C">
        <w:t xml:space="preserve">if </w:t>
      </w:r>
      <w:r w:rsidR="00B61962" w:rsidRPr="004B266C">
        <w:t>a material or non-material solution</w:t>
      </w:r>
      <w:r w:rsidR="008733FF" w:rsidRPr="004B266C">
        <w:t xml:space="preserve"> is </w:t>
      </w:r>
      <w:r w:rsidR="001854E6" w:rsidRPr="004B266C">
        <w:t>best suited</w:t>
      </w:r>
      <w:r w:rsidR="008733FF" w:rsidRPr="004B266C">
        <w:t xml:space="preserve"> to satisfy customer’s needs.</w:t>
      </w:r>
      <w:r w:rsidR="00B61962" w:rsidRPr="004B266C">
        <w:t xml:space="preserve"> </w:t>
      </w:r>
    </w:p>
    <w:p w14:paraId="514F5C30" w14:textId="187C603D" w:rsidR="008733FF" w:rsidRDefault="004F666C" w:rsidP="004B266C">
      <w:pPr>
        <w:pStyle w:val="ListParagraph"/>
        <w:numPr>
          <w:ilvl w:val="0"/>
          <w:numId w:val="28"/>
        </w:numPr>
        <w:spacing w:before="60" w:after="60" w:line="276" w:lineRule="auto"/>
        <w:contextualSpacing w:val="0"/>
      </w:pPr>
      <w:r>
        <w:t>Using the CEa, p</w:t>
      </w:r>
      <w:r w:rsidR="008733FF">
        <w:t xml:space="preserve">erforms high-level system </w:t>
      </w:r>
      <w:r w:rsidR="005C1FDC">
        <w:t>engineering</w:t>
      </w:r>
      <w:r w:rsidR="00173148">
        <w:t xml:space="preserve"> to identify corporate IT option(s) to address customer needs. </w:t>
      </w:r>
      <w:r w:rsidR="001854E6">
        <w:t>Provides</w:t>
      </w:r>
      <w:r w:rsidR="00173148">
        <w:t xml:space="preserve"> recommendation to government describing the </w:t>
      </w:r>
      <w:r w:rsidR="001854E6">
        <w:t>solutions</w:t>
      </w:r>
      <w:r w:rsidR="00173148">
        <w:t xml:space="preserve"> </w:t>
      </w:r>
      <w:r w:rsidR="00FA7D28">
        <w:t xml:space="preserve">capability, </w:t>
      </w:r>
      <w:r w:rsidR="00E24472">
        <w:t>notional</w:t>
      </w:r>
      <w:r w:rsidR="00EC792B">
        <w:t xml:space="preserve"> </w:t>
      </w:r>
      <w:r w:rsidR="008733FF">
        <w:t xml:space="preserve">cost and </w:t>
      </w:r>
      <w:r w:rsidR="00EC792B">
        <w:t>implementation timeline</w:t>
      </w:r>
      <w:r w:rsidR="00392254">
        <w:t xml:space="preserve">, </w:t>
      </w:r>
      <w:r w:rsidR="001854E6">
        <w:t>which will</w:t>
      </w:r>
      <w:r w:rsidR="00DC6763">
        <w:t xml:space="preserve"> inform investment </w:t>
      </w:r>
      <w:r w:rsidR="009C1C7F">
        <w:t xml:space="preserve">priorities and </w:t>
      </w:r>
      <w:r w:rsidR="00DC6763">
        <w:t>decisions.</w:t>
      </w:r>
      <w:r w:rsidR="008733FF">
        <w:t xml:space="preserve"> </w:t>
      </w:r>
    </w:p>
    <w:p w14:paraId="50A01755" w14:textId="2E072718" w:rsidR="00EC792B" w:rsidRDefault="004F666C" w:rsidP="004B266C">
      <w:pPr>
        <w:pStyle w:val="ListParagraph"/>
        <w:numPr>
          <w:ilvl w:val="0"/>
          <w:numId w:val="28"/>
        </w:numPr>
        <w:spacing w:before="60" w:after="60" w:line="276" w:lineRule="auto"/>
        <w:contextualSpacing w:val="0"/>
      </w:pPr>
      <w:r>
        <w:t>Using the CEA, c</w:t>
      </w:r>
      <w:r w:rsidR="00EC792B">
        <w:t>oordinate with CIO-T organization</w:t>
      </w:r>
      <w:r w:rsidR="007A7445">
        <w:t xml:space="preserve"> (TCF)</w:t>
      </w:r>
      <w:r w:rsidR="00EC792B">
        <w:t xml:space="preserve"> for </w:t>
      </w:r>
      <w:r w:rsidR="007A7445">
        <w:t>corporate IT</w:t>
      </w:r>
      <w:r w:rsidR="005C1FDC">
        <w:t xml:space="preserve"> </w:t>
      </w:r>
      <w:r w:rsidR="00EC792B">
        <w:t xml:space="preserve">change requests </w:t>
      </w:r>
      <w:r w:rsidR="00E24472">
        <w:t>that</w:t>
      </w:r>
      <w:r w:rsidR="00EC792B">
        <w:t xml:space="preserve"> require a Business Case Analysis</w:t>
      </w:r>
      <w:r w:rsidR="001854E6">
        <w:t xml:space="preserve"> (BCA)</w:t>
      </w:r>
      <w:r w:rsidR="00E24472">
        <w:t>.</w:t>
      </w:r>
    </w:p>
    <w:p w14:paraId="0D605AD1" w14:textId="63738B20" w:rsidR="00540DBD" w:rsidRPr="003F7A9F" w:rsidRDefault="004F666C" w:rsidP="004B266C">
      <w:pPr>
        <w:pStyle w:val="ListParagraph"/>
        <w:numPr>
          <w:ilvl w:val="0"/>
          <w:numId w:val="28"/>
        </w:numPr>
        <w:spacing w:before="60" w:after="60" w:line="276" w:lineRule="auto"/>
        <w:contextualSpacing w:val="0"/>
      </w:pPr>
      <w:r>
        <w:t>Using the CEA, g</w:t>
      </w:r>
      <w:r w:rsidR="00540DBD" w:rsidRPr="003F7A9F">
        <w:t xml:space="preserve">uides Mid-level and Junior-level system engineers performing requirements </w:t>
      </w:r>
      <w:r w:rsidR="008733FF">
        <w:t xml:space="preserve">assessment activities. </w:t>
      </w:r>
    </w:p>
    <w:p w14:paraId="5C3BBEF2" w14:textId="62AD286F" w:rsidR="00DC7D41" w:rsidRPr="003F7A9F" w:rsidRDefault="004F666C" w:rsidP="00DC7D41">
      <w:pPr>
        <w:pStyle w:val="ListParagraph"/>
        <w:numPr>
          <w:ilvl w:val="0"/>
          <w:numId w:val="28"/>
        </w:numPr>
        <w:spacing w:before="60" w:after="60" w:line="276" w:lineRule="auto"/>
        <w:contextualSpacing w:val="0"/>
      </w:pPr>
      <w:r>
        <w:t>Using the CEA, p</w:t>
      </w:r>
      <w:r w:rsidR="00DC7D41">
        <w:t>erforms</w:t>
      </w:r>
      <w:r w:rsidR="00DC7D41" w:rsidRPr="003F7A9F">
        <w:t xml:space="preserve"> planning, analysis/traceability of user requirements, architectures traceability, and procedures</w:t>
      </w:r>
      <w:r w:rsidR="00DC7D41">
        <w:t>;</w:t>
      </w:r>
      <w:r w:rsidR="00DC7D41" w:rsidRPr="003F7A9F">
        <w:t xml:space="preserve"> </w:t>
      </w:r>
      <w:r w:rsidR="00DC7D41">
        <w:t xml:space="preserve">identifies approaches </w:t>
      </w:r>
      <w:r w:rsidR="00DC7D41" w:rsidRPr="003F7A9F">
        <w:t xml:space="preserve">to automate or improve existing systems and review cloud service capabilities, workflow, and scheduling limitations. </w:t>
      </w:r>
    </w:p>
    <w:p w14:paraId="0FDB5CCF" w14:textId="27F5140D" w:rsidR="00540DBD" w:rsidRPr="004B266C" w:rsidRDefault="00DC6763" w:rsidP="004B266C">
      <w:pPr>
        <w:pStyle w:val="ListParagraph"/>
        <w:numPr>
          <w:ilvl w:val="0"/>
          <w:numId w:val="28"/>
        </w:numPr>
        <w:spacing w:before="60" w:after="60" w:line="276" w:lineRule="auto"/>
        <w:contextualSpacing w:val="0"/>
      </w:pPr>
      <w:r>
        <w:t>Leverage</w:t>
      </w:r>
      <w:r w:rsidR="00DD3AB5">
        <w:t>s</w:t>
      </w:r>
      <w:r w:rsidR="00540DBD" w:rsidRPr="003F7A9F">
        <w:t xml:space="preserve"> Analysis of Alternatives (AoAs), Course of Actions (CoAs), Trade Studies, and </w:t>
      </w:r>
      <w:r w:rsidR="00DD3AB5" w:rsidRPr="004B266C">
        <w:t>Business Case Analysis (BCA)</w:t>
      </w:r>
      <w:r w:rsidR="009C1C7F" w:rsidRPr="004B266C">
        <w:t>.</w:t>
      </w:r>
      <w:r w:rsidRPr="004B266C">
        <w:t xml:space="preserve"> </w:t>
      </w:r>
    </w:p>
    <w:p w14:paraId="40EB029D" w14:textId="77777777" w:rsidR="00540DBD" w:rsidRPr="003F7A9F" w:rsidRDefault="00540DBD" w:rsidP="00540DBD">
      <w:pPr>
        <w:spacing w:before="120" w:after="120" w:line="276" w:lineRule="auto"/>
        <w:rPr>
          <w:b/>
          <w:u w:val="single"/>
        </w:rPr>
      </w:pPr>
      <w:r w:rsidRPr="003F7A9F">
        <w:rPr>
          <w:b/>
          <w:u w:val="single"/>
        </w:rPr>
        <w:t>Skills and Experience:</w:t>
      </w:r>
    </w:p>
    <w:p w14:paraId="12D02AB1" w14:textId="77777777" w:rsidR="00540DBD" w:rsidRPr="003F7A9F" w:rsidRDefault="00540DBD" w:rsidP="00540DBD">
      <w:pPr>
        <w:spacing w:before="120" w:after="120" w:line="276" w:lineRule="auto"/>
        <w:rPr>
          <w:rFonts w:eastAsia="Calibri"/>
        </w:rPr>
      </w:pPr>
      <w:r w:rsidRPr="003F7A9F">
        <w:rPr>
          <w:rFonts w:eastAsia="Calibri"/>
        </w:rPr>
        <w:t>Required:</w:t>
      </w:r>
    </w:p>
    <w:p w14:paraId="570270C3" w14:textId="17AD4342" w:rsidR="00540DBD" w:rsidRPr="003F7A9F" w:rsidRDefault="00540DBD" w:rsidP="004B266C">
      <w:pPr>
        <w:pStyle w:val="ListParagraph"/>
        <w:numPr>
          <w:ilvl w:val="0"/>
          <w:numId w:val="28"/>
        </w:numPr>
        <w:spacing w:before="60" w:after="60" w:line="276" w:lineRule="auto"/>
        <w:contextualSpacing w:val="0"/>
      </w:pPr>
      <w:r w:rsidRPr="003F7A9F">
        <w:t>Bachelor’s degree</w:t>
      </w:r>
      <w:r w:rsidR="006F25DC">
        <w:t xml:space="preserve"> or higher</w:t>
      </w:r>
      <w:r w:rsidRPr="004B266C">
        <w:t xml:space="preserve"> in </w:t>
      </w:r>
      <w:r w:rsidRPr="003F7A9F">
        <w:t xml:space="preserve">Systems Engineering or in related technical or scientific fields such as engineering, physics, mathematics, operations research, engineering management, </w:t>
      </w:r>
      <w:r w:rsidRPr="004B266C">
        <w:t xml:space="preserve">Computer Science, Information Technology, Management Information Systems, </w:t>
      </w:r>
      <w:r w:rsidRPr="003F7A9F">
        <w:t>or related STEM degree program.</w:t>
      </w:r>
    </w:p>
    <w:p w14:paraId="13ACC5FB" w14:textId="77777777" w:rsidR="00540DBD" w:rsidRPr="003F7A9F" w:rsidRDefault="00540DBD" w:rsidP="004B266C">
      <w:pPr>
        <w:pStyle w:val="ListParagraph"/>
        <w:numPr>
          <w:ilvl w:val="0"/>
          <w:numId w:val="28"/>
        </w:numPr>
        <w:spacing w:before="60" w:after="60" w:line="276" w:lineRule="auto"/>
        <w:contextualSpacing w:val="0"/>
      </w:pPr>
      <w:r w:rsidRPr="003F7A9F">
        <w:lastRenderedPageBreak/>
        <w:t xml:space="preserve">Senior-level working experience in government </w:t>
      </w:r>
      <w:r w:rsidRPr="007F4EF0">
        <w:t>or industry in relevant work areas including: DoD/IC Acquisition Process, Requirements Process, PPBES Process or</w:t>
      </w:r>
      <w:r w:rsidRPr="003F7A9F">
        <w:t xml:space="preserve"> system engineering of large complex System of Systems or Service Oriented Architecture/Cloud environments.</w:t>
      </w:r>
    </w:p>
    <w:p w14:paraId="6633D931" w14:textId="777C5E53" w:rsidR="00540DBD" w:rsidRPr="004B266C" w:rsidRDefault="008A67D9" w:rsidP="004B266C">
      <w:pPr>
        <w:pStyle w:val="ListParagraph"/>
        <w:numPr>
          <w:ilvl w:val="0"/>
          <w:numId w:val="28"/>
        </w:numPr>
        <w:spacing w:before="60" w:after="60" w:line="276" w:lineRule="auto"/>
        <w:contextualSpacing w:val="0"/>
      </w:pPr>
      <w:r w:rsidRPr="000E14E0">
        <w:t>Demonstrated experience with</w:t>
      </w:r>
      <w:r w:rsidRPr="003F7A9F">
        <w:t xml:space="preserve"> </w:t>
      </w:r>
      <w:r w:rsidR="00540DBD" w:rsidRPr="003F7A9F">
        <w:t>systems engineering lifecycle.</w:t>
      </w:r>
    </w:p>
    <w:p w14:paraId="6E2010AD" w14:textId="77777777" w:rsidR="00540DBD" w:rsidRPr="003F7A9F" w:rsidRDefault="00540DBD" w:rsidP="00540DBD">
      <w:pPr>
        <w:keepNext/>
        <w:spacing w:before="120" w:after="120" w:line="276" w:lineRule="auto"/>
        <w:rPr>
          <w:rFonts w:eastAsia="Calibri"/>
        </w:rPr>
      </w:pPr>
      <w:r w:rsidRPr="003F7A9F">
        <w:rPr>
          <w:rFonts w:eastAsia="Calibri"/>
        </w:rPr>
        <w:t>Desired:</w:t>
      </w:r>
    </w:p>
    <w:p w14:paraId="5F2CC1EB" w14:textId="77777777" w:rsidR="00540DBD" w:rsidRPr="003F7A9F" w:rsidRDefault="00540DBD" w:rsidP="004B266C">
      <w:pPr>
        <w:pStyle w:val="ListParagraph"/>
        <w:numPr>
          <w:ilvl w:val="0"/>
          <w:numId w:val="28"/>
        </w:numPr>
        <w:spacing w:before="60" w:after="60" w:line="276" w:lineRule="auto"/>
        <w:contextualSpacing w:val="0"/>
      </w:pPr>
      <w:r w:rsidRPr="004B266C">
        <w:t xml:space="preserve">Master’s degree in </w:t>
      </w:r>
      <w:r w:rsidRPr="003F7A9F">
        <w:t xml:space="preserve">Systems Engineering or in related technical or scientific fields such as engineering, physics, mathematics, operations research, engineering management, </w:t>
      </w:r>
      <w:r w:rsidRPr="004B266C">
        <w:t xml:space="preserve">Computer Science, Information Technology, Management Information Systems, </w:t>
      </w:r>
      <w:r w:rsidRPr="003F7A9F">
        <w:t>or related STEM degree program.</w:t>
      </w:r>
    </w:p>
    <w:p w14:paraId="531844FD" w14:textId="349116D9" w:rsidR="00540DBD" w:rsidRPr="003F7A9F" w:rsidRDefault="008A67D9" w:rsidP="004B266C">
      <w:pPr>
        <w:pStyle w:val="ListParagraph"/>
        <w:numPr>
          <w:ilvl w:val="0"/>
          <w:numId w:val="28"/>
        </w:numPr>
        <w:spacing w:before="60" w:after="60" w:line="276" w:lineRule="auto"/>
        <w:contextualSpacing w:val="0"/>
      </w:pPr>
      <w:r w:rsidRPr="000E14E0">
        <w:t>Demonstrated experience with</w:t>
      </w:r>
      <w:r w:rsidR="00540DBD" w:rsidRPr="003F7A9F">
        <w:t xml:space="preserve"> Model Based Systems Engineering, processes, tools and languages.</w:t>
      </w:r>
    </w:p>
    <w:p w14:paraId="651B77F9" w14:textId="132AB803" w:rsidR="00540DBD" w:rsidRPr="003F7A9F" w:rsidRDefault="008A67D9" w:rsidP="004B266C">
      <w:pPr>
        <w:pStyle w:val="ListParagraph"/>
        <w:numPr>
          <w:ilvl w:val="0"/>
          <w:numId w:val="28"/>
        </w:numPr>
        <w:spacing w:before="60" w:after="60" w:line="276" w:lineRule="auto"/>
        <w:contextualSpacing w:val="0"/>
      </w:pPr>
      <w:r w:rsidRPr="000E14E0">
        <w:t>Demonstrated experience with</w:t>
      </w:r>
      <w:r w:rsidRPr="003F7A9F">
        <w:t xml:space="preserve"> </w:t>
      </w:r>
      <w:r w:rsidR="00540DBD" w:rsidRPr="003F7A9F">
        <w:t>Software Development Frameworks.</w:t>
      </w:r>
    </w:p>
    <w:p w14:paraId="69D67208" w14:textId="5A6869C1" w:rsidR="00540DBD" w:rsidRPr="004B266C" w:rsidRDefault="00B40A81" w:rsidP="004B266C">
      <w:pPr>
        <w:pStyle w:val="ListParagraph"/>
        <w:numPr>
          <w:ilvl w:val="0"/>
          <w:numId w:val="28"/>
        </w:numPr>
        <w:spacing w:before="60" w:after="60" w:line="276" w:lineRule="auto"/>
        <w:contextualSpacing w:val="0"/>
      </w:pPr>
      <w:r>
        <w:t xml:space="preserve">Possesses </w:t>
      </w:r>
      <w:r w:rsidR="00540DBD" w:rsidRPr="004B266C">
        <w:t>INCOSE Certified System Engineering Professional (CSEP) certification.</w:t>
      </w:r>
    </w:p>
    <w:p w14:paraId="62E1904B" w14:textId="65A54ED7" w:rsidR="00540DBD" w:rsidRPr="004B266C" w:rsidRDefault="008A67D9" w:rsidP="004B266C">
      <w:pPr>
        <w:pStyle w:val="ListParagraph"/>
        <w:numPr>
          <w:ilvl w:val="0"/>
          <w:numId w:val="28"/>
        </w:numPr>
        <w:spacing w:before="60" w:after="60" w:line="276" w:lineRule="auto"/>
        <w:contextualSpacing w:val="0"/>
      </w:pPr>
      <w:r w:rsidRPr="000E14E0">
        <w:t>Demonstrated experience with</w:t>
      </w:r>
      <w:r w:rsidR="00540DBD" w:rsidRPr="004B266C">
        <w:t xml:space="preserve"> in the field of geospatial intelligence.</w:t>
      </w:r>
    </w:p>
    <w:p w14:paraId="026982F6" w14:textId="400607EB" w:rsidR="00540DBD" w:rsidRPr="004B266C" w:rsidRDefault="00B40A81" w:rsidP="004B266C">
      <w:pPr>
        <w:pStyle w:val="ListParagraph"/>
        <w:numPr>
          <w:ilvl w:val="0"/>
          <w:numId w:val="28"/>
        </w:numPr>
        <w:spacing w:before="60" w:after="60" w:line="276" w:lineRule="auto"/>
        <w:contextualSpacing w:val="0"/>
      </w:pPr>
      <w:r>
        <w:t xml:space="preserve">Possesses </w:t>
      </w:r>
      <w:r w:rsidR="00540DBD" w:rsidRPr="004B266C">
        <w:t>Licensure as a professional engineer.</w:t>
      </w:r>
    </w:p>
    <w:p w14:paraId="24D1D88F" w14:textId="77777777" w:rsidR="00540DBD" w:rsidRPr="004B266C" w:rsidRDefault="00540DBD" w:rsidP="004B266C">
      <w:pPr>
        <w:pStyle w:val="ListParagraph"/>
        <w:numPr>
          <w:ilvl w:val="0"/>
          <w:numId w:val="28"/>
        </w:numPr>
        <w:spacing w:before="60" w:after="60" w:line="276" w:lineRule="auto"/>
        <w:contextualSpacing w:val="0"/>
      </w:pPr>
      <w:r w:rsidRPr="004B266C">
        <w:t>Membership or leadership participation in any of the following professional organizations:</w:t>
      </w:r>
    </w:p>
    <w:p w14:paraId="216D9A7A" w14:textId="77777777" w:rsidR="00540DBD" w:rsidRPr="003F7A9F" w:rsidRDefault="00540DBD" w:rsidP="00540DBD">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04CC1177" w14:textId="77777777" w:rsidR="00540DBD" w:rsidRPr="003F7A9F" w:rsidRDefault="00540DBD" w:rsidP="00540DBD">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23C6BF39" w14:textId="77777777" w:rsidR="00540DBD" w:rsidRPr="003F7A9F" w:rsidRDefault="00540DBD" w:rsidP="00540DBD">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1AA2C201" w14:textId="77777777" w:rsidR="00540DBD" w:rsidRPr="003F7A9F" w:rsidRDefault="00540DBD" w:rsidP="00540DBD">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70F96119" w14:textId="77777777" w:rsidR="00540DBD" w:rsidRPr="003F7A9F" w:rsidRDefault="00540DBD" w:rsidP="00540DBD">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1B955268" w14:textId="000EF584" w:rsidR="00540DBD" w:rsidRPr="004B266C" w:rsidRDefault="00540DBD" w:rsidP="00EF538A">
      <w:pPr>
        <w:pStyle w:val="ListBullet3"/>
        <w:numPr>
          <w:ilvl w:val="1"/>
          <w:numId w:val="28"/>
        </w:numPr>
        <w:overflowPunct w:val="0"/>
        <w:autoSpaceDE w:val="0"/>
        <w:autoSpaceDN w:val="0"/>
        <w:adjustRightInd w:val="0"/>
        <w:spacing w:before="60" w:after="60" w:line="276" w:lineRule="auto"/>
        <w:contextualSpacing w:val="0"/>
        <w:textAlignment w:val="baseline"/>
      </w:pPr>
      <w:r w:rsidRPr="003F7A9F">
        <w:rPr>
          <w:color w:val="000000" w:themeColor="text1"/>
        </w:rPr>
        <w:t>USGIF</w:t>
      </w:r>
    </w:p>
    <w:p w14:paraId="4A872A8F" w14:textId="10FB40DC" w:rsidR="00277DFB" w:rsidRDefault="008A67D9" w:rsidP="00277DFB">
      <w:pPr>
        <w:pStyle w:val="ListParagraph"/>
        <w:numPr>
          <w:ilvl w:val="0"/>
          <w:numId w:val="28"/>
        </w:numPr>
        <w:spacing w:before="60" w:after="60" w:line="276" w:lineRule="auto"/>
        <w:contextualSpacing w:val="0"/>
      </w:pPr>
      <w:r w:rsidRPr="000E14E0">
        <w:t>Demonstrated experience with</w:t>
      </w:r>
      <w:r w:rsidRPr="003F7A9F">
        <w:t xml:space="preserve"> </w:t>
      </w:r>
      <w:r w:rsidR="00540DBD" w:rsidRPr="003F7A9F">
        <w:t xml:space="preserve">the </w:t>
      </w:r>
      <w:r w:rsidR="00540DBD">
        <w:t>IC and DoD enterprises</w:t>
      </w:r>
      <w:r w:rsidR="00540DBD" w:rsidRPr="004B266C">
        <w:t>.</w:t>
      </w:r>
    </w:p>
    <w:p w14:paraId="5ACC77D7" w14:textId="77777777" w:rsidR="00277DFB" w:rsidRDefault="00277DFB">
      <w:r>
        <w:br w:type="page"/>
      </w:r>
    </w:p>
    <w:p w14:paraId="033F692C" w14:textId="44D2B3D8" w:rsidR="00277DFB" w:rsidRDefault="00277DFB" w:rsidP="00277DFB">
      <w:pPr>
        <w:contextualSpacing/>
        <w:rPr>
          <w:b/>
        </w:rPr>
      </w:pPr>
      <w:r w:rsidRPr="0021714E">
        <w:rPr>
          <w:b/>
          <w:u w:val="single"/>
        </w:rPr>
        <w:lastRenderedPageBreak/>
        <w:t>Position 1</w:t>
      </w:r>
      <w:r w:rsidR="00D16EAF">
        <w:rPr>
          <w:b/>
          <w:u w:val="single"/>
        </w:rPr>
        <w:t>4</w:t>
      </w:r>
      <w:r w:rsidRPr="0021714E">
        <w:rPr>
          <w:b/>
        </w:rPr>
        <w:t>:    Systems Engineer (</w:t>
      </w:r>
      <w:r>
        <w:rPr>
          <w:b/>
        </w:rPr>
        <w:t>Mid</w:t>
      </w:r>
      <w:r w:rsidRPr="0021714E">
        <w:rPr>
          <w:b/>
        </w:rPr>
        <w:t>-Level)</w:t>
      </w:r>
    </w:p>
    <w:p w14:paraId="32B27F99" w14:textId="77777777" w:rsidR="00277DFB" w:rsidRPr="0021714E" w:rsidRDefault="00277DFB" w:rsidP="00277DFB">
      <w:pPr>
        <w:contextualSpacing/>
        <w:rPr>
          <w:b/>
          <w:u w:val="single"/>
        </w:rPr>
      </w:pPr>
    </w:p>
    <w:p w14:paraId="04D5D66C" w14:textId="77777777" w:rsidR="00277DFB" w:rsidRPr="0021714E" w:rsidRDefault="00277DFB" w:rsidP="00277DFB">
      <w:pPr>
        <w:spacing w:after="120" w:line="276" w:lineRule="auto"/>
        <w:rPr>
          <w:b/>
          <w:u w:val="single"/>
        </w:rPr>
      </w:pPr>
      <w:r w:rsidRPr="0021714E">
        <w:rPr>
          <w:b/>
          <w:u w:val="single"/>
        </w:rPr>
        <w:t xml:space="preserve">Overall Assignment Description:  </w:t>
      </w:r>
    </w:p>
    <w:p w14:paraId="1A8F9C71" w14:textId="2B078B69" w:rsidR="00277DFB" w:rsidRPr="0021714E" w:rsidRDefault="007261FF" w:rsidP="00277DFB">
      <w:pPr>
        <w:spacing w:line="276" w:lineRule="auto"/>
        <w:contextualSpacing/>
      </w:pPr>
      <w:r>
        <w:t>Shall use the CEA in order to p</w:t>
      </w:r>
      <w:r w:rsidR="002940D5" w:rsidRPr="0021714E">
        <w:t xml:space="preserve">rovide </w:t>
      </w:r>
      <w:r w:rsidR="002940D5">
        <w:t xml:space="preserve">FCS MOM </w:t>
      </w:r>
      <w:r w:rsidR="002940D5" w:rsidRPr="0021714E">
        <w:t xml:space="preserve">governance board </w:t>
      </w:r>
      <w:r w:rsidR="00277DFB" w:rsidRPr="0021714E">
        <w:t>support to manage IT requirements identification and associated priorities to inform strategic development, operations and sustainment, enhancement, integration and retirement of corporate application, systems and services.</w:t>
      </w:r>
    </w:p>
    <w:p w14:paraId="12715F2A" w14:textId="77777777" w:rsidR="00277DFB" w:rsidRPr="003F7A9F" w:rsidRDefault="00277DFB" w:rsidP="00277DFB">
      <w:pPr>
        <w:spacing w:before="120" w:after="120" w:line="276" w:lineRule="auto"/>
        <w:rPr>
          <w:b/>
          <w:u w:val="single"/>
        </w:rPr>
      </w:pPr>
      <w:r w:rsidRPr="003F7A9F">
        <w:rPr>
          <w:b/>
          <w:u w:val="single"/>
        </w:rPr>
        <w:t xml:space="preserve">Duties include: </w:t>
      </w:r>
    </w:p>
    <w:p w14:paraId="225C8602" w14:textId="5B7C02D9" w:rsidR="00277DFB" w:rsidRPr="00D878E0" w:rsidRDefault="007261FF" w:rsidP="00277DFB">
      <w:pPr>
        <w:pStyle w:val="ListParagraph"/>
        <w:numPr>
          <w:ilvl w:val="0"/>
          <w:numId w:val="28"/>
        </w:numPr>
        <w:spacing w:before="60" w:after="60" w:line="276" w:lineRule="auto"/>
        <w:contextualSpacing w:val="0"/>
      </w:pPr>
      <w:r>
        <w:t>Using the CEA, a</w:t>
      </w:r>
      <w:r w:rsidR="00277DFB">
        <w:t>ssesses corporate IT</w:t>
      </w:r>
      <w:r w:rsidR="00277DFB" w:rsidRPr="00D878E0">
        <w:t xml:space="preserve"> change request</w:t>
      </w:r>
      <w:r w:rsidR="00277DFB">
        <w:t>s</w:t>
      </w:r>
      <w:r w:rsidR="00277DFB" w:rsidRPr="00D878E0">
        <w:t xml:space="preserve"> received from </w:t>
      </w:r>
      <w:r w:rsidR="00277DFB">
        <w:t>Directorates and Components</w:t>
      </w:r>
      <w:r w:rsidR="00277DFB" w:rsidRPr="00D878E0">
        <w:t xml:space="preserve">. </w:t>
      </w:r>
    </w:p>
    <w:p w14:paraId="528DB399" w14:textId="3F863884" w:rsidR="00277DFB" w:rsidRPr="003F7A9F" w:rsidRDefault="007261FF" w:rsidP="00277DFB">
      <w:pPr>
        <w:pStyle w:val="ListParagraph"/>
        <w:numPr>
          <w:ilvl w:val="0"/>
          <w:numId w:val="28"/>
        </w:numPr>
        <w:spacing w:before="60" w:after="60" w:line="276" w:lineRule="auto"/>
        <w:contextualSpacing w:val="0"/>
      </w:pPr>
      <w:r>
        <w:t>Using the CEA, a</w:t>
      </w:r>
      <w:r w:rsidR="00277DFB" w:rsidRPr="003F7A9F">
        <w:t xml:space="preserve">ssists </w:t>
      </w:r>
      <w:r w:rsidR="00277DFB">
        <w:t>in the</w:t>
      </w:r>
      <w:r w:rsidR="00277DFB" w:rsidRPr="003F7A9F">
        <w:t xml:space="preserve"> translation of customer needs </w:t>
      </w:r>
      <w:r w:rsidR="00277DFB">
        <w:t xml:space="preserve">into derived </w:t>
      </w:r>
      <w:r w:rsidR="00277DFB" w:rsidRPr="003F7A9F">
        <w:t>system/capability</w:t>
      </w:r>
      <w:r w:rsidR="00277DFB">
        <w:t xml:space="preserve"> </w:t>
      </w:r>
      <w:r w:rsidR="00277DFB" w:rsidRPr="003F7A9F">
        <w:t>requirements</w:t>
      </w:r>
      <w:r w:rsidR="00277DFB">
        <w:t>.</w:t>
      </w:r>
    </w:p>
    <w:p w14:paraId="4E8F3C69" w14:textId="5C0C75D5" w:rsidR="00277DFB" w:rsidRPr="003F7A9F" w:rsidRDefault="007261FF" w:rsidP="004A49AD">
      <w:pPr>
        <w:pStyle w:val="ListParagraph"/>
        <w:numPr>
          <w:ilvl w:val="0"/>
          <w:numId w:val="28"/>
        </w:numPr>
        <w:spacing w:before="60" w:after="60" w:line="276" w:lineRule="auto"/>
        <w:contextualSpacing w:val="0"/>
      </w:pPr>
      <w:r>
        <w:t>Using the CEA, a</w:t>
      </w:r>
      <w:r w:rsidR="00277DFB" w:rsidRPr="0021714E">
        <w:t xml:space="preserve">ssesses the change request against current </w:t>
      </w:r>
      <w:r w:rsidR="00277DFB">
        <w:t xml:space="preserve">enterprise </w:t>
      </w:r>
      <w:r w:rsidR="00277DFB" w:rsidRPr="0021714E">
        <w:t>capabilities, policy and strategy</w:t>
      </w:r>
      <w:r w:rsidR="00277BEE">
        <w:t xml:space="preserve"> to determine true capability needs and associated gaps</w:t>
      </w:r>
      <w:r w:rsidR="00277DFB" w:rsidRPr="0021714E">
        <w:t xml:space="preserve">. Documents the risk and </w:t>
      </w:r>
      <w:r w:rsidR="00277DFB">
        <w:t>viability</w:t>
      </w:r>
      <w:r w:rsidR="00277DFB" w:rsidRPr="0021714E">
        <w:t xml:space="preserve"> to implement the change request.</w:t>
      </w:r>
    </w:p>
    <w:p w14:paraId="680D5671" w14:textId="68D7CE18" w:rsidR="00277DFB" w:rsidRPr="003F7A9F" w:rsidRDefault="007261FF" w:rsidP="00277DFB">
      <w:pPr>
        <w:pStyle w:val="ListParagraph"/>
        <w:numPr>
          <w:ilvl w:val="0"/>
          <w:numId w:val="28"/>
        </w:numPr>
        <w:spacing w:before="60" w:after="60" w:line="276" w:lineRule="auto"/>
        <w:contextualSpacing w:val="0"/>
      </w:pPr>
      <w:r>
        <w:t>Using the CE</w:t>
      </w:r>
      <w:r w:rsidR="008F1C72">
        <w:t>A</w:t>
      </w:r>
      <w:r>
        <w:t>, p</w:t>
      </w:r>
      <w:r w:rsidR="00277DFB">
        <w:t>erforms</w:t>
      </w:r>
      <w:r w:rsidR="00277DFB" w:rsidRPr="003F7A9F">
        <w:t>, analysis/traceability of user requirements, architectures traceability, and procedures</w:t>
      </w:r>
      <w:r w:rsidR="00277DFB">
        <w:t>;</w:t>
      </w:r>
      <w:r w:rsidR="00277DFB" w:rsidRPr="003F7A9F">
        <w:t xml:space="preserve"> </w:t>
      </w:r>
      <w:r w:rsidR="00277DFB">
        <w:t xml:space="preserve">identifies approaches </w:t>
      </w:r>
      <w:r w:rsidR="00277DFB" w:rsidRPr="003F7A9F">
        <w:t xml:space="preserve">to </w:t>
      </w:r>
      <w:r w:rsidR="00277BEE">
        <w:t>optimize</w:t>
      </w:r>
      <w:r w:rsidR="00277BEE" w:rsidRPr="003F7A9F">
        <w:t xml:space="preserve"> </w:t>
      </w:r>
      <w:r w:rsidR="00277DFB" w:rsidRPr="003F7A9F">
        <w:t xml:space="preserve">or improve existing systems and review </w:t>
      </w:r>
      <w:r w:rsidR="00277BEE">
        <w:t>other</w:t>
      </w:r>
      <w:r w:rsidR="00277DFB" w:rsidRPr="003F7A9F">
        <w:t xml:space="preserve"> capabilit</w:t>
      </w:r>
      <w:r w:rsidR="00277BEE">
        <w:t>y dependencies</w:t>
      </w:r>
      <w:r w:rsidR="00277DFB" w:rsidRPr="003F7A9F">
        <w:t xml:space="preserve">, workflow, and scheduling limitations. </w:t>
      </w:r>
    </w:p>
    <w:p w14:paraId="62BA2622" w14:textId="4E7D5290" w:rsidR="00277DFB" w:rsidRPr="0021714E" w:rsidRDefault="007261FF" w:rsidP="00277DFB">
      <w:pPr>
        <w:pStyle w:val="ListParagraph"/>
        <w:numPr>
          <w:ilvl w:val="0"/>
          <w:numId w:val="28"/>
        </w:numPr>
        <w:spacing w:before="60" w:after="60" w:line="276" w:lineRule="auto"/>
        <w:contextualSpacing w:val="0"/>
      </w:pPr>
      <w:r>
        <w:t>Using the CEA, l</w:t>
      </w:r>
      <w:r w:rsidR="00277DFB">
        <w:t>everages</w:t>
      </w:r>
      <w:r w:rsidR="00277DFB" w:rsidRPr="003F7A9F">
        <w:t xml:space="preserve"> Analysis of Alternatives (AoAs), Course of Actions (CoAs), Trade Studies, and </w:t>
      </w:r>
      <w:r w:rsidR="00277DFB" w:rsidRPr="0021714E">
        <w:t xml:space="preserve">Business Case Analysis (BCA). </w:t>
      </w:r>
    </w:p>
    <w:p w14:paraId="1A55D493" w14:textId="77777777" w:rsidR="00277DFB" w:rsidRPr="003F7A9F" w:rsidRDefault="00277DFB" w:rsidP="00277DFB">
      <w:pPr>
        <w:spacing w:before="120" w:after="120" w:line="276" w:lineRule="auto"/>
        <w:rPr>
          <w:b/>
          <w:u w:val="single"/>
        </w:rPr>
      </w:pPr>
      <w:r w:rsidRPr="003F7A9F">
        <w:rPr>
          <w:b/>
          <w:u w:val="single"/>
        </w:rPr>
        <w:t>Skills and Experience:</w:t>
      </w:r>
    </w:p>
    <w:p w14:paraId="69C8C64B" w14:textId="77777777" w:rsidR="00277DFB" w:rsidRPr="003F7A9F" w:rsidRDefault="00277DFB" w:rsidP="00277DFB">
      <w:pPr>
        <w:spacing w:before="120" w:after="120" w:line="276" w:lineRule="auto"/>
        <w:rPr>
          <w:rFonts w:eastAsia="Calibri"/>
        </w:rPr>
      </w:pPr>
      <w:r w:rsidRPr="003F7A9F">
        <w:rPr>
          <w:rFonts w:eastAsia="Calibri"/>
        </w:rPr>
        <w:t>Required:</w:t>
      </w:r>
    </w:p>
    <w:p w14:paraId="566C229B" w14:textId="2BD6A595" w:rsidR="00277DFB" w:rsidRPr="003F7A9F" w:rsidRDefault="00277DFB" w:rsidP="00277DFB">
      <w:pPr>
        <w:pStyle w:val="ListParagraph"/>
        <w:numPr>
          <w:ilvl w:val="0"/>
          <w:numId w:val="28"/>
        </w:numPr>
        <w:spacing w:before="60" w:after="60" w:line="276" w:lineRule="auto"/>
        <w:contextualSpacing w:val="0"/>
      </w:pPr>
      <w:r w:rsidRPr="003F7A9F">
        <w:t>Bachelor’s degree</w:t>
      </w:r>
      <w:r w:rsidR="00B40A81">
        <w:t xml:space="preserve"> or higher</w:t>
      </w:r>
      <w:r w:rsidRPr="0021714E">
        <w:t xml:space="preserve"> in </w:t>
      </w:r>
      <w:r w:rsidRPr="003F7A9F">
        <w:t xml:space="preserve">Systems Engineering or in related technical or scientific fields such as engineering, physics, mathematics, operations research, engineering management, </w:t>
      </w:r>
      <w:r w:rsidRPr="0021714E">
        <w:t xml:space="preserve">Computer Science, Information Technology, Management Information Systems, </w:t>
      </w:r>
      <w:r w:rsidRPr="003F7A9F">
        <w:t>or related STEM degree program.</w:t>
      </w:r>
    </w:p>
    <w:p w14:paraId="0D787BB7" w14:textId="44E52DD1" w:rsidR="00277DFB" w:rsidRPr="003F7A9F" w:rsidRDefault="00277DFB" w:rsidP="00277DFB">
      <w:pPr>
        <w:pStyle w:val="ListParagraph"/>
        <w:numPr>
          <w:ilvl w:val="0"/>
          <w:numId w:val="28"/>
        </w:numPr>
        <w:spacing w:before="60" w:after="60" w:line="276" w:lineRule="auto"/>
        <w:contextualSpacing w:val="0"/>
      </w:pPr>
      <w:r>
        <w:t>Mid</w:t>
      </w:r>
      <w:r w:rsidRPr="003F7A9F">
        <w:t xml:space="preserve">-level working experience in government </w:t>
      </w:r>
      <w:r w:rsidRPr="007F4EF0">
        <w:t xml:space="preserve">or industry in relevant work areas including: DoD/IC Acquisition Process, Requirements Process, </w:t>
      </w:r>
      <w:r w:rsidR="00CB35AD">
        <w:t xml:space="preserve">Capability-based Analysis, </w:t>
      </w:r>
      <w:r w:rsidRPr="007F4EF0">
        <w:t>PPBES Process or</w:t>
      </w:r>
      <w:r w:rsidRPr="003F7A9F">
        <w:t xml:space="preserve"> system engineering of large complex System of Systems or Service Oriented Architecture/Cloud environments.</w:t>
      </w:r>
    </w:p>
    <w:p w14:paraId="622EC211" w14:textId="1AB45427" w:rsidR="00277DFB" w:rsidRPr="0021714E" w:rsidRDefault="008A67D9" w:rsidP="00277DFB">
      <w:pPr>
        <w:pStyle w:val="ListParagraph"/>
        <w:numPr>
          <w:ilvl w:val="0"/>
          <w:numId w:val="28"/>
        </w:numPr>
        <w:spacing w:before="60" w:after="60" w:line="276" w:lineRule="auto"/>
        <w:contextualSpacing w:val="0"/>
      </w:pPr>
      <w:r w:rsidRPr="000E14E0">
        <w:t>Demonstrated experience with</w:t>
      </w:r>
      <w:r w:rsidRPr="003F7A9F">
        <w:t xml:space="preserve"> </w:t>
      </w:r>
      <w:r>
        <w:t xml:space="preserve">the </w:t>
      </w:r>
      <w:r w:rsidR="00277DFB" w:rsidRPr="003F7A9F">
        <w:t>systems engineering lifecycle.</w:t>
      </w:r>
    </w:p>
    <w:p w14:paraId="36D7F4EC" w14:textId="77777777" w:rsidR="00277DFB" w:rsidRPr="003F7A9F" w:rsidRDefault="00277DFB" w:rsidP="00277DFB">
      <w:pPr>
        <w:keepNext/>
        <w:spacing w:before="120" w:after="120" w:line="276" w:lineRule="auto"/>
        <w:rPr>
          <w:rFonts w:eastAsia="Calibri"/>
        </w:rPr>
      </w:pPr>
      <w:r w:rsidRPr="003F7A9F">
        <w:rPr>
          <w:rFonts w:eastAsia="Calibri"/>
        </w:rPr>
        <w:t>Desired:</w:t>
      </w:r>
    </w:p>
    <w:p w14:paraId="15DBC70C" w14:textId="77777777" w:rsidR="00277DFB" w:rsidRPr="003F7A9F" w:rsidRDefault="00277DFB" w:rsidP="00277DFB">
      <w:pPr>
        <w:pStyle w:val="ListParagraph"/>
        <w:numPr>
          <w:ilvl w:val="0"/>
          <w:numId w:val="28"/>
        </w:numPr>
        <w:spacing w:before="60" w:after="60" w:line="276" w:lineRule="auto"/>
        <w:contextualSpacing w:val="0"/>
      </w:pPr>
      <w:r w:rsidRPr="0021714E">
        <w:t xml:space="preserve">Master’s degree in </w:t>
      </w:r>
      <w:r w:rsidRPr="003F7A9F">
        <w:t xml:space="preserve">Systems Engineering or in related technical or scientific fields such as engineering, physics, mathematics, operations research, engineering management, </w:t>
      </w:r>
      <w:r w:rsidRPr="0021714E">
        <w:t xml:space="preserve">Computer Science, Information Technology, Management Information Systems, </w:t>
      </w:r>
      <w:r w:rsidRPr="003F7A9F">
        <w:t>or related STEM degree program.</w:t>
      </w:r>
      <w:bookmarkStart w:id="157" w:name="CurrentCursorPosition"/>
      <w:bookmarkEnd w:id="157"/>
    </w:p>
    <w:p w14:paraId="2B6FCB83" w14:textId="49930495" w:rsidR="00277DFB" w:rsidRPr="003F7A9F" w:rsidRDefault="008A67D9" w:rsidP="00277DFB">
      <w:pPr>
        <w:pStyle w:val="ListParagraph"/>
        <w:numPr>
          <w:ilvl w:val="0"/>
          <w:numId w:val="28"/>
        </w:numPr>
        <w:spacing w:before="60" w:after="60" w:line="276" w:lineRule="auto"/>
        <w:contextualSpacing w:val="0"/>
      </w:pPr>
      <w:r w:rsidRPr="000E14E0">
        <w:lastRenderedPageBreak/>
        <w:t>Demonstrated experience with</w:t>
      </w:r>
      <w:r w:rsidRPr="003F7A9F">
        <w:t xml:space="preserve"> </w:t>
      </w:r>
      <w:r>
        <w:t xml:space="preserve">the </w:t>
      </w:r>
      <w:r w:rsidR="00277DFB" w:rsidRPr="003F7A9F">
        <w:t>Model Based Systems Engineering, processes, tools and languages.</w:t>
      </w:r>
    </w:p>
    <w:p w14:paraId="7ADF243F" w14:textId="3FC57CE1" w:rsidR="00277DFB" w:rsidRPr="003F7A9F" w:rsidRDefault="008A67D9" w:rsidP="00277DFB">
      <w:pPr>
        <w:pStyle w:val="ListParagraph"/>
        <w:numPr>
          <w:ilvl w:val="0"/>
          <w:numId w:val="28"/>
        </w:numPr>
        <w:spacing w:before="60" w:after="60" w:line="276" w:lineRule="auto"/>
        <w:contextualSpacing w:val="0"/>
      </w:pPr>
      <w:r w:rsidRPr="000E14E0">
        <w:t>Demonstrated experience with</w:t>
      </w:r>
      <w:r w:rsidR="00277DFB" w:rsidRPr="003F7A9F">
        <w:t xml:space="preserve"> Software Development Frameworks.</w:t>
      </w:r>
    </w:p>
    <w:p w14:paraId="5D7E85E9" w14:textId="5C3048EA" w:rsidR="00277DFB" w:rsidRPr="0021714E" w:rsidRDefault="00B40A81" w:rsidP="00277DFB">
      <w:pPr>
        <w:pStyle w:val="ListParagraph"/>
        <w:numPr>
          <w:ilvl w:val="0"/>
          <w:numId w:val="28"/>
        </w:numPr>
        <w:spacing w:before="60" w:after="60" w:line="276" w:lineRule="auto"/>
        <w:contextualSpacing w:val="0"/>
      </w:pPr>
      <w:r>
        <w:t xml:space="preserve">Possesses </w:t>
      </w:r>
      <w:r w:rsidR="00277DFB" w:rsidRPr="0021714E">
        <w:t>INCOSE Certified System Engineering Professional (CSEP) certification.</w:t>
      </w:r>
    </w:p>
    <w:p w14:paraId="59E433C1" w14:textId="2C42E14E" w:rsidR="00277DFB" w:rsidRPr="0021714E" w:rsidRDefault="008A67D9" w:rsidP="00277DFB">
      <w:pPr>
        <w:pStyle w:val="ListParagraph"/>
        <w:numPr>
          <w:ilvl w:val="0"/>
          <w:numId w:val="28"/>
        </w:numPr>
        <w:spacing w:before="60" w:after="60" w:line="276" w:lineRule="auto"/>
        <w:contextualSpacing w:val="0"/>
      </w:pPr>
      <w:r w:rsidRPr="000E14E0">
        <w:t>Demonstrated experience with</w:t>
      </w:r>
      <w:r w:rsidRPr="0021714E">
        <w:t xml:space="preserve"> </w:t>
      </w:r>
      <w:r w:rsidR="00277DFB" w:rsidRPr="0021714E">
        <w:t>the field of geospatial intelligence.</w:t>
      </w:r>
    </w:p>
    <w:p w14:paraId="22A25379" w14:textId="3B9F25FA" w:rsidR="00277DFB" w:rsidRPr="0021714E" w:rsidRDefault="00B40A81" w:rsidP="00277DFB">
      <w:pPr>
        <w:pStyle w:val="ListParagraph"/>
        <w:numPr>
          <w:ilvl w:val="0"/>
          <w:numId w:val="28"/>
        </w:numPr>
        <w:spacing w:before="60" w:after="60" w:line="276" w:lineRule="auto"/>
        <w:contextualSpacing w:val="0"/>
      </w:pPr>
      <w:r>
        <w:t xml:space="preserve">Possesses a </w:t>
      </w:r>
      <w:r w:rsidR="00277DFB" w:rsidRPr="0021714E">
        <w:t>Licensure as a professional engineer.</w:t>
      </w:r>
    </w:p>
    <w:p w14:paraId="48691310" w14:textId="77777777" w:rsidR="00277DFB" w:rsidRPr="0021714E" w:rsidRDefault="00277DFB" w:rsidP="00277DFB">
      <w:pPr>
        <w:pStyle w:val="ListParagraph"/>
        <w:numPr>
          <w:ilvl w:val="0"/>
          <w:numId w:val="28"/>
        </w:numPr>
        <w:spacing w:before="60" w:after="60" w:line="276" w:lineRule="auto"/>
        <w:contextualSpacing w:val="0"/>
      </w:pPr>
      <w:r w:rsidRPr="0021714E">
        <w:t>Membership or leadership participation in any of the following professional organizations:</w:t>
      </w:r>
    </w:p>
    <w:p w14:paraId="020D18F2" w14:textId="77777777" w:rsidR="00277DFB" w:rsidRPr="003F7A9F" w:rsidRDefault="00277DFB" w:rsidP="00277DF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4B829E02" w14:textId="77777777" w:rsidR="00277DFB" w:rsidRPr="003F7A9F" w:rsidRDefault="00277DFB" w:rsidP="00277DF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6CF47F01" w14:textId="77777777" w:rsidR="00277DFB" w:rsidRPr="003F7A9F" w:rsidRDefault="00277DFB" w:rsidP="00277DF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7AB936C1" w14:textId="77777777" w:rsidR="00277DFB" w:rsidRPr="003F7A9F" w:rsidRDefault="00277DFB" w:rsidP="00277DF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2E7691CF" w14:textId="77777777" w:rsidR="00277DFB" w:rsidRPr="003F7A9F" w:rsidRDefault="00277DFB" w:rsidP="00277DF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15C48A3E" w14:textId="77777777" w:rsidR="00277DFB" w:rsidRPr="003F7A9F" w:rsidRDefault="00277DFB" w:rsidP="00277DFB">
      <w:pPr>
        <w:pStyle w:val="ListBullet3"/>
        <w:numPr>
          <w:ilvl w:val="1"/>
          <w:numId w:val="28"/>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5F65F559" w14:textId="6407F1A1" w:rsidR="00277DFB" w:rsidRDefault="008A67D9" w:rsidP="00277DFB">
      <w:pPr>
        <w:pStyle w:val="ListParagraph"/>
        <w:numPr>
          <w:ilvl w:val="0"/>
          <w:numId w:val="28"/>
        </w:numPr>
        <w:spacing w:before="60" w:after="60" w:line="276" w:lineRule="auto"/>
        <w:contextualSpacing w:val="0"/>
      </w:pPr>
      <w:r w:rsidRPr="000E14E0">
        <w:t>Demonstrated experience with</w:t>
      </w:r>
      <w:r>
        <w:t xml:space="preserve"> </w:t>
      </w:r>
      <w:r w:rsidR="00277DFB">
        <w:t>IC and DoD enterprises</w:t>
      </w:r>
      <w:r w:rsidR="00277DFB" w:rsidRPr="0021714E">
        <w:t>.</w:t>
      </w:r>
    </w:p>
    <w:p w14:paraId="37712CC5" w14:textId="77777777" w:rsidR="00277DFB" w:rsidRDefault="00277DFB">
      <w:r>
        <w:br w:type="page"/>
      </w:r>
    </w:p>
    <w:p w14:paraId="22146802" w14:textId="5534BF13" w:rsidR="00277DFB" w:rsidRDefault="00277DFB" w:rsidP="00277DFB">
      <w:pPr>
        <w:contextualSpacing/>
        <w:rPr>
          <w:b/>
        </w:rPr>
      </w:pPr>
      <w:r w:rsidRPr="0021714E">
        <w:rPr>
          <w:b/>
          <w:u w:val="single"/>
        </w:rPr>
        <w:lastRenderedPageBreak/>
        <w:t>Position 1</w:t>
      </w:r>
      <w:r w:rsidR="00D16EAF">
        <w:rPr>
          <w:b/>
          <w:u w:val="single"/>
        </w:rPr>
        <w:t>5</w:t>
      </w:r>
      <w:r w:rsidRPr="0021714E">
        <w:rPr>
          <w:b/>
        </w:rPr>
        <w:t>:    Systems Engineer (</w:t>
      </w:r>
      <w:r>
        <w:rPr>
          <w:b/>
        </w:rPr>
        <w:t>Junior</w:t>
      </w:r>
      <w:r w:rsidRPr="0021714E">
        <w:rPr>
          <w:b/>
        </w:rPr>
        <w:t>-Level)</w:t>
      </w:r>
    </w:p>
    <w:p w14:paraId="03E6E401" w14:textId="77777777" w:rsidR="00277DFB" w:rsidRPr="0021714E" w:rsidRDefault="00277DFB" w:rsidP="00277DFB">
      <w:pPr>
        <w:contextualSpacing/>
        <w:rPr>
          <w:b/>
          <w:u w:val="single"/>
        </w:rPr>
      </w:pPr>
    </w:p>
    <w:p w14:paraId="4BC5B495" w14:textId="77777777" w:rsidR="00277DFB" w:rsidRPr="0021714E" w:rsidRDefault="00277DFB" w:rsidP="00277DFB">
      <w:pPr>
        <w:spacing w:after="120" w:line="276" w:lineRule="auto"/>
        <w:rPr>
          <w:b/>
          <w:u w:val="single"/>
        </w:rPr>
      </w:pPr>
      <w:r w:rsidRPr="0021714E">
        <w:rPr>
          <w:b/>
          <w:u w:val="single"/>
        </w:rPr>
        <w:t xml:space="preserve">Overall Assignment Description:  </w:t>
      </w:r>
    </w:p>
    <w:p w14:paraId="7AAD9722" w14:textId="38D546FD" w:rsidR="00277DFB" w:rsidRPr="0021714E" w:rsidRDefault="007261FF" w:rsidP="00277DFB">
      <w:pPr>
        <w:spacing w:line="276" w:lineRule="auto"/>
        <w:contextualSpacing/>
      </w:pPr>
      <w:r>
        <w:t>Shall use the CEA in order to p</w:t>
      </w:r>
      <w:r w:rsidR="002940D5" w:rsidRPr="0021714E">
        <w:t xml:space="preserve">rovide </w:t>
      </w:r>
      <w:r w:rsidR="002940D5">
        <w:t xml:space="preserve">FCS MOM </w:t>
      </w:r>
      <w:r w:rsidR="002940D5" w:rsidRPr="0021714E">
        <w:t xml:space="preserve">governance board </w:t>
      </w:r>
      <w:r w:rsidR="00277DFB" w:rsidRPr="0021714E">
        <w:t>support to manage IT requirements identification and associated priorities to inform strategic development, operations and sustainment, enhancement, integration and retirement of corporate application, systems and services.</w:t>
      </w:r>
    </w:p>
    <w:p w14:paraId="708BFFD7" w14:textId="77777777" w:rsidR="00277DFB" w:rsidRPr="003F7A9F" w:rsidRDefault="00277DFB" w:rsidP="00277DFB">
      <w:pPr>
        <w:spacing w:before="120" w:after="120" w:line="276" w:lineRule="auto"/>
        <w:rPr>
          <w:b/>
          <w:u w:val="single"/>
        </w:rPr>
      </w:pPr>
      <w:r w:rsidRPr="003F7A9F">
        <w:rPr>
          <w:b/>
          <w:u w:val="single"/>
        </w:rPr>
        <w:t xml:space="preserve">Duties include: </w:t>
      </w:r>
    </w:p>
    <w:p w14:paraId="45E2CB20" w14:textId="388B5C3E" w:rsidR="00277DFB" w:rsidRPr="00D878E0" w:rsidRDefault="007261FF" w:rsidP="00277DFB">
      <w:pPr>
        <w:pStyle w:val="ListParagraph"/>
        <w:numPr>
          <w:ilvl w:val="0"/>
          <w:numId w:val="28"/>
        </w:numPr>
        <w:spacing w:before="60" w:after="60" w:line="276" w:lineRule="auto"/>
        <w:contextualSpacing w:val="0"/>
      </w:pPr>
      <w:r>
        <w:t xml:space="preserve">Using the CEA, </w:t>
      </w:r>
      <w:r w:rsidR="00277BEE">
        <w:t xml:space="preserve">assists in the assessment of </w:t>
      </w:r>
      <w:r w:rsidR="00277DFB">
        <w:t>corporate IT</w:t>
      </w:r>
      <w:r w:rsidR="00277DFB" w:rsidRPr="00D878E0">
        <w:t xml:space="preserve"> change request</w:t>
      </w:r>
      <w:r w:rsidR="00277DFB">
        <w:t>s</w:t>
      </w:r>
      <w:r w:rsidR="00277DFB" w:rsidRPr="00D878E0">
        <w:t xml:space="preserve"> received from </w:t>
      </w:r>
      <w:r w:rsidR="00277DFB">
        <w:t>Directorates and Components</w:t>
      </w:r>
      <w:r w:rsidR="00277DFB" w:rsidRPr="00D878E0">
        <w:t xml:space="preserve">. </w:t>
      </w:r>
    </w:p>
    <w:p w14:paraId="28975362" w14:textId="4EA27D48" w:rsidR="00277DFB" w:rsidRPr="003F7A9F" w:rsidRDefault="007261FF" w:rsidP="00277DFB">
      <w:pPr>
        <w:pStyle w:val="ListParagraph"/>
        <w:numPr>
          <w:ilvl w:val="0"/>
          <w:numId w:val="28"/>
        </w:numPr>
        <w:spacing w:before="60" w:after="60" w:line="276" w:lineRule="auto"/>
        <w:contextualSpacing w:val="0"/>
      </w:pPr>
      <w:r>
        <w:t>Using the CEA, a</w:t>
      </w:r>
      <w:r w:rsidR="00277DFB" w:rsidRPr="003F7A9F">
        <w:t xml:space="preserve">ssists </w:t>
      </w:r>
      <w:r w:rsidR="00277DFB">
        <w:t>in the</w:t>
      </w:r>
      <w:r w:rsidR="00277DFB" w:rsidRPr="003F7A9F">
        <w:t xml:space="preserve"> translation of customer needs </w:t>
      </w:r>
      <w:r w:rsidR="00277DFB">
        <w:t xml:space="preserve">into derived </w:t>
      </w:r>
      <w:r w:rsidR="00277DFB" w:rsidRPr="003F7A9F">
        <w:t>system/capability</w:t>
      </w:r>
      <w:r w:rsidR="00277DFB">
        <w:t xml:space="preserve"> </w:t>
      </w:r>
      <w:r w:rsidR="00277DFB" w:rsidRPr="003F7A9F">
        <w:t>requirements</w:t>
      </w:r>
      <w:r w:rsidR="00277DFB">
        <w:t>.</w:t>
      </w:r>
    </w:p>
    <w:p w14:paraId="50669863" w14:textId="6911283B" w:rsidR="00277DFB" w:rsidRPr="0021714E" w:rsidRDefault="007261FF" w:rsidP="00277DFB">
      <w:pPr>
        <w:pStyle w:val="ListParagraph"/>
        <w:numPr>
          <w:ilvl w:val="0"/>
          <w:numId w:val="28"/>
        </w:numPr>
        <w:spacing w:before="60" w:after="60" w:line="276" w:lineRule="auto"/>
        <w:contextualSpacing w:val="0"/>
      </w:pPr>
      <w:r>
        <w:t>Using the CEA, a</w:t>
      </w:r>
      <w:r w:rsidR="00277DFB" w:rsidRPr="0021714E">
        <w:t xml:space="preserve">ssesses the change request against current </w:t>
      </w:r>
      <w:r w:rsidR="00277DFB">
        <w:t xml:space="preserve">enterprise </w:t>
      </w:r>
      <w:r w:rsidR="00277DFB" w:rsidRPr="0021714E">
        <w:t xml:space="preserve">capabilities, policy and strategy. Documents the risk and </w:t>
      </w:r>
      <w:r w:rsidR="00277DFB">
        <w:t>viability</w:t>
      </w:r>
      <w:r w:rsidR="00277DFB" w:rsidRPr="0021714E">
        <w:t xml:space="preserve"> to implement the change request.</w:t>
      </w:r>
    </w:p>
    <w:p w14:paraId="0AF0FA3D" w14:textId="524154D8" w:rsidR="00277DFB" w:rsidRPr="0021714E" w:rsidRDefault="007261FF" w:rsidP="00277DFB">
      <w:pPr>
        <w:pStyle w:val="ListParagraph"/>
        <w:numPr>
          <w:ilvl w:val="0"/>
          <w:numId w:val="28"/>
        </w:numPr>
        <w:spacing w:before="60" w:after="60" w:line="276" w:lineRule="auto"/>
        <w:contextualSpacing w:val="0"/>
      </w:pPr>
      <w:r>
        <w:t>Using the CEA, p</w:t>
      </w:r>
      <w:r w:rsidR="00277DFB" w:rsidRPr="0021714E">
        <w:t xml:space="preserve">erforms capability needs assessment to </w:t>
      </w:r>
      <w:r w:rsidR="00277DFB">
        <w:t xml:space="preserve">assist </w:t>
      </w:r>
      <w:r w:rsidR="0001753E">
        <w:t xml:space="preserve">in </w:t>
      </w:r>
      <w:r w:rsidR="00277DFB">
        <w:t>developing</w:t>
      </w:r>
      <w:r w:rsidR="00277DFB" w:rsidRPr="0021714E">
        <w:t xml:space="preserve"> recommendation to the government on if a material or non-material solution is best suited to satisfy customer’s needs. </w:t>
      </w:r>
    </w:p>
    <w:p w14:paraId="56E621B3" w14:textId="56CCB4B3" w:rsidR="00277DFB" w:rsidRPr="0021714E" w:rsidRDefault="007261FF" w:rsidP="004A49AD">
      <w:pPr>
        <w:pStyle w:val="ListParagraph"/>
        <w:numPr>
          <w:ilvl w:val="0"/>
          <w:numId w:val="28"/>
        </w:numPr>
        <w:spacing w:before="60" w:after="60" w:line="276" w:lineRule="auto"/>
        <w:contextualSpacing w:val="0"/>
      </w:pPr>
      <w:r>
        <w:t>Using the CEA, p</w:t>
      </w:r>
      <w:r w:rsidR="00277DFB">
        <w:t xml:space="preserve">erforms high-level system engineering to identify corporate IT option(s) to address customer needs. Assists developing recommendation to government describing the solutions capability, notional cost and implementation timeline, which will inform investment priorities and decisions. </w:t>
      </w:r>
    </w:p>
    <w:p w14:paraId="55A7B15C" w14:textId="77777777" w:rsidR="00277DFB" w:rsidRPr="003F7A9F" w:rsidRDefault="00277DFB" w:rsidP="00277DFB">
      <w:pPr>
        <w:spacing w:before="120" w:after="120" w:line="276" w:lineRule="auto"/>
        <w:rPr>
          <w:b/>
          <w:u w:val="single"/>
        </w:rPr>
      </w:pPr>
      <w:r w:rsidRPr="003F7A9F">
        <w:rPr>
          <w:b/>
          <w:u w:val="single"/>
        </w:rPr>
        <w:t>Skills and Experience:</w:t>
      </w:r>
    </w:p>
    <w:p w14:paraId="1D4BEE64" w14:textId="77777777" w:rsidR="00277DFB" w:rsidRPr="003F7A9F" w:rsidRDefault="00277DFB" w:rsidP="00277DFB">
      <w:pPr>
        <w:spacing w:before="120" w:after="120" w:line="276" w:lineRule="auto"/>
        <w:rPr>
          <w:rFonts w:eastAsia="Calibri"/>
        </w:rPr>
      </w:pPr>
      <w:r w:rsidRPr="003F7A9F">
        <w:rPr>
          <w:rFonts w:eastAsia="Calibri"/>
        </w:rPr>
        <w:t>Required:</w:t>
      </w:r>
    </w:p>
    <w:p w14:paraId="05052F40" w14:textId="3FE3E252" w:rsidR="00277DFB" w:rsidRPr="003F7A9F" w:rsidRDefault="00277DFB" w:rsidP="00277DFB">
      <w:pPr>
        <w:pStyle w:val="ListParagraph"/>
        <w:numPr>
          <w:ilvl w:val="0"/>
          <w:numId w:val="28"/>
        </w:numPr>
        <w:spacing w:before="60" w:after="60" w:line="276" w:lineRule="auto"/>
        <w:contextualSpacing w:val="0"/>
      </w:pPr>
      <w:r w:rsidRPr="003F7A9F">
        <w:t>Bachelor’s degree</w:t>
      </w:r>
      <w:r w:rsidR="00B40A81">
        <w:t xml:space="preserve"> or higher</w:t>
      </w:r>
      <w:r w:rsidRPr="0021714E">
        <w:t xml:space="preserve"> in </w:t>
      </w:r>
      <w:r w:rsidRPr="003F7A9F">
        <w:t xml:space="preserve">Systems Engineering or in related technical or scientific fields such as engineering, physics, mathematics, operations research, engineering management, </w:t>
      </w:r>
      <w:r w:rsidRPr="0021714E">
        <w:t xml:space="preserve">Computer Science, Information Technology, Management Information Systems, </w:t>
      </w:r>
      <w:r w:rsidRPr="003F7A9F">
        <w:t>or related STEM degree program.</w:t>
      </w:r>
    </w:p>
    <w:p w14:paraId="15226FD8" w14:textId="52B9B9BD" w:rsidR="00277DFB" w:rsidRPr="0021714E" w:rsidRDefault="008A67D9">
      <w:pPr>
        <w:pStyle w:val="ListParagraph"/>
        <w:numPr>
          <w:ilvl w:val="0"/>
          <w:numId w:val="28"/>
        </w:numPr>
        <w:spacing w:before="60" w:after="60" w:line="276" w:lineRule="auto"/>
        <w:contextualSpacing w:val="0"/>
      </w:pPr>
      <w:r w:rsidRPr="000E14E0">
        <w:t>Demonstrated experience with</w:t>
      </w:r>
      <w:r>
        <w:t xml:space="preserve"> the</w:t>
      </w:r>
      <w:r w:rsidR="00277DFB" w:rsidRPr="003F7A9F">
        <w:t xml:space="preserve"> systems engineering lifecycle.</w:t>
      </w:r>
    </w:p>
    <w:p w14:paraId="6529622C" w14:textId="77777777" w:rsidR="00277DFB" w:rsidRPr="003F7A9F" w:rsidRDefault="00277DFB" w:rsidP="00277DFB">
      <w:pPr>
        <w:keepNext/>
        <w:spacing w:before="120" w:after="120" w:line="276" w:lineRule="auto"/>
        <w:rPr>
          <w:rFonts w:eastAsia="Calibri"/>
        </w:rPr>
      </w:pPr>
      <w:r w:rsidRPr="003F7A9F">
        <w:rPr>
          <w:rFonts w:eastAsia="Calibri"/>
        </w:rPr>
        <w:t>Desired:</w:t>
      </w:r>
    </w:p>
    <w:p w14:paraId="136D6B03" w14:textId="70539488" w:rsidR="0001753E" w:rsidRDefault="008A67D9" w:rsidP="004B266C">
      <w:pPr>
        <w:pStyle w:val="ListParagraph"/>
        <w:numPr>
          <w:ilvl w:val="0"/>
          <w:numId w:val="28"/>
        </w:numPr>
        <w:spacing w:before="60" w:after="60" w:line="276" w:lineRule="auto"/>
        <w:contextualSpacing w:val="0"/>
      </w:pPr>
      <w:r w:rsidRPr="000E14E0">
        <w:t>Demonstrated experience with</w:t>
      </w:r>
      <w:r w:rsidRPr="003F7A9F">
        <w:t xml:space="preserve"> </w:t>
      </w:r>
      <w:r>
        <w:t xml:space="preserve">the </w:t>
      </w:r>
      <w:r w:rsidR="00277DFB" w:rsidRPr="003F7A9F">
        <w:t>Software Development Frameworks.</w:t>
      </w:r>
    </w:p>
    <w:p w14:paraId="7D832369" w14:textId="79B46FFA" w:rsidR="008A67D9" w:rsidRDefault="008A67D9" w:rsidP="00306FFE">
      <w:pPr>
        <w:pStyle w:val="ListParagraph"/>
        <w:numPr>
          <w:ilvl w:val="0"/>
          <w:numId w:val="28"/>
        </w:numPr>
        <w:spacing w:before="60" w:after="60" w:line="276" w:lineRule="auto"/>
        <w:contextualSpacing w:val="0"/>
      </w:pPr>
      <w:r w:rsidRPr="000E14E0">
        <w:t>Demonstrated experience with</w:t>
      </w:r>
      <w:r w:rsidRPr="003F7A9F">
        <w:t xml:space="preserve"> </w:t>
      </w:r>
      <w:r w:rsidR="00277DFB" w:rsidRPr="003F7A9F">
        <w:t xml:space="preserve">the </w:t>
      </w:r>
      <w:r w:rsidR="00277DFB">
        <w:t>IC and</w:t>
      </w:r>
      <w:r w:rsidR="0001753E">
        <w:t xml:space="preserve"> / or </w:t>
      </w:r>
      <w:r w:rsidR="00277DFB">
        <w:t>DoD enterprise</w:t>
      </w:r>
      <w:r>
        <w:t xml:space="preserve"> domain</w:t>
      </w:r>
    </w:p>
    <w:p w14:paraId="37DE2DD8" w14:textId="6FBF5246" w:rsidR="008B7220" w:rsidRPr="00563DB3" w:rsidRDefault="008B7220" w:rsidP="008A67D9">
      <w:pPr>
        <w:spacing w:before="60" w:after="60" w:line="276" w:lineRule="auto"/>
      </w:pPr>
    </w:p>
    <w:sectPr w:rsidR="008B7220" w:rsidRPr="00563DB3"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53D38" w14:textId="77777777" w:rsidR="004E30F9" w:rsidRDefault="004E30F9">
      <w:r>
        <w:separator/>
      </w:r>
    </w:p>
  </w:endnote>
  <w:endnote w:type="continuationSeparator" w:id="0">
    <w:p w14:paraId="66ED562C" w14:textId="77777777" w:rsidR="004E30F9" w:rsidRDefault="004E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291" w14:textId="631FFF8C" w:rsidR="004E30F9" w:rsidRPr="00CE7FF8" w:rsidRDefault="004E30F9"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157BCC">
      <w:rPr>
        <w:rStyle w:val="PageNumber"/>
        <w:noProof/>
        <w:sz w:val="16"/>
        <w:szCs w:val="16"/>
      </w:rPr>
      <w:t>40</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157BCC">
      <w:rPr>
        <w:rStyle w:val="PageNumber"/>
        <w:noProof/>
        <w:sz w:val="16"/>
        <w:szCs w:val="16"/>
      </w:rPr>
      <w:t>74</w:t>
    </w:r>
    <w:r w:rsidRPr="00B01B08">
      <w:rPr>
        <w:rStyle w:val="PageNumber"/>
        <w:sz w:val="16"/>
        <w:szCs w:val="16"/>
      </w:rPr>
      <w:fldChar w:fldCharType="end"/>
    </w:r>
  </w:p>
  <w:p w14:paraId="4072E9B8" w14:textId="77777777" w:rsidR="004E30F9" w:rsidRPr="005D4B8D" w:rsidRDefault="004E30F9" w:rsidP="00B01B08">
    <w:pPr>
      <w:pStyle w:val="Footer"/>
      <w:jc w:val="right"/>
      <w:rPr>
        <w:rStyle w:val="PageNumber"/>
        <w:rFonts w:ascii="Courier" w:hAnsi="Courier"/>
        <w:szCs w:val="16"/>
      </w:rPr>
    </w:pPr>
  </w:p>
  <w:p w14:paraId="3706D2C1" w14:textId="77777777" w:rsidR="00702BBA" w:rsidRPr="00702BBA" w:rsidRDefault="00702BBA" w:rsidP="008A67D9">
    <w:pPr>
      <w:pStyle w:val="Footer"/>
      <w:jc w:val="center"/>
      <w:rPr>
        <w:rStyle w:val="PageNumber"/>
        <w:rFonts w:ascii="Courier" w:hAnsi="Courier"/>
        <w:szCs w:val="16"/>
      </w:rPr>
    </w:pPr>
  </w:p>
  <w:p w14:paraId="137D17E8" w14:textId="1BD00B02" w:rsidR="004E30F9" w:rsidRPr="00CE7FF8" w:rsidRDefault="00702BBA" w:rsidP="00702BBA">
    <w:pPr>
      <w:pStyle w:val="Footer"/>
      <w:jc w:val="center"/>
      <w:rPr>
        <w:rStyle w:val="PageNumber"/>
        <w:rFonts w:ascii="Courier" w:hAnsi="Courier"/>
        <w:szCs w:val="16"/>
      </w:rPr>
    </w:pPr>
    <w:r w:rsidRPr="00702BBA">
      <w:rPr>
        <w:rStyle w:val="PageNumber"/>
        <w:rFonts w:ascii="Courier" w:hAnsi="Courier"/>
        <w:szCs w:val="16"/>
      </w:rPr>
      <w:t>UNCLASSIFIED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176" w14:textId="7663AA61" w:rsidR="00702BBA" w:rsidRPr="00702BBA" w:rsidRDefault="004E30F9" w:rsidP="0068508A">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157BCC">
      <w:rPr>
        <w:rStyle w:val="PageNumber"/>
        <w:noProof/>
        <w:sz w:val="16"/>
        <w:szCs w:val="16"/>
      </w:rPr>
      <w:t>47</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157BCC">
      <w:rPr>
        <w:rStyle w:val="PageNumber"/>
        <w:noProof/>
        <w:sz w:val="16"/>
        <w:szCs w:val="16"/>
      </w:rPr>
      <w:t>74</w:t>
    </w:r>
    <w:r w:rsidRPr="00B01B08">
      <w:rPr>
        <w:rStyle w:val="PageNumber"/>
        <w:sz w:val="16"/>
        <w:szCs w:val="16"/>
      </w:rPr>
      <w:fldChar w:fldCharType="end"/>
    </w:r>
  </w:p>
  <w:p w14:paraId="64098AA2" w14:textId="15E274D8" w:rsidR="004E30F9" w:rsidRPr="0068508A" w:rsidRDefault="00702BBA" w:rsidP="00702BBA">
    <w:pPr>
      <w:pStyle w:val="Footer"/>
      <w:jc w:val="center"/>
      <w:rPr>
        <w:rFonts w:ascii="Courier" w:hAnsi="Courier"/>
        <w:szCs w:val="16"/>
      </w:rPr>
    </w:pPr>
    <w:r w:rsidRPr="00702BBA">
      <w:rPr>
        <w:rStyle w:val="PageNumber"/>
        <w:rFonts w:ascii="Courier" w:hAnsi="Courier"/>
        <w:szCs w:val="16"/>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C9BDE" w14:textId="77777777" w:rsidR="004E30F9" w:rsidRDefault="004E30F9">
      <w:r>
        <w:separator/>
      </w:r>
    </w:p>
  </w:footnote>
  <w:footnote w:type="continuationSeparator" w:id="0">
    <w:p w14:paraId="58FFBF5F" w14:textId="77777777" w:rsidR="004E30F9" w:rsidRDefault="004E3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BD4B" w14:textId="77777777" w:rsidR="00702BBA" w:rsidRPr="00702BBA" w:rsidRDefault="00702BBA" w:rsidP="00702BBA">
    <w:pPr>
      <w:pStyle w:val="Header"/>
      <w:jc w:val="center"/>
      <w:rPr>
        <w:rFonts w:ascii="Courier" w:hAnsi="Courier"/>
      </w:rPr>
    </w:pPr>
    <w:r w:rsidRPr="00702BBA">
      <w:rPr>
        <w:rFonts w:ascii="Courier" w:hAnsi="Courier"/>
      </w:rPr>
      <w:t>UNCLASSIFIED</w:t>
    </w:r>
  </w:p>
  <w:p w14:paraId="23051866" w14:textId="04E0E091" w:rsidR="00702BBA" w:rsidRPr="00702BBA" w:rsidRDefault="00702BBA" w:rsidP="008A67D9">
    <w:pPr>
      <w:pStyle w:val="Header"/>
      <w:jc w:val="center"/>
      <w:rPr>
        <w:rFonts w:ascii="Courier" w:hAnsi="Courier"/>
      </w:rPr>
    </w:pPr>
  </w:p>
  <w:p w14:paraId="7E9247E9" w14:textId="67F15657" w:rsidR="004E30F9" w:rsidRPr="007F7407" w:rsidRDefault="004E30F9" w:rsidP="008A67D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2BF61" w14:textId="77777777" w:rsidR="00702BBA" w:rsidRPr="00702BBA" w:rsidRDefault="00702BBA" w:rsidP="00702BBA">
    <w:pPr>
      <w:pStyle w:val="Header"/>
      <w:jc w:val="center"/>
      <w:rPr>
        <w:rFonts w:ascii="Courier" w:hAnsi="Courier"/>
      </w:rPr>
    </w:pPr>
    <w:r w:rsidRPr="00702BBA">
      <w:rPr>
        <w:rFonts w:ascii="Courier" w:hAnsi="Courier"/>
      </w:rPr>
      <w:t>UNCLASSIFIED</w:t>
    </w:r>
  </w:p>
  <w:p w14:paraId="466A4CD9" w14:textId="5D28521B" w:rsidR="004E30F9" w:rsidRDefault="004E30F9" w:rsidP="007839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B4A52F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FB"/>
    <w:multiLevelType w:val="multilevel"/>
    <w:tmpl w:val="FC18CF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10"/>
        </w:tabs>
        <w:ind w:left="171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196C2F"/>
    <w:multiLevelType w:val="hybridMultilevel"/>
    <w:tmpl w:val="3ADC77FA"/>
    <w:lvl w:ilvl="0" w:tplc="2E9C8B9E">
      <w:start w:val="1"/>
      <w:numFmt w:val="bullet"/>
      <w:pStyle w:val="Level-2Bullet"/>
      <w:lvlText w:val=""/>
      <w:lvlJc w:val="left"/>
      <w:pPr>
        <w:ind w:left="2304" w:hanging="360"/>
      </w:pPr>
      <w:rPr>
        <w:rFonts w:ascii="Symbol" w:hAnsi="Symbol" w:hint="default"/>
      </w:rPr>
    </w:lvl>
    <w:lvl w:ilvl="1" w:tplc="8C9A554C">
      <w:start w:val="1"/>
      <w:numFmt w:val="bullet"/>
      <w:lvlText w:val="o"/>
      <w:lvlJc w:val="left"/>
      <w:pPr>
        <w:ind w:left="3024" w:hanging="360"/>
      </w:pPr>
      <w:rPr>
        <w:rFonts w:ascii="Courier New" w:hAnsi="Courier New" w:cs="Courier New" w:hint="default"/>
      </w:rPr>
    </w:lvl>
    <w:lvl w:ilvl="2" w:tplc="A2A06216">
      <w:start w:val="1"/>
      <w:numFmt w:val="bullet"/>
      <w:lvlText w:val=""/>
      <w:lvlJc w:val="left"/>
      <w:pPr>
        <w:ind w:left="3744" w:hanging="360"/>
      </w:pPr>
      <w:rPr>
        <w:rFonts w:ascii="Wingdings" w:hAnsi="Wingdings" w:hint="default"/>
      </w:rPr>
    </w:lvl>
    <w:lvl w:ilvl="3" w:tplc="3AE2431E">
      <w:start w:val="1"/>
      <w:numFmt w:val="bullet"/>
      <w:lvlText w:val=""/>
      <w:lvlJc w:val="left"/>
      <w:pPr>
        <w:ind w:left="4464" w:hanging="360"/>
      </w:pPr>
      <w:rPr>
        <w:rFonts w:ascii="Symbol" w:hAnsi="Symbol" w:hint="default"/>
      </w:rPr>
    </w:lvl>
    <w:lvl w:ilvl="4" w:tplc="2DBE3D72">
      <w:start w:val="1"/>
      <w:numFmt w:val="bullet"/>
      <w:lvlText w:val="o"/>
      <w:lvlJc w:val="left"/>
      <w:pPr>
        <w:ind w:left="5184" w:hanging="360"/>
      </w:pPr>
      <w:rPr>
        <w:rFonts w:ascii="Courier New" w:hAnsi="Courier New" w:cs="Courier New" w:hint="default"/>
      </w:rPr>
    </w:lvl>
    <w:lvl w:ilvl="5" w:tplc="D1B0D754" w:tentative="1">
      <w:start w:val="1"/>
      <w:numFmt w:val="bullet"/>
      <w:lvlText w:val=""/>
      <w:lvlJc w:val="left"/>
      <w:pPr>
        <w:ind w:left="5904" w:hanging="360"/>
      </w:pPr>
      <w:rPr>
        <w:rFonts w:ascii="Wingdings" w:hAnsi="Wingdings" w:hint="default"/>
      </w:rPr>
    </w:lvl>
    <w:lvl w:ilvl="6" w:tplc="64023AA4" w:tentative="1">
      <w:start w:val="1"/>
      <w:numFmt w:val="bullet"/>
      <w:lvlText w:val=""/>
      <w:lvlJc w:val="left"/>
      <w:pPr>
        <w:ind w:left="6624" w:hanging="360"/>
      </w:pPr>
      <w:rPr>
        <w:rFonts w:ascii="Symbol" w:hAnsi="Symbol" w:hint="default"/>
      </w:rPr>
    </w:lvl>
    <w:lvl w:ilvl="7" w:tplc="242E61E2" w:tentative="1">
      <w:start w:val="1"/>
      <w:numFmt w:val="bullet"/>
      <w:lvlText w:val="o"/>
      <w:lvlJc w:val="left"/>
      <w:pPr>
        <w:ind w:left="7344" w:hanging="360"/>
      </w:pPr>
      <w:rPr>
        <w:rFonts w:ascii="Courier New" w:hAnsi="Courier New" w:cs="Courier New" w:hint="default"/>
      </w:rPr>
    </w:lvl>
    <w:lvl w:ilvl="8" w:tplc="929858AC" w:tentative="1">
      <w:start w:val="1"/>
      <w:numFmt w:val="bullet"/>
      <w:lvlText w:val=""/>
      <w:lvlJc w:val="left"/>
      <w:pPr>
        <w:ind w:left="8064" w:hanging="360"/>
      </w:pPr>
      <w:rPr>
        <w:rFonts w:ascii="Wingdings" w:hAnsi="Wingdings" w:hint="default"/>
      </w:rPr>
    </w:lvl>
  </w:abstractNum>
  <w:abstractNum w:abstractNumId="6"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AB16DE"/>
    <w:multiLevelType w:val="multilevel"/>
    <w:tmpl w:val="B0289974"/>
    <w:lvl w:ilvl="0">
      <w:start w:val="1"/>
      <w:numFmt w:val="decimal"/>
      <w:lvlText w:val="%1.0"/>
      <w:lvlJc w:val="left"/>
      <w:pPr>
        <w:ind w:left="720" w:hanging="720"/>
      </w:pPr>
      <w:rPr>
        <w:rFonts w:hint="default"/>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8"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3E229D"/>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AF4C70"/>
    <w:multiLevelType w:val="hybridMultilevel"/>
    <w:tmpl w:val="5516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E080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8F31B2"/>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5" w15:restartNumberingAfterBreak="0">
    <w:nsid w:val="1EA301C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45C23B5"/>
    <w:multiLevelType w:val="hybridMultilevel"/>
    <w:tmpl w:val="2C46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876D7C"/>
    <w:multiLevelType w:val="hybridMultilevel"/>
    <w:tmpl w:val="D3002B6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FA7ECB"/>
    <w:multiLevelType w:val="hybridMultilevel"/>
    <w:tmpl w:val="31EE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2AB7A8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14CB5"/>
    <w:multiLevelType w:val="hybridMultilevel"/>
    <w:tmpl w:val="6F7E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EED3934"/>
    <w:multiLevelType w:val="hybridMultilevel"/>
    <w:tmpl w:val="DFDC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F86C84"/>
    <w:multiLevelType w:val="hybridMultilevel"/>
    <w:tmpl w:val="B73ADA7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4E723FE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B73980"/>
    <w:multiLevelType w:val="hybridMultilevel"/>
    <w:tmpl w:val="4DA0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F700F"/>
    <w:multiLevelType w:val="hybridMultilevel"/>
    <w:tmpl w:val="5C22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97145B"/>
    <w:multiLevelType w:val="hybridMultilevel"/>
    <w:tmpl w:val="2F04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7A7EE6"/>
    <w:multiLevelType w:val="hybridMultilevel"/>
    <w:tmpl w:val="6276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B21E76"/>
    <w:multiLevelType w:val="hybridMultilevel"/>
    <w:tmpl w:val="EBFE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FC0DCF"/>
    <w:multiLevelType w:val="hybridMultilevel"/>
    <w:tmpl w:val="108A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7187E"/>
    <w:multiLevelType w:val="hybridMultilevel"/>
    <w:tmpl w:val="9B4C200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15:restartNumberingAfterBreak="0">
    <w:nsid w:val="7A5B3A09"/>
    <w:multiLevelType w:val="hybridMultilevel"/>
    <w:tmpl w:val="674C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27CA8"/>
    <w:multiLevelType w:val="hybridMultilevel"/>
    <w:tmpl w:val="F8B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5F348B"/>
    <w:multiLevelType w:val="hybridMultilevel"/>
    <w:tmpl w:val="F40C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27"/>
  </w:num>
  <w:num w:numId="4">
    <w:abstractNumId w:val="38"/>
  </w:num>
  <w:num w:numId="5">
    <w:abstractNumId w:val="23"/>
  </w:num>
  <w:num w:numId="6">
    <w:abstractNumId w:val="30"/>
  </w:num>
  <w:num w:numId="7">
    <w:abstractNumId w:val="25"/>
  </w:num>
  <w:num w:numId="8">
    <w:abstractNumId w:val="3"/>
  </w:num>
  <w:num w:numId="9">
    <w:abstractNumId w:val="6"/>
  </w:num>
  <w:num w:numId="10">
    <w:abstractNumId w:val="18"/>
  </w:num>
  <w:num w:numId="11">
    <w:abstractNumId w:val="15"/>
  </w:num>
  <w:num w:numId="12">
    <w:abstractNumId w:val="24"/>
  </w:num>
  <w:num w:numId="13">
    <w:abstractNumId w:val="21"/>
  </w:num>
  <w:num w:numId="14">
    <w:abstractNumId w:val="32"/>
  </w:num>
  <w:num w:numId="15">
    <w:abstractNumId w:val="19"/>
  </w:num>
  <w:num w:numId="16">
    <w:abstractNumId w:val="11"/>
  </w:num>
  <w:num w:numId="17">
    <w:abstractNumId w:val="13"/>
  </w:num>
  <w:num w:numId="18">
    <w:abstractNumId w:val="10"/>
  </w:num>
  <w:num w:numId="19">
    <w:abstractNumId w:val="9"/>
  </w:num>
  <w:num w:numId="20">
    <w:abstractNumId w:val="2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0"/>
  </w:num>
  <w:num w:numId="24">
    <w:abstractNumId w:val="17"/>
  </w:num>
  <w:num w:numId="25">
    <w:abstractNumId w:val="4"/>
  </w:num>
  <w:num w:numId="26">
    <w:abstractNumId w:val="26"/>
  </w:num>
  <w:num w:numId="27">
    <w:abstractNumId w:val="8"/>
  </w:num>
  <w:num w:numId="28">
    <w:abstractNumId w:val="20"/>
  </w:num>
  <w:num w:numId="29">
    <w:abstractNumId w:val="35"/>
  </w:num>
  <w:num w:numId="30">
    <w:abstractNumId w:val="12"/>
  </w:num>
  <w:num w:numId="31">
    <w:abstractNumId w:val="41"/>
  </w:num>
  <w:num w:numId="32">
    <w:abstractNumId w:val="5"/>
  </w:num>
  <w:num w:numId="33">
    <w:abstractNumId w:val="1"/>
  </w:num>
  <w:num w:numId="34">
    <w:abstractNumId w:val="44"/>
  </w:num>
  <w:num w:numId="35">
    <w:abstractNumId w:val="45"/>
  </w:num>
  <w:num w:numId="36">
    <w:abstractNumId w:val="22"/>
  </w:num>
  <w:num w:numId="37">
    <w:abstractNumId w:val="46"/>
  </w:num>
  <w:num w:numId="38">
    <w:abstractNumId w:val="42"/>
  </w:num>
  <w:num w:numId="39">
    <w:abstractNumId w:val="29"/>
  </w:num>
  <w:num w:numId="40">
    <w:abstractNumId w:val="37"/>
  </w:num>
  <w:num w:numId="41">
    <w:abstractNumId w:val="43"/>
  </w:num>
  <w:num w:numId="42">
    <w:abstractNumId w:val="16"/>
  </w:num>
  <w:num w:numId="43">
    <w:abstractNumId w:val="40"/>
  </w:num>
  <w:num w:numId="44">
    <w:abstractNumId w:val="34"/>
  </w:num>
  <w:num w:numId="45">
    <w:abstractNumId w:val="31"/>
  </w:num>
  <w:num w:numId="46">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76"/>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0BD3"/>
    <w:rsid w:val="00004D0D"/>
    <w:rsid w:val="0000616D"/>
    <w:rsid w:val="000066AF"/>
    <w:rsid w:val="00007F88"/>
    <w:rsid w:val="00010C90"/>
    <w:rsid w:val="00011351"/>
    <w:rsid w:val="00011C11"/>
    <w:rsid w:val="00011CF4"/>
    <w:rsid w:val="000174B7"/>
    <w:rsid w:val="0001753E"/>
    <w:rsid w:val="00020F2D"/>
    <w:rsid w:val="00021D80"/>
    <w:rsid w:val="00021DCA"/>
    <w:rsid w:val="000232B8"/>
    <w:rsid w:val="000239CD"/>
    <w:rsid w:val="00024300"/>
    <w:rsid w:val="00024361"/>
    <w:rsid w:val="00026D29"/>
    <w:rsid w:val="000275CC"/>
    <w:rsid w:val="00030FDF"/>
    <w:rsid w:val="00032916"/>
    <w:rsid w:val="000334CE"/>
    <w:rsid w:val="00035CE3"/>
    <w:rsid w:val="00036EF1"/>
    <w:rsid w:val="000418C3"/>
    <w:rsid w:val="000421C8"/>
    <w:rsid w:val="00042A08"/>
    <w:rsid w:val="00043A77"/>
    <w:rsid w:val="00044789"/>
    <w:rsid w:val="00045DA7"/>
    <w:rsid w:val="00045EFE"/>
    <w:rsid w:val="00045F60"/>
    <w:rsid w:val="00046FE9"/>
    <w:rsid w:val="000477DC"/>
    <w:rsid w:val="00050AD9"/>
    <w:rsid w:val="00050E5D"/>
    <w:rsid w:val="000523D7"/>
    <w:rsid w:val="00052A4F"/>
    <w:rsid w:val="00053A8C"/>
    <w:rsid w:val="00054215"/>
    <w:rsid w:val="000552F7"/>
    <w:rsid w:val="000559BC"/>
    <w:rsid w:val="00056268"/>
    <w:rsid w:val="0005673B"/>
    <w:rsid w:val="00056E41"/>
    <w:rsid w:val="0006127B"/>
    <w:rsid w:val="00061903"/>
    <w:rsid w:val="00061AA1"/>
    <w:rsid w:val="00063937"/>
    <w:rsid w:val="00063E4A"/>
    <w:rsid w:val="000641E8"/>
    <w:rsid w:val="00064B27"/>
    <w:rsid w:val="000653C1"/>
    <w:rsid w:val="000664AD"/>
    <w:rsid w:val="000677F4"/>
    <w:rsid w:val="000763B4"/>
    <w:rsid w:val="0007653B"/>
    <w:rsid w:val="000768CB"/>
    <w:rsid w:val="00076D9C"/>
    <w:rsid w:val="00076E07"/>
    <w:rsid w:val="000772F8"/>
    <w:rsid w:val="0008029F"/>
    <w:rsid w:val="00080F20"/>
    <w:rsid w:val="00081A2B"/>
    <w:rsid w:val="00082500"/>
    <w:rsid w:val="0008369E"/>
    <w:rsid w:val="00083A55"/>
    <w:rsid w:val="0008611E"/>
    <w:rsid w:val="000869A8"/>
    <w:rsid w:val="00086DCA"/>
    <w:rsid w:val="00091034"/>
    <w:rsid w:val="00093A2E"/>
    <w:rsid w:val="00094531"/>
    <w:rsid w:val="00095E74"/>
    <w:rsid w:val="00095E9F"/>
    <w:rsid w:val="00097517"/>
    <w:rsid w:val="00097909"/>
    <w:rsid w:val="000A18E7"/>
    <w:rsid w:val="000A25CD"/>
    <w:rsid w:val="000A340A"/>
    <w:rsid w:val="000A36A7"/>
    <w:rsid w:val="000A3BEA"/>
    <w:rsid w:val="000A3D40"/>
    <w:rsid w:val="000A3E3F"/>
    <w:rsid w:val="000A4F82"/>
    <w:rsid w:val="000A6D4C"/>
    <w:rsid w:val="000B0032"/>
    <w:rsid w:val="000B120D"/>
    <w:rsid w:val="000B12C7"/>
    <w:rsid w:val="000B31F0"/>
    <w:rsid w:val="000B4D8A"/>
    <w:rsid w:val="000B5032"/>
    <w:rsid w:val="000B5BBA"/>
    <w:rsid w:val="000B74AA"/>
    <w:rsid w:val="000C1E92"/>
    <w:rsid w:val="000C34F2"/>
    <w:rsid w:val="000C4B32"/>
    <w:rsid w:val="000C580C"/>
    <w:rsid w:val="000C5DCD"/>
    <w:rsid w:val="000C5EF7"/>
    <w:rsid w:val="000C6164"/>
    <w:rsid w:val="000C7BBA"/>
    <w:rsid w:val="000D03ED"/>
    <w:rsid w:val="000D2BFF"/>
    <w:rsid w:val="000D3A23"/>
    <w:rsid w:val="000D494A"/>
    <w:rsid w:val="000D56D1"/>
    <w:rsid w:val="000D60EB"/>
    <w:rsid w:val="000D6DF7"/>
    <w:rsid w:val="000D6F83"/>
    <w:rsid w:val="000E0757"/>
    <w:rsid w:val="000E09EF"/>
    <w:rsid w:val="000E0F7C"/>
    <w:rsid w:val="000E14E0"/>
    <w:rsid w:val="000E198E"/>
    <w:rsid w:val="000E1DB0"/>
    <w:rsid w:val="000E2166"/>
    <w:rsid w:val="000E3F4D"/>
    <w:rsid w:val="000E40B8"/>
    <w:rsid w:val="000E434A"/>
    <w:rsid w:val="000E4815"/>
    <w:rsid w:val="000E4C80"/>
    <w:rsid w:val="000E65AF"/>
    <w:rsid w:val="000E74CC"/>
    <w:rsid w:val="000F4BA5"/>
    <w:rsid w:val="000F572A"/>
    <w:rsid w:val="000F6182"/>
    <w:rsid w:val="000F7A93"/>
    <w:rsid w:val="001006B1"/>
    <w:rsid w:val="00102410"/>
    <w:rsid w:val="00103D9D"/>
    <w:rsid w:val="001050A6"/>
    <w:rsid w:val="00105C6D"/>
    <w:rsid w:val="00105F90"/>
    <w:rsid w:val="0010615B"/>
    <w:rsid w:val="00106231"/>
    <w:rsid w:val="00106F6D"/>
    <w:rsid w:val="00106F9D"/>
    <w:rsid w:val="00110074"/>
    <w:rsid w:val="001109D8"/>
    <w:rsid w:val="00113D9A"/>
    <w:rsid w:val="001144EF"/>
    <w:rsid w:val="001150CC"/>
    <w:rsid w:val="00115334"/>
    <w:rsid w:val="00115AA0"/>
    <w:rsid w:val="00117642"/>
    <w:rsid w:val="00117F37"/>
    <w:rsid w:val="00120CBE"/>
    <w:rsid w:val="00120E4A"/>
    <w:rsid w:val="0012132E"/>
    <w:rsid w:val="00122186"/>
    <w:rsid w:val="00123092"/>
    <w:rsid w:val="00123B64"/>
    <w:rsid w:val="00123CDE"/>
    <w:rsid w:val="001250EC"/>
    <w:rsid w:val="001252DE"/>
    <w:rsid w:val="00125305"/>
    <w:rsid w:val="0012686B"/>
    <w:rsid w:val="001278C3"/>
    <w:rsid w:val="00130531"/>
    <w:rsid w:val="00130E48"/>
    <w:rsid w:val="00131C91"/>
    <w:rsid w:val="0013248C"/>
    <w:rsid w:val="00135878"/>
    <w:rsid w:val="00135A3C"/>
    <w:rsid w:val="001370D6"/>
    <w:rsid w:val="001373EA"/>
    <w:rsid w:val="001410F2"/>
    <w:rsid w:val="0014355F"/>
    <w:rsid w:val="00144323"/>
    <w:rsid w:val="00144E67"/>
    <w:rsid w:val="00144F14"/>
    <w:rsid w:val="00145712"/>
    <w:rsid w:val="0014615F"/>
    <w:rsid w:val="0015075F"/>
    <w:rsid w:val="00152931"/>
    <w:rsid w:val="001535F5"/>
    <w:rsid w:val="00155B0C"/>
    <w:rsid w:val="00157BCC"/>
    <w:rsid w:val="001606E3"/>
    <w:rsid w:val="00161018"/>
    <w:rsid w:val="00161CEA"/>
    <w:rsid w:val="001632D1"/>
    <w:rsid w:val="00163D16"/>
    <w:rsid w:val="001662FA"/>
    <w:rsid w:val="00170648"/>
    <w:rsid w:val="001723E2"/>
    <w:rsid w:val="00173148"/>
    <w:rsid w:val="001743CE"/>
    <w:rsid w:val="0017552A"/>
    <w:rsid w:val="00175E52"/>
    <w:rsid w:val="00176370"/>
    <w:rsid w:val="00177480"/>
    <w:rsid w:val="00177AC4"/>
    <w:rsid w:val="00180FC5"/>
    <w:rsid w:val="00181D0F"/>
    <w:rsid w:val="00184BF0"/>
    <w:rsid w:val="00184DD7"/>
    <w:rsid w:val="001854E6"/>
    <w:rsid w:val="0018564D"/>
    <w:rsid w:val="001878FA"/>
    <w:rsid w:val="00190936"/>
    <w:rsid w:val="00191B6E"/>
    <w:rsid w:val="00193791"/>
    <w:rsid w:val="00194D03"/>
    <w:rsid w:val="00196033"/>
    <w:rsid w:val="00196EC3"/>
    <w:rsid w:val="001973B9"/>
    <w:rsid w:val="001A04EE"/>
    <w:rsid w:val="001A078A"/>
    <w:rsid w:val="001A1068"/>
    <w:rsid w:val="001A3F61"/>
    <w:rsid w:val="001A479A"/>
    <w:rsid w:val="001A5B7F"/>
    <w:rsid w:val="001A62E3"/>
    <w:rsid w:val="001B0304"/>
    <w:rsid w:val="001B07CB"/>
    <w:rsid w:val="001B1CBC"/>
    <w:rsid w:val="001B41F8"/>
    <w:rsid w:val="001B4C0E"/>
    <w:rsid w:val="001B5178"/>
    <w:rsid w:val="001B68DB"/>
    <w:rsid w:val="001B6BD4"/>
    <w:rsid w:val="001B71BC"/>
    <w:rsid w:val="001B7BBD"/>
    <w:rsid w:val="001C1E65"/>
    <w:rsid w:val="001C22D3"/>
    <w:rsid w:val="001C29C5"/>
    <w:rsid w:val="001C3243"/>
    <w:rsid w:val="001C3628"/>
    <w:rsid w:val="001C52C5"/>
    <w:rsid w:val="001C5480"/>
    <w:rsid w:val="001C7834"/>
    <w:rsid w:val="001D06BD"/>
    <w:rsid w:val="001D0F7B"/>
    <w:rsid w:val="001D2AF1"/>
    <w:rsid w:val="001D2DC9"/>
    <w:rsid w:val="001D3C5B"/>
    <w:rsid w:val="001D47F0"/>
    <w:rsid w:val="001D4DE0"/>
    <w:rsid w:val="001D4E8F"/>
    <w:rsid w:val="001D657E"/>
    <w:rsid w:val="001D6A47"/>
    <w:rsid w:val="001D6DB3"/>
    <w:rsid w:val="001D6ED6"/>
    <w:rsid w:val="001D71AD"/>
    <w:rsid w:val="001D733D"/>
    <w:rsid w:val="001E05E4"/>
    <w:rsid w:val="001E0B2C"/>
    <w:rsid w:val="001E0CEF"/>
    <w:rsid w:val="001E1005"/>
    <w:rsid w:val="001E28C0"/>
    <w:rsid w:val="001E2EB5"/>
    <w:rsid w:val="001E3952"/>
    <w:rsid w:val="001E5B59"/>
    <w:rsid w:val="001F06D2"/>
    <w:rsid w:val="001F0985"/>
    <w:rsid w:val="001F25AA"/>
    <w:rsid w:val="001F3BCF"/>
    <w:rsid w:val="001F4AE9"/>
    <w:rsid w:val="001F4BA0"/>
    <w:rsid w:val="001F4F47"/>
    <w:rsid w:val="001F64DF"/>
    <w:rsid w:val="00201D36"/>
    <w:rsid w:val="00202521"/>
    <w:rsid w:val="0020352D"/>
    <w:rsid w:val="00203A26"/>
    <w:rsid w:val="00203AE2"/>
    <w:rsid w:val="00203DD6"/>
    <w:rsid w:val="00204975"/>
    <w:rsid w:val="00204F32"/>
    <w:rsid w:val="00206636"/>
    <w:rsid w:val="00206A27"/>
    <w:rsid w:val="002071CE"/>
    <w:rsid w:val="00207251"/>
    <w:rsid w:val="002104C6"/>
    <w:rsid w:val="00210E74"/>
    <w:rsid w:val="0021277C"/>
    <w:rsid w:val="002135EA"/>
    <w:rsid w:val="00214A00"/>
    <w:rsid w:val="00214C5B"/>
    <w:rsid w:val="0021617E"/>
    <w:rsid w:val="002163E0"/>
    <w:rsid w:val="0021656D"/>
    <w:rsid w:val="00217819"/>
    <w:rsid w:val="002178E1"/>
    <w:rsid w:val="00217DF0"/>
    <w:rsid w:val="00220F31"/>
    <w:rsid w:val="00220FAA"/>
    <w:rsid w:val="00222746"/>
    <w:rsid w:val="00223418"/>
    <w:rsid w:val="00224A92"/>
    <w:rsid w:val="002270D9"/>
    <w:rsid w:val="0023004D"/>
    <w:rsid w:val="00230A53"/>
    <w:rsid w:val="00232D54"/>
    <w:rsid w:val="002337E4"/>
    <w:rsid w:val="00235348"/>
    <w:rsid w:val="00235808"/>
    <w:rsid w:val="002361AE"/>
    <w:rsid w:val="002368AE"/>
    <w:rsid w:val="00236A9A"/>
    <w:rsid w:val="00237B58"/>
    <w:rsid w:val="002403CF"/>
    <w:rsid w:val="00240F17"/>
    <w:rsid w:val="00242BB8"/>
    <w:rsid w:val="00242BC8"/>
    <w:rsid w:val="00243F42"/>
    <w:rsid w:val="00244A26"/>
    <w:rsid w:val="00245053"/>
    <w:rsid w:val="00246A10"/>
    <w:rsid w:val="00246CCA"/>
    <w:rsid w:val="002471AE"/>
    <w:rsid w:val="002512A5"/>
    <w:rsid w:val="002521EA"/>
    <w:rsid w:val="00257372"/>
    <w:rsid w:val="00260C26"/>
    <w:rsid w:val="00261606"/>
    <w:rsid w:val="002640D0"/>
    <w:rsid w:val="00264520"/>
    <w:rsid w:val="00266041"/>
    <w:rsid w:val="00266354"/>
    <w:rsid w:val="002667C3"/>
    <w:rsid w:val="00266843"/>
    <w:rsid w:val="00266E3C"/>
    <w:rsid w:val="00267298"/>
    <w:rsid w:val="00267904"/>
    <w:rsid w:val="00271DC9"/>
    <w:rsid w:val="00273F65"/>
    <w:rsid w:val="00274C42"/>
    <w:rsid w:val="00274E43"/>
    <w:rsid w:val="002763E5"/>
    <w:rsid w:val="00276526"/>
    <w:rsid w:val="0027714D"/>
    <w:rsid w:val="00277BEE"/>
    <w:rsid w:val="00277DFB"/>
    <w:rsid w:val="0028013B"/>
    <w:rsid w:val="00280A1E"/>
    <w:rsid w:val="00280E97"/>
    <w:rsid w:val="002821DC"/>
    <w:rsid w:val="00283CEA"/>
    <w:rsid w:val="002843CA"/>
    <w:rsid w:val="00286072"/>
    <w:rsid w:val="0029373B"/>
    <w:rsid w:val="00293C44"/>
    <w:rsid w:val="002940D5"/>
    <w:rsid w:val="002946C8"/>
    <w:rsid w:val="00294B07"/>
    <w:rsid w:val="00296613"/>
    <w:rsid w:val="00297C07"/>
    <w:rsid w:val="002A080B"/>
    <w:rsid w:val="002A0815"/>
    <w:rsid w:val="002A181C"/>
    <w:rsid w:val="002A1CF0"/>
    <w:rsid w:val="002A1D1E"/>
    <w:rsid w:val="002A1E8D"/>
    <w:rsid w:val="002A2523"/>
    <w:rsid w:val="002A3319"/>
    <w:rsid w:val="002A3C37"/>
    <w:rsid w:val="002A3E5B"/>
    <w:rsid w:val="002A4590"/>
    <w:rsid w:val="002A4C4D"/>
    <w:rsid w:val="002A4DE9"/>
    <w:rsid w:val="002A7148"/>
    <w:rsid w:val="002A7867"/>
    <w:rsid w:val="002B0B62"/>
    <w:rsid w:val="002B0D99"/>
    <w:rsid w:val="002B1889"/>
    <w:rsid w:val="002B1B78"/>
    <w:rsid w:val="002B36C2"/>
    <w:rsid w:val="002B5B98"/>
    <w:rsid w:val="002B62FE"/>
    <w:rsid w:val="002B77A4"/>
    <w:rsid w:val="002B7873"/>
    <w:rsid w:val="002C0138"/>
    <w:rsid w:val="002C18B3"/>
    <w:rsid w:val="002C2C64"/>
    <w:rsid w:val="002C3887"/>
    <w:rsid w:val="002C42CA"/>
    <w:rsid w:val="002C4D5F"/>
    <w:rsid w:val="002C4DA2"/>
    <w:rsid w:val="002C5A38"/>
    <w:rsid w:val="002C7C25"/>
    <w:rsid w:val="002D00E9"/>
    <w:rsid w:val="002D20AB"/>
    <w:rsid w:val="002D2924"/>
    <w:rsid w:val="002D2B6C"/>
    <w:rsid w:val="002D318A"/>
    <w:rsid w:val="002D4B71"/>
    <w:rsid w:val="002D5D37"/>
    <w:rsid w:val="002D5E65"/>
    <w:rsid w:val="002D72ED"/>
    <w:rsid w:val="002E4A39"/>
    <w:rsid w:val="002E7B55"/>
    <w:rsid w:val="002F12C3"/>
    <w:rsid w:val="002F4EC3"/>
    <w:rsid w:val="002F6AFB"/>
    <w:rsid w:val="002F6E7D"/>
    <w:rsid w:val="00300357"/>
    <w:rsid w:val="00301311"/>
    <w:rsid w:val="00301416"/>
    <w:rsid w:val="00301C19"/>
    <w:rsid w:val="00302114"/>
    <w:rsid w:val="003025AC"/>
    <w:rsid w:val="00302BD8"/>
    <w:rsid w:val="00303178"/>
    <w:rsid w:val="00304EE5"/>
    <w:rsid w:val="003051F7"/>
    <w:rsid w:val="00306D2E"/>
    <w:rsid w:val="00306F96"/>
    <w:rsid w:val="00306FFE"/>
    <w:rsid w:val="003075A1"/>
    <w:rsid w:val="00307618"/>
    <w:rsid w:val="00310CD7"/>
    <w:rsid w:val="0031119E"/>
    <w:rsid w:val="003117D8"/>
    <w:rsid w:val="00311D9C"/>
    <w:rsid w:val="003135D7"/>
    <w:rsid w:val="003141E6"/>
    <w:rsid w:val="00314A78"/>
    <w:rsid w:val="00316EFD"/>
    <w:rsid w:val="00321552"/>
    <w:rsid w:val="00325284"/>
    <w:rsid w:val="00326657"/>
    <w:rsid w:val="00326777"/>
    <w:rsid w:val="00326CBD"/>
    <w:rsid w:val="00326E67"/>
    <w:rsid w:val="0032753F"/>
    <w:rsid w:val="003328B2"/>
    <w:rsid w:val="00333EE1"/>
    <w:rsid w:val="0033473B"/>
    <w:rsid w:val="00335B35"/>
    <w:rsid w:val="00337104"/>
    <w:rsid w:val="00337138"/>
    <w:rsid w:val="00337766"/>
    <w:rsid w:val="0034074C"/>
    <w:rsid w:val="003409D8"/>
    <w:rsid w:val="0034112F"/>
    <w:rsid w:val="00341409"/>
    <w:rsid w:val="00342BB4"/>
    <w:rsid w:val="00343652"/>
    <w:rsid w:val="00343787"/>
    <w:rsid w:val="00351318"/>
    <w:rsid w:val="003521C5"/>
    <w:rsid w:val="00352297"/>
    <w:rsid w:val="00352EC8"/>
    <w:rsid w:val="00353AFB"/>
    <w:rsid w:val="00354A5F"/>
    <w:rsid w:val="00354FA8"/>
    <w:rsid w:val="00355267"/>
    <w:rsid w:val="00362C1F"/>
    <w:rsid w:val="00364C31"/>
    <w:rsid w:val="00365836"/>
    <w:rsid w:val="00365BDD"/>
    <w:rsid w:val="003669DF"/>
    <w:rsid w:val="003705BB"/>
    <w:rsid w:val="00372ED2"/>
    <w:rsid w:val="003748E8"/>
    <w:rsid w:val="00374EEF"/>
    <w:rsid w:val="00375338"/>
    <w:rsid w:val="00375790"/>
    <w:rsid w:val="003761FE"/>
    <w:rsid w:val="00376B69"/>
    <w:rsid w:val="00376E2C"/>
    <w:rsid w:val="00377345"/>
    <w:rsid w:val="003778F2"/>
    <w:rsid w:val="0038081A"/>
    <w:rsid w:val="00381F90"/>
    <w:rsid w:val="00381FD8"/>
    <w:rsid w:val="003827D5"/>
    <w:rsid w:val="00384C99"/>
    <w:rsid w:val="00385903"/>
    <w:rsid w:val="003872FB"/>
    <w:rsid w:val="00387BAA"/>
    <w:rsid w:val="00392254"/>
    <w:rsid w:val="0039231A"/>
    <w:rsid w:val="00393FBD"/>
    <w:rsid w:val="00394252"/>
    <w:rsid w:val="003942C1"/>
    <w:rsid w:val="003958C1"/>
    <w:rsid w:val="00395C78"/>
    <w:rsid w:val="00396020"/>
    <w:rsid w:val="003962AE"/>
    <w:rsid w:val="0039665A"/>
    <w:rsid w:val="0039676D"/>
    <w:rsid w:val="003A0B17"/>
    <w:rsid w:val="003A107C"/>
    <w:rsid w:val="003A1136"/>
    <w:rsid w:val="003A1A55"/>
    <w:rsid w:val="003A1D25"/>
    <w:rsid w:val="003A22CD"/>
    <w:rsid w:val="003A335F"/>
    <w:rsid w:val="003A41C8"/>
    <w:rsid w:val="003A5625"/>
    <w:rsid w:val="003A57F9"/>
    <w:rsid w:val="003A5EF4"/>
    <w:rsid w:val="003B1BCF"/>
    <w:rsid w:val="003B241A"/>
    <w:rsid w:val="003B25A0"/>
    <w:rsid w:val="003B3F3F"/>
    <w:rsid w:val="003B4B57"/>
    <w:rsid w:val="003B5E18"/>
    <w:rsid w:val="003B6141"/>
    <w:rsid w:val="003B6F0D"/>
    <w:rsid w:val="003B7916"/>
    <w:rsid w:val="003C0598"/>
    <w:rsid w:val="003C07DE"/>
    <w:rsid w:val="003C1F99"/>
    <w:rsid w:val="003C1FE1"/>
    <w:rsid w:val="003C2B41"/>
    <w:rsid w:val="003C2DAA"/>
    <w:rsid w:val="003C3B84"/>
    <w:rsid w:val="003C3D9D"/>
    <w:rsid w:val="003C431E"/>
    <w:rsid w:val="003C4CBD"/>
    <w:rsid w:val="003C511B"/>
    <w:rsid w:val="003C51AE"/>
    <w:rsid w:val="003C6E24"/>
    <w:rsid w:val="003D001B"/>
    <w:rsid w:val="003D0EB8"/>
    <w:rsid w:val="003D111D"/>
    <w:rsid w:val="003D1AC5"/>
    <w:rsid w:val="003D28EB"/>
    <w:rsid w:val="003D36A0"/>
    <w:rsid w:val="003D4BD8"/>
    <w:rsid w:val="003D6533"/>
    <w:rsid w:val="003D68CF"/>
    <w:rsid w:val="003D7447"/>
    <w:rsid w:val="003D7500"/>
    <w:rsid w:val="003D7930"/>
    <w:rsid w:val="003E0340"/>
    <w:rsid w:val="003E2A71"/>
    <w:rsid w:val="003E37F6"/>
    <w:rsid w:val="003E64BD"/>
    <w:rsid w:val="003F0554"/>
    <w:rsid w:val="003F1B6D"/>
    <w:rsid w:val="003F3A59"/>
    <w:rsid w:val="003F4530"/>
    <w:rsid w:val="003F7182"/>
    <w:rsid w:val="003F7A9F"/>
    <w:rsid w:val="00400037"/>
    <w:rsid w:val="00400328"/>
    <w:rsid w:val="00400C21"/>
    <w:rsid w:val="004014C1"/>
    <w:rsid w:val="004027C2"/>
    <w:rsid w:val="00403259"/>
    <w:rsid w:val="004048FC"/>
    <w:rsid w:val="0040490D"/>
    <w:rsid w:val="00405528"/>
    <w:rsid w:val="00406DD6"/>
    <w:rsid w:val="004074EE"/>
    <w:rsid w:val="00410251"/>
    <w:rsid w:val="0041184F"/>
    <w:rsid w:val="00415B2E"/>
    <w:rsid w:val="00416163"/>
    <w:rsid w:val="00420177"/>
    <w:rsid w:val="004216BF"/>
    <w:rsid w:val="004232F8"/>
    <w:rsid w:val="00423337"/>
    <w:rsid w:val="00423636"/>
    <w:rsid w:val="0042376A"/>
    <w:rsid w:val="00425065"/>
    <w:rsid w:val="004302E6"/>
    <w:rsid w:val="0043303E"/>
    <w:rsid w:val="00434191"/>
    <w:rsid w:val="0043433B"/>
    <w:rsid w:val="0043526B"/>
    <w:rsid w:val="00435818"/>
    <w:rsid w:val="00436DC4"/>
    <w:rsid w:val="00437A53"/>
    <w:rsid w:val="004413AB"/>
    <w:rsid w:val="004419A4"/>
    <w:rsid w:val="0044294C"/>
    <w:rsid w:val="00444D0A"/>
    <w:rsid w:val="0044697C"/>
    <w:rsid w:val="00450353"/>
    <w:rsid w:val="004508DE"/>
    <w:rsid w:val="0045117A"/>
    <w:rsid w:val="004517C6"/>
    <w:rsid w:val="00452CB3"/>
    <w:rsid w:val="00452D42"/>
    <w:rsid w:val="00455161"/>
    <w:rsid w:val="004575E1"/>
    <w:rsid w:val="00457DE6"/>
    <w:rsid w:val="00457EDD"/>
    <w:rsid w:val="0046052A"/>
    <w:rsid w:val="00460F8B"/>
    <w:rsid w:val="004611E2"/>
    <w:rsid w:val="0046197E"/>
    <w:rsid w:val="004635F9"/>
    <w:rsid w:val="00464A24"/>
    <w:rsid w:val="00464BE3"/>
    <w:rsid w:val="00464F29"/>
    <w:rsid w:val="00465A89"/>
    <w:rsid w:val="004706D4"/>
    <w:rsid w:val="0047108A"/>
    <w:rsid w:val="00471689"/>
    <w:rsid w:val="0047170E"/>
    <w:rsid w:val="004721EF"/>
    <w:rsid w:val="0047335C"/>
    <w:rsid w:val="00473B9C"/>
    <w:rsid w:val="004740D4"/>
    <w:rsid w:val="004757B8"/>
    <w:rsid w:val="00475FFA"/>
    <w:rsid w:val="0047767D"/>
    <w:rsid w:val="00481C0B"/>
    <w:rsid w:val="0048210A"/>
    <w:rsid w:val="00482561"/>
    <w:rsid w:val="0048318B"/>
    <w:rsid w:val="0048372E"/>
    <w:rsid w:val="00484BEE"/>
    <w:rsid w:val="004852FD"/>
    <w:rsid w:val="00486590"/>
    <w:rsid w:val="004865E1"/>
    <w:rsid w:val="00486A33"/>
    <w:rsid w:val="00486CF6"/>
    <w:rsid w:val="00487E66"/>
    <w:rsid w:val="004904C5"/>
    <w:rsid w:val="00491955"/>
    <w:rsid w:val="0049258F"/>
    <w:rsid w:val="00492AB7"/>
    <w:rsid w:val="00493B7C"/>
    <w:rsid w:val="004967F1"/>
    <w:rsid w:val="00496F0E"/>
    <w:rsid w:val="00497E65"/>
    <w:rsid w:val="004A037D"/>
    <w:rsid w:val="004A1BD3"/>
    <w:rsid w:val="004A46F5"/>
    <w:rsid w:val="004A49AD"/>
    <w:rsid w:val="004A4DA3"/>
    <w:rsid w:val="004A514C"/>
    <w:rsid w:val="004B026C"/>
    <w:rsid w:val="004B1194"/>
    <w:rsid w:val="004B266C"/>
    <w:rsid w:val="004B2F71"/>
    <w:rsid w:val="004B3919"/>
    <w:rsid w:val="004B3E26"/>
    <w:rsid w:val="004B4869"/>
    <w:rsid w:val="004B4A42"/>
    <w:rsid w:val="004B4F46"/>
    <w:rsid w:val="004B6410"/>
    <w:rsid w:val="004B72C4"/>
    <w:rsid w:val="004B7F56"/>
    <w:rsid w:val="004C0CB6"/>
    <w:rsid w:val="004C1FD8"/>
    <w:rsid w:val="004C2C4F"/>
    <w:rsid w:val="004C2EA7"/>
    <w:rsid w:val="004C34C9"/>
    <w:rsid w:val="004C3732"/>
    <w:rsid w:val="004C40B0"/>
    <w:rsid w:val="004C4931"/>
    <w:rsid w:val="004C5382"/>
    <w:rsid w:val="004C7112"/>
    <w:rsid w:val="004D00B4"/>
    <w:rsid w:val="004D0A7D"/>
    <w:rsid w:val="004D1515"/>
    <w:rsid w:val="004D25D3"/>
    <w:rsid w:val="004D301E"/>
    <w:rsid w:val="004D33A9"/>
    <w:rsid w:val="004D3704"/>
    <w:rsid w:val="004D6512"/>
    <w:rsid w:val="004D6DD1"/>
    <w:rsid w:val="004D7F2F"/>
    <w:rsid w:val="004E0649"/>
    <w:rsid w:val="004E0695"/>
    <w:rsid w:val="004E1B62"/>
    <w:rsid w:val="004E1FD4"/>
    <w:rsid w:val="004E225B"/>
    <w:rsid w:val="004E2D2B"/>
    <w:rsid w:val="004E30F9"/>
    <w:rsid w:val="004E3708"/>
    <w:rsid w:val="004E3F65"/>
    <w:rsid w:val="004E43F0"/>
    <w:rsid w:val="004E4A3E"/>
    <w:rsid w:val="004E6B2D"/>
    <w:rsid w:val="004E6FE4"/>
    <w:rsid w:val="004F0573"/>
    <w:rsid w:val="004F3A39"/>
    <w:rsid w:val="004F4734"/>
    <w:rsid w:val="004F4F33"/>
    <w:rsid w:val="004F5435"/>
    <w:rsid w:val="004F56A0"/>
    <w:rsid w:val="004F6148"/>
    <w:rsid w:val="004F6183"/>
    <w:rsid w:val="004F666C"/>
    <w:rsid w:val="004F784C"/>
    <w:rsid w:val="00501561"/>
    <w:rsid w:val="00501D70"/>
    <w:rsid w:val="00502530"/>
    <w:rsid w:val="005028FD"/>
    <w:rsid w:val="00502F54"/>
    <w:rsid w:val="00503187"/>
    <w:rsid w:val="005033F6"/>
    <w:rsid w:val="0050507D"/>
    <w:rsid w:val="005065FB"/>
    <w:rsid w:val="005077E8"/>
    <w:rsid w:val="00510654"/>
    <w:rsid w:val="005106ED"/>
    <w:rsid w:val="005139FF"/>
    <w:rsid w:val="00513F44"/>
    <w:rsid w:val="00514E70"/>
    <w:rsid w:val="005166C1"/>
    <w:rsid w:val="005170D6"/>
    <w:rsid w:val="00521518"/>
    <w:rsid w:val="00522357"/>
    <w:rsid w:val="0052237D"/>
    <w:rsid w:val="00522BFA"/>
    <w:rsid w:val="00524641"/>
    <w:rsid w:val="0052471A"/>
    <w:rsid w:val="005253A5"/>
    <w:rsid w:val="005255DA"/>
    <w:rsid w:val="0052597D"/>
    <w:rsid w:val="005268FA"/>
    <w:rsid w:val="00526995"/>
    <w:rsid w:val="00527353"/>
    <w:rsid w:val="00527428"/>
    <w:rsid w:val="005303AA"/>
    <w:rsid w:val="00530946"/>
    <w:rsid w:val="005326B3"/>
    <w:rsid w:val="00536E21"/>
    <w:rsid w:val="0054084B"/>
    <w:rsid w:val="00540DBD"/>
    <w:rsid w:val="005415EF"/>
    <w:rsid w:val="00544050"/>
    <w:rsid w:val="0054602E"/>
    <w:rsid w:val="00547F8F"/>
    <w:rsid w:val="00547FF4"/>
    <w:rsid w:val="00552822"/>
    <w:rsid w:val="00554976"/>
    <w:rsid w:val="005556C7"/>
    <w:rsid w:val="00555BF1"/>
    <w:rsid w:val="0055694A"/>
    <w:rsid w:val="005609E8"/>
    <w:rsid w:val="005634A9"/>
    <w:rsid w:val="00563DB3"/>
    <w:rsid w:val="00563E53"/>
    <w:rsid w:val="005676F7"/>
    <w:rsid w:val="00567884"/>
    <w:rsid w:val="0057184F"/>
    <w:rsid w:val="00571AE8"/>
    <w:rsid w:val="00572A54"/>
    <w:rsid w:val="00572CF4"/>
    <w:rsid w:val="0057318E"/>
    <w:rsid w:val="005736A4"/>
    <w:rsid w:val="00573C20"/>
    <w:rsid w:val="0057414F"/>
    <w:rsid w:val="0057420C"/>
    <w:rsid w:val="00574A95"/>
    <w:rsid w:val="005750FE"/>
    <w:rsid w:val="005757CC"/>
    <w:rsid w:val="005771D3"/>
    <w:rsid w:val="00577500"/>
    <w:rsid w:val="00580D27"/>
    <w:rsid w:val="00581511"/>
    <w:rsid w:val="00582F6F"/>
    <w:rsid w:val="00583074"/>
    <w:rsid w:val="00585626"/>
    <w:rsid w:val="00586582"/>
    <w:rsid w:val="00587319"/>
    <w:rsid w:val="0059158D"/>
    <w:rsid w:val="005922F4"/>
    <w:rsid w:val="0059241A"/>
    <w:rsid w:val="00592C93"/>
    <w:rsid w:val="005952D2"/>
    <w:rsid w:val="00596711"/>
    <w:rsid w:val="00596F6D"/>
    <w:rsid w:val="00596F78"/>
    <w:rsid w:val="00597098"/>
    <w:rsid w:val="005A07E7"/>
    <w:rsid w:val="005A1A42"/>
    <w:rsid w:val="005A2165"/>
    <w:rsid w:val="005A2486"/>
    <w:rsid w:val="005A3F10"/>
    <w:rsid w:val="005A6967"/>
    <w:rsid w:val="005B14B4"/>
    <w:rsid w:val="005B1787"/>
    <w:rsid w:val="005B1C06"/>
    <w:rsid w:val="005B234A"/>
    <w:rsid w:val="005B2E31"/>
    <w:rsid w:val="005B4B59"/>
    <w:rsid w:val="005B4E1D"/>
    <w:rsid w:val="005B5F7A"/>
    <w:rsid w:val="005C07A7"/>
    <w:rsid w:val="005C0B1B"/>
    <w:rsid w:val="005C0C00"/>
    <w:rsid w:val="005C133F"/>
    <w:rsid w:val="005C1FDC"/>
    <w:rsid w:val="005C230E"/>
    <w:rsid w:val="005C3EF1"/>
    <w:rsid w:val="005C3F68"/>
    <w:rsid w:val="005C3F74"/>
    <w:rsid w:val="005C4820"/>
    <w:rsid w:val="005C51E7"/>
    <w:rsid w:val="005C5D6F"/>
    <w:rsid w:val="005D10A4"/>
    <w:rsid w:val="005D1B95"/>
    <w:rsid w:val="005D47F5"/>
    <w:rsid w:val="005D4B8D"/>
    <w:rsid w:val="005D5D2D"/>
    <w:rsid w:val="005D609B"/>
    <w:rsid w:val="005D641F"/>
    <w:rsid w:val="005D6D31"/>
    <w:rsid w:val="005D751D"/>
    <w:rsid w:val="005D777E"/>
    <w:rsid w:val="005E21F0"/>
    <w:rsid w:val="005E3D8D"/>
    <w:rsid w:val="005E4ED5"/>
    <w:rsid w:val="005E4F95"/>
    <w:rsid w:val="005E52C6"/>
    <w:rsid w:val="005E5ACB"/>
    <w:rsid w:val="005E5AE8"/>
    <w:rsid w:val="005E6480"/>
    <w:rsid w:val="005E76E0"/>
    <w:rsid w:val="005E7C37"/>
    <w:rsid w:val="005F14C8"/>
    <w:rsid w:val="005F1711"/>
    <w:rsid w:val="005F31ED"/>
    <w:rsid w:val="005F4752"/>
    <w:rsid w:val="005F5D74"/>
    <w:rsid w:val="005F5E88"/>
    <w:rsid w:val="005F685C"/>
    <w:rsid w:val="005F695F"/>
    <w:rsid w:val="005F6D53"/>
    <w:rsid w:val="005F74DE"/>
    <w:rsid w:val="0060176E"/>
    <w:rsid w:val="00601F1B"/>
    <w:rsid w:val="00602C52"/>
    <w:rsid w:val="00603543"/>
    <w:rsid w:val="00603F87"/>
    <w:rsid w:val="00605BB7"/>
    <w:rsid w:val="00606677"/>
    <w:rsid w:val="006066F0"/>
    <w:rsid w:val="006072D5"/>
    <w:rsid w:val="006105E5"/>
    <w:rsid w:val="00610708"/>
    <w:rsid w:val="00610965"/>
    <w:rsid w:val="00615B16"/>
    <w:rsid w:val="006160C4"/>
    <w:rsid w:val="00620265"/>
    <w:rsid w:val="0062247C"/>
    <w:rsid w:val="00622BA7"/>
    <w:rsid w:val="00623419"/>
    <w:rsid w:val="0062401E"/>
    <w:rsid w:val="00624395"/>
    <w:rsid w:val="00625E79"/>
    <w:rsid w:val="00626073"/>
    <w:rsid w:val="00626D2C"/>
    <w:rsid w:val="006275E9"/>
    <w:rsid w:val="0063005E"/>
    <w:rsid w:val="00632480"/>
    <w:rsid w:val="00632653"/>
    <w:rsid w:val="00634BB2"/>
    <w:rsid w:val="00634C82"/>
    <w:rsid w:val="006410F6"/>
    <w:rsid w:val="00641D2C"/>
    <w:rsid w:val="0064235A"/>
    <w:rsid w:val="006427CC"/>
    <w:rsid w:val="00642938"/>
    <w:rsid w:val="00643006"/>
    <w:rsid w:val="006436FE"/>
    <w:rsid w:val="00643875"/>
    <w:rsid w:val="006461FE"/>
    <w:rsid w:val="00651B23"/>
    <w:rsid w:val="006526BF"/>
    <w:rsid w:val="00652C75"/>
    <w:rsid w:val="00653F05"/>
    <w:rsid w:val="00655501"/>
    <w:rsid w:val="006560C9"/>
    <w:rsid w:val="00656E1E"/>
    <w:rsid w:val="00660662"/>
    <w:rsid w:val="00661555"/>
    <w:rsid w:val="006619C7"/>
    <w:rsid w:val="006624F7"/>
    <w:rsid w:val="00663E48"/>
    <w:rsid w:val="00663FE4"/>
    <w:rsid w:val="0066780F"/>
    <w:rsid w:val="00667F41"/>
    <w:rsid w:val="006702FC"/>
    <w:rsid w:val="006752D7"/>
    <w:rsid w:val="00675C89"/>
    <w:rsid w:val="0067726C"/>
    <w:rsid w:val="0067786C"/>
    <w:rsid w:val="00680794"/>
    <w:rsid w:val="00680C08"/>
    <w:rsid w:val="00681A5D"/>
    <w:rsid w:val="00683330"/>
    <w:rsid w:val="0068369B"/>
    <w:rsid w:val="00683E5E"/>
    <w:rsid w:val="00684850"/>
    <w:rsid w:val="0068508A"/>
    <w:rsid w:val="00686327"/>
    <w:rsid w:val="006874B9"/>
    <w:rsid w:val="00687E00"/>
    <w:rsid w:val="00690451"/>
    <w:rsid w:val="00690A05"/>
    <w:rsid w:val="006911D1"/>
    <w:rsid w:val="00691573"/>
    <w:rsid w:val="0069297D"/>
    <w:rsid w:val="00692B32"/>
    <w:rsid w:val="00692C51"/>
    <w:rsid w:val="006959F9"/>
    <w:rsid w:val="006969E1"/>
    <w:rsid w:val="00696C55"/>
    <w:rsid w:val="0069745B"/>
    <w:rsid w:val="00697A0B"/>
    <w:rsid w:val="006A0F1C"/>
    <w:rsid w:val="006A159E"/>
    <w:rsid w:val="006A2182"/>
    <w:rsid w:val="006A244B"/>
    <w:rsid w:val="006A3E02"/>
    <w:rsid w:val="006A41BB"/>
    <w:rsid w:val="006A5DC0"/>
    <w:rsid w:val="006A6CCF"/>
    <w:rsid w:val="006B018B"/>
    <w:rsid w:val="006B0FE0"/>
    <w:rsid w:val="006B229F"/>
    <w:rsid w:val="006B2954"/>
    <w:rsid w:val="006B4A98"/>
    <w:rsid w:val="006B70F6"/>
    <w:rsid w:val="006C3129"/>
    <w:rsid w:val="006C4190"/>
    <w:rsid w:val="006C629B"/>
    <w:rsid w:val="006D0014"/>
    <w:rsid w:val="006D13AF"/>
    <w:rsid w:val="006D235C"/>
    <w:rsid w:val="006D422B"/>
    <w:rsid w:val="006D5832"/>
    <w:rsid w:val="006D6A23"/>
    <w:rsid w:val="006D73AA"/>
    <w:rsid w:val="006E27AB"/>
    <w:rsid w:val="006E3360"/>
    <w:rsid w:val="006E3C34"/>
    <w:rsid w:val="006E48C2"/>
    <w:rsid w:val="006E4D96"/>
    <w:rsid w:val="006E57A3"/>
    <w:rsid w:val="006E5AB1"/>
    <w:rsid w:val="006E7D57"/>
    <w:rsid w:val="006F0F87"/>
    <w:rsid w:val="006F12EA"/>
    <w:rsid w:val="006F25DC"/>
    <w:rsid w:val="006F2B9F"/>
    <w:rsid w:val="006F2C11"/>
    <w:rsid w:val="006F3791"/>
    <w:rsid w:val="006F4946"/>
    <w:rsid w:val="006F5C86"/>
    <w:rsid w:val="006F5EF0"/>
    <w:rsid w:val="006F7770"/>
    <w:rsid w:val="00701B95"/>
    <w:rsid w:val="00702BBA"/>
    <w:rsid w:val="007037C1"/>
    <w:rsid w:val="00704B88"/>
    <w:rsid w:val="007054B2"/>
    <w:rsid w:val="00705E1E"/>
    <w:rsid w:val="00707453"/>
    <w:rsid w:val="00707454"/>
    <w:rsid w:val="007076E7"/>
    <w:rsid w:val="00707EFC"/>
    <w:rsid w:val="007106A8"/>
    <w:rsid w:val="0071261E"/>
    <w:rsid w:val="007143F9"/>
    <w:rsid w:val="007158A2"/>
    <w:rsid w:val="007163E7"/>
    <w:rsid w:val="007167F9"/>
    <w:rsid w:val="00722E58"/>
    <w:rsid w:val="007238B5"/>
    <w:rsid w:val="007245DF"/>
    <w:rsid w:val="00724D42"/>
    <w:rsid w:val="007253CE"/>
    <w:rsid w:val="007259E4"/>
    <w:rsid w:val="007261FF"/>
    <w:rsid w:val="00727E0A"/>
    <w:rsid w:val="007312CE"/>
    <w:rsid w:val="0073256C"/>
    <w:rsid w:val="00732807"/>
    <w:rsid w:val="00732AC7"/>
    <w:rsid w:val="00734AFB"/>
    <w:rsid w:val="0073781D"/>
    <w:rsid w:val="00737AF6"/>
    <w:rsid w:val="007414B3"/>
    <w:rsid w:val="00741C33"/>
    <w:rsid w:val="0074207D"/>
    <w:rsid w:val="00744908"/>
    <w:rsid w:val="00744F7B"/>
    <w:rsid w:val="00746581"/>
    <w:rsid w:val="00746814"/>
    <w:rsid w:val="0075294E"/>
    <w:rsid w:val="0075354B"/>
    <w:rsid w:val="00754676"/>
    <w:rsid w:val="0075492B"/>
    <w:rsid w:val="007565B0"/>
    <w:rsid w:val="00756E17"/>
    <w:rsid w:val="0075734B"/>
    <w:rsid w:val="0075796E"/>
    <w:rsid w:val="0076081B"/>
    <w:rsid w:val="007633A3"/>
    <w:rsid w:val="00763611"/>
    <w:rsid w:val="0076439A"/>
    <w:rsid w:val="00765C91"/>
    <w:rsid w:val="00770322"/>
    <w:rsid w:val="0077041A"/>
    <w:rsid w:val="00770E10"/>
    <w:rsid w:val="007744C5"/>
    <w:rsid w:val="00774807"/>
    <w:rsid w:val="00774EDF"/>
    <w:rsid w:val="00774F38"/>
    <w:rsid w:val="007759A4"/>
    <w:rsid w:val="00775CA2"/>
    <w:rsid w:val="00776349"/>
    <w:rsid w:val="007767C8"/>
    <w:rsid w:val="00780183"/>
    <w:rsid w:val="00782565"/>
    <w:rsid w:val="00782B77"/>
    <w:rsid w:val="007832C3"/>
    <w:rsid w:val="0078397F"/>
    <w:rsid w:val="00784BA1"/>
    <w:rsid w:val="00786652"/>
    <w:rsid w:val="007903B0"/>
    <w:rsid w:val="00791131"/>
    <w:rsid w:val="0079120D"/>
    <w:rsid w:val="00791D04"/>
    <w:rsid w:val="00792360"/>
    <w:rsid w:val="007927C0"/>
    <w:rsid w:val="00793969"/>
    <w:rsid w:val="00793CF8"/>
    <w:rsid w:val="007A0366"/>
    <w:rsid w:val="007A0AD5"/>
    <w:rsid w:val="007A113F"/>
    <w:rsid w:val="007A11CB"/>
    <w:rsid w:val="007A1308"/>
    <w:rsid w:val="007A32F4"/>
    <w:rsid w:val="007A3513"/>
    <w:rsid w:val="007A3F0A"/>
    <w:rsid w:val="007A56A3"/>
    <w:rsid w:val="007A583F"/>
    <w:rsid w:val="007A5A3A"/>
    <w:rsid w:val="007A66D2"/>
    <w:rsid w:val="007A70C2"/>
    <w:rsid w:val="007A7445"/>
    <w:rsid w:val="007B1992"/>
    <w:rsid w:val="007B2C7B"/>
    <w:rsid w:val="007B3004"/>
    <w:rsid w:val="007B3008"/>
    <w:rsid w:val="007B5C5F"/>
    <w:rsid w:val="007B727B"/>
    <w:rsid w:val="007B77AC"/>
    <w:rsid w:val="007C0481"/>
    <w:rsid w:val="007C0E07"/>
    <w:rsid w:val="007C1001"/>
    <w:rsid w:val="007C13D4"/>
    <w:rsid w:val="007C52FD"/>
    <w:rsid w:val="007C6619"/>
    <w:rsid w:val="007D36BC"/>
    <w:rsid w:val="007D646F"/>
    <w:rsid w:val="007E05DB"/>
    <w:rsid w:val="007E10E4"/>
    <w:rsid w:val="007E230B"/>
    <w:rsid w:val="007E31CA"/>
    <w:rsid w:val="007E404C"/>
    <w:rsid w:val="007E5DEA"/>
    <w:rsid w:val="007E7B10"/>
    <w:rsid w:val="007F0342"/>
    <w:rsid w:val="007F0ABC"/>
    <w:rsid w:val="007F21B8"/>
    <w:rsid w:val="007F2BEA"/>
    <w:rsid w:val="007F2E51"/>
    <w:rsid w:val="007F3240"/>
    <w:rsid w:val="007F4EF0"/>
    <w:rsid w:val="007F508F"/>
    <w:rsid w:val="007F52F0"/>
    <w:rsid w:val="007F6023"/>
    <w:rsid w:val="0080002B"/>
    <w:rsid w:val="008016A9"/>
    <w:rsid w:val="00802BBA"/>
    <w:rsid w:val="00802FEA"/>
    <w:rsid w:val="0080300D"/>
    <w:rsid w:val="008032FF"/>
    <w:rsid w:val="00803657"/>
    <w:rsid w:val="008043DF"/>
    <w:rsid w:val="008047E8"/>
    <w:rsid w:val="00806F63"/>
    <w:rsid w:val="008073D1"/>
    <w:rsid w:val="0081295B"/>
    <w:rsid w:val="0081573E"/>
    <w:rsid w:val="00816B44"/>
    <w:rsid w:val="0082039F"/>
    <w:rsid w:val="00820785"/>
    <w:rsid w:val="00820B27"/>
    <w:rsid w:val="008217B2"/>
    <w:rsid w:val="008219D2"/>
    <w:rsid w:val="00821EE4"/>
    <w:rsid w:val="0082756E"/>
    <w:rsid w:val="0082766F"/>
    <w:rsid w:val="00827877"/>
    <w:rsid w:val="008301B4"/>
    <w:rsid w:val="00830CDC"/>
    <w:rsid w:val="00831A84"/>
    <w:rsid w:val="0083202B"/>
    <w:rsid w:val="008324E1"/>
    <w:rsid w:val="008326BB"/>
    <w:rsid w:val="00833097"/>
    <w:rsid w:val="00834403"/>
    <w:rsid w:val="008347DD"/>
    <w:rsid w:val="0083578D"/>
    <w:rsid w:val="008359E8"/>
    <w:rsid w:val="00836030"/>
    <w:rsid w:val="00840B5C"/>
    <w:rsid w:val="0084211D"/>
    <w:rsid w:val="00842384"/>
    <w:rsid w:val="00843246"/>
    <w:rsid w:val="008448F5"/>
    <w:rsid w:val="008456AB"/>
    <w:rsid w:val="00846291"/>
    <w:rsid w:val="00847037"/>
    <w:rsid w:val="00851339"/>
    <w:rsid w:val="008517B6"/>
    <w:rsid w:val="00851CE7"/>
    <w:rsid w:val="00854A3F"/>
    <w:rsid w:val="0085784B"/>
    <w:rsid w:val="00861595"/>
    <w:rsid w:val="00862A5F"/>
    <w:rsid w:val="00866AB4"/>
    <w:rsid w:val="00866C33"/>
    <w:rsid w:val="00866DCE"/>
    <w:rsid w:val="00870CCC"/>
    <w:rsid w:val="00871E5C"/>
    <w:rsid w:val="008720DE"/>
    <w:rsid w:val="008724E9"/>
    <w:rsid w:val="00872695"/>
    <w:rsid w:val="008730FB"/>
    <w:rsid w:val="00873283"/>
    <w:rsid w:val="008733FF"/>
    <w:rsid w:val="00873B39"/>
    <w:rsid w:val="00873F77"/>
    <w:rsid w:val="00874A78"/>
    <w:rsid w:val="00874BF2"/>
    <w:rsid w:val="008751ED"/>
    <w:rsid w:val="00875B19"/>
    <w:rsid w:val="00876608"/>
    <w:rsid w:val="00876AE9"/>
    <w:rsid w:val="00876D5F"/>
    <w:rsid w:val="00880653"/>
    <w:rsid w:val="00880C29"/>
    <w:rsid w:val="00880D96"/>
    <w:rsid w:val="0088147C"/>
    <w:rsid w:val="008843DA"/>
    <w:rsid w:val="00884978"/>
    <w:rsid w:val="008857F3"/>
    <w:rsid w:val="00886F7F"/>
    <w:rsid w:val="008904F2"/>
    <w:rsid w:val="008906BC"/>
    <w:rsid w:val="00892999"/>
    <w:rsid w:val="0089405D"/>
    <w:rsid w:val="008970BF"/>
    <w:rsid w:val="00897877"/>
    <w:rsid w:val="008A1EAA"/>
    <w:rsid w:val="008A22BC"/>
    <w:rsid w:val="008A67D9"/>
    <w:rsid w:val="008A6F18"/>
    <w:rsid w:val="008B3465"/>
    <w:rsid w:val="008B5E5A"/>
    <w:rsid w:val="008B62EE"/>
    <w:rsid w:val="008B7220"/>
    <w:rsid w:val="008C10FE"/>
    <w:rsid w:val="008C237D"/>
    <w:rsid w:val="008C359F"/>
    <w:rsid w:val="008C3891"/>
    <w:rsid w:val="008C3A3C"/>
    <w:rsid w:val="008C61A1"/>
    <w:rsid w:val="008C62D9"/>
    <w:rsid w:val="008C693A"/>
    <w:rsid w:val="008D16E4"/>
    <w:rsid w:val="008D17A4"/>
    <w:rsid w:val="008D23A8"/>
    <w:rsid w:val="008D3747"/>
    <w:rsid w:val="008D3971"/>
    <w:rsid w:val="008D41D5"/>
    <w:rsid w:val="008D4E04"/>
    <w:rsid w:val="008D5A44"/>
    <w:rsid w:val="008D5CA9"/>
    <w:rsid w:val="008D5CCD"/>
    <w:rsid w:val="008D6E73"/>
    <w:rsid w:val="008D7091"/>
    <w:rsid w:val="008D73AE"/>
    <w:rsid w:val="008E0805"/>
    <w:rsid w:val="008E0985"/>
    <w:rsid w:val="008E0C42"/>
    <w:rsid w:val="008E3D29"/>
    <w:rsid w:val="008E416D"/>
    <w:rsid w:val="008E4594"/>
    <w:rsid w:val="008E472A"/>
    <w:rsid w:val="008E4D76"/>
    <w:rsid w:val="008E5C7E"/>
    <w:rsid w:val="008E7535"/>
    <w:rsid w:val="008E788B"/>
    <w:rsid w:val="008F01C7"/>
    <w:rsid w:val="008F0D27"/>
    <w:rsid w:val="008F1C72"/>
    <w:rsid w:val="008F33F2"/>
    <w:rsid w:val="008F3838"/>
    <w:rsid w:val="008F4AE1"/>
    <w:rsid w:val="008F4C44"/>
    <w:rsid w:val="008F4D86"/>
    <w:rsid w:val="008F4E38"/>
    <w:rsid w:val="008F5C84"/>
    <w:rsid w:val="008F6046"/>
    <w:rsid w:val="008F6273"/>
    <w:rsid w:val="008F75CC"/>
    <w:rsid w:val="008F7660"/>
    <w:rsid w:val="00900753"/>
    <w:rsid w:val="00900B71"/>
    <w:rsid w:val="00900FD9"/>
    <w:rsid w:val="00902417"/>
    <w:rsid w:val="00902A1A"/>
    <w:rsid w:val="00904074"/>
    <w:rsid w:val="00904A2D"/>
    <w:rsid w:val="00904E2E"/>
    <w:rsid w:val="00906ADA"/>
    <w:rsid w:val="00906CBF"/>
    <w:rsid w:val="00907A0B"/>
    <w:rsid w:val="00907D59"/>
    <w:rsid w:val="00910FC9"/>
    <w:rsid w:val="0091329B"/>
    <w:rsid w:val="00913AF7"/>
    <w:rsid w:val="009148B9"/>
    <w:rsid w:val="00915410"/>
    <w:rsid w:val="009168A9"/>
    <w:rsid w:val="00917B26"/>
    <w:rsid w:val="00917DDA"/>
    <w:rsid w:val="00923F8E"/>
    <w:rsid w:val="009243AC"/>
    <w:rsid w:val="009249C9"/>
    <w:rsid w:val="00924EA6"/>
    <w:rsid w:val="00925189"/>
    <w:rsid w:val="00925192"/>
    <w:rsid w:val="00925F7B"/>
    <w:rsid w:val="00926822"/>
    <w:rsid w:val="009271FC"/>
    <w:rsid w:val="009318CD"/>
    <w:rsid w:val="00932D9A"/>
    <w:rsid w:val="00933659"/>
    <w:rsid w:val="009345A1"/>
    <w:rsid w:val="00935B4E"/>
    <w:rsid w:val="009368DD"/>
    <w:rsid w:val="00940D95"/>
    <w:rsid w:val="009413B4"/>
    <w:rsid w:val="00941FDA"/>
    <w:rsid w:val="009424F9"/>
    <w:rsid w:val="0094506D"/>
    <w:rsid w:val="009464D5"/>
    <w:rsid w:val="00947128"/>
    <w:rsid w:val="009474A7"/>
    <w:rsid w:val="0095221B"/>
    <w:rsid w:val="00952935"/>
    <w:rsid w:val="009538CE"/>
    <w:rsid w:val="00953B77"/>
    <w:rsid w:val="009559E4"/>
    <w:rsid w:val="00956C56"/>
    <w:rsid w:val="009612E9"/>
    <w:rsid w:val="00961BDE"/>
    <w:rsid w:val="00961CA1"/>
    <w:rsid w:val="00962D83"/>
    <w:rsid w:val="00962F02"/>
    <w:rsid w:val="00964199"/>
    <w:rsid w:val="00964598"/>
    <w:rsid w:val="0096464C"/>
    <w:rsid w:val="0096639F"/>
    <w:rsid w:val="00966C9F"/>
    <w:rsid w:val="00971753"/>
    <w:rsid w:val="0097590C"/>
    <w:rsid w:val="00975FD6"/>
    <w:rsid w:val="00980A1A"/>
    <w:rsid w:val="00981966"/>
    <w:rsid w:val="009821F7"/>
    <w:rsid w:val="00982DD0"/>
    <w:rsid w:val="0098302B"/>
    <w:rsid w:val="00983326"/>
    <w:rsid w:val="009838B4"/>
    <w:rsid w:val="00983B08"/>
    <w:rsid w:val="00983FFC"/>
    <w:rsid w:val="009847D1"/>
    <w:rsid w:val="00985970"/>
    <w:rsid w:val="00985CEE"/>
    <w:rsid w:val="00985E21"/>
    <w:rsid w:val="009874DF"/>
    <w:rsid w:val="00987927"/>
    <w:rsid w:val="00987C51"/>
    <w:rsid w:val="009903E2"/>
    <w:rsid w:val="00990F5D"/>
    <w:rsid w:val="00991B43"/>
    <w:rsid w:val="00993898"/>
    <w:rsid w:val="00994EF3"/>
    <w:rsid w:val="009953D7"/>
    <w:rsid w:val="00995877"/>
    <w:rsid w:val="00995A8D"/>
    <w:rsid w:val="009967A9"/>
    <w:rsid w:val="009969AF"/>
    <w:rsid w:val="009A0AEF"/>
    <w:rsid w:val="009A0C6D"/>
    <w:rsid w:val="009A1DE8"/>
    <w:rsid w:val="009A2E7B"/>
    <w:rsid w:val="009A3318"/>
    <w:rsid w:val="009A3F4D"/>
    <w:rsid w:val="009A409D"/>
    <w:rsid w:val="009A46B6"/>
    <w:rsid w:val="009A5790"/>
    <w:rsid w:val="009A675F"/>
    <w:rsid w:val="009A7AFF"/>
    <w:rsid w:val="009A7BCF"/>
    <w:rsid w:val="009B0542"/>
    <w:rsid w:val="009B0DDF"/>
    <w:rsid w:val="009B2F57"/>
    <w:rsid w:val="009B3324"/>
    <w:rsid w:val="009B429E"/>
    <w:rsid w:val="009B5588"/>
    <w:rsid w:val="009B60D8"/>
    <w:rsid w:val="009B625B"/>
    <w:rsid w:val="009C1B63"/>
    <w:rsid w:val="009C1C7F"/>
    <w:rsid w:val="009C1EEB"/>
    <w:rsid w:val="009C1FF6"/>
    <w:rsid w:val="009C3A22"/>
    <w:rsid w:val="009C75CB"/>
    <w:rsid w:val="009D0935"/>
    <w:rsid w:val="009D147E"/>
    <w:rsid w:val="009D216E"/>
    <w:rsid w:val="009D239B"/>
    <w:rsid w:val="009D267E"/>
    <w:rsid w:val="009D3EA9"/>
    <w:rsid w:val="009D4901"/>
    <w:rsid w:val="009D5BCD"/>
    <w:rsid w:val="009E1411"/>
    <w:rsid w:val="009E2436"/>
    <w:rsid w:val="009E36C1"/>
    <w:rsid w:val="009E3E4B"/>
    <w:rsid w:val="009E4A71"/>
    <w:rsid w:val="009E4AFF"/>
    <w:rsid w:val="009E4D07"/>
    <w:rsid w:val="009E62C3"/>
    <w:rsid w:val="009E6614"/>
    <w:rsid w:val="009F0050"/>
    <w:rsid w:val="009F0669"/>
    <w:rsid w:val="009F16C5"/>
    <w:rsid w:val="009F226B"/>
    <w:rsid w:val="009F3077"/>
    <w:rsid w:val="009F3E6A"/>
    <w:rsid w:val="009F40BE"/>
    <w:rsid w:val="009F5029"/>
    <w:rsid w:val="009F56A8"/>
    <w:rsid w:val="009F750F"/>
    <w:rsid w:val="009F75A3"/>
    <w:rsid w:val="00A003B9"/>
    <w:rsid w:val="00A039B3"/>
    <w:rsid w:val="00A043E4"/>
    <w:rsid w:val="00A07F43"/>
    <w:rsid w:val="00A1017C"/>
    <w:rsid w:val="00A1182F"/>
    <w:rsid w:val="00A17F86"/>
    <w:rsid w:val="00A2077A"/>
    <w:rsid w:val="00A21768"/>
    <w:rsid w:val="00A24CEA"/>
    <w:rsid w:val="00A30D18"/>
    <w:rsid w:val="00A31DDF"/>
    <w:rsid w:val="00A32828"/>
    <w:rsid w:val="00A32FC8"/>
    <w:rsid w:val="00A34127"/>
    <w:rsid w:val="00A3513A"/>
    <w:rsid w:val="00A36FB8"/>
    <w:rsid w:val="00A40C36"/>
    <w:rsid w:val="00A44124"/>
    <w:rsid w:val="00A44571"/>
    <w:rsid w:val="00A44B2D"/>
    <w:rsid w:val="00A45CE2"/>
    <w:rsid w:val="00A46846"/>
    <w:rsid w:val="00A46F83"/>
    <w:rsid w:val="00A479BA"/>
    <w:rsid w:val="00A52C79"/>
    <w:rsid w:val="00A5544A"/>
    <w:rsid w:val="00A554BD"/>
    <w:rsid w:val="00A55946"/>
    <w:rsid w:val="00A61568"/>
    <w:rsid w:val="00A6181E"/>
    <w:rsid w:val="00A62E7B"/>
    <w:rsid w:val="00A64400"/>
    <w:rsid w:val="00A64716"/>
    <w:rsid w:val="00A65B26"/>
    <w:rsid w:val="00A66F1A"/>
    <w:rsid w:val="00A6795E"/>
    <w:rsid w:val="00A70864"/>
    <w:rsid w:val="00A71FCC"/>
    <w:rsid w:val="00A73683"/>
    <w:rsid w:val="00A73B91"/>
    <w:rsid w:val="00A75F88"/>
    <w:rsid w:val="00A76345"/>
    <w:rsid w:val="00A778FD"/>
    <w:rsid w:val="00A80D98"/>
    <w:rsid w:val="00A812B4"/>
    <w:rsid w:val="00A8252A"/>
    <w:rsid w:val="00A831BF"/>
    <w:rsid w:val="00A839E7"/>
    <w:rsid w:val="00A87E37"/>
    <w:rsid w:val="00A87F0E"/>
    <w:rsid w:val="00A90453"/>
    <w:rsid w:val="00A90A91"/>
    <w:rsid w:val="00A90FD0"/>
    <w:rsid w:val="00A9162C"/>
    <w:rsid w:val="00A9316B"/>
    <w:rsid w:val="00A94E91"/>
    <w:rsid w:val="00A95B4C"/>
    <w:rsid w:val="00A96573"/>
    <w:rsid w:val="00AA010A"/>
    <w:rsid w:val="00AA0E3E"/>
    <w:rsid w:val="00AA317A"/>
    <w:rsid w:val="00AA33CD"/>
    <w:rsid w:val="00AA3B56"/>
    <w:rsid w:val="00AA4E1C"/>
    <w:rsid w:val="00AA583C"/>
    <w:rsid w:val="00AA74F1"/>
    <w:rsid w:val="00AA7A7B"/>
    <w:rsid w:val="00AB0C89"/>
    <w:rsid w:val="00AB1FE9"/>
    <w:rsid w:val="00AB2A85"/>
    <w:rsid w:val="00AB4594"/>
    <w:rsid w:val="00AB4EEF"/>
    <w:rsid w:val="00AB50B8"/>
    <w:rsid w:val="00AB53C9"/>
    <w:rsid w:val="00AB7547"/>
    <w:rsid w:val="00AC0404"/>
    <w:rsid w:val="00AC042D"/>
    <w:rsid w:val="00AC0636"/>
    <w:rsid w:val="00AC089F"/>
    <w:rsid w:val="00AC1242"/>
    <w:rsid w:val="00AC13EE"/>
    <w:rsid w:val="00AC282D"/>
    <w:rsid w:val="00AC4A07"/>
    <w:rsid w:val="00AC54D9"/>
    <w:rsid w:val="00AC6214"/>
    <w:rsid w:val="00AC780E"/>
    <w:rsid w:val="00AD0701"/>
    <w:rsid w:val="00AD0972"/>
    <w:rsid w:val="00AD18CD"/>
    <w:rsid w:val="00AD299B"/>
    <w:rsid w:val="00AD34A8"/>
    <w:rsid w:val="00AD36DF"/>
    <w:rsid w:val="00AD5C72"/>
    <w:rsid w:val="00AD7533"/>
    <w:rsid w:val="00AD7CF3"/>
    <w:rsid w:val="00AE16A0"/>
    <w:rsid w:val="00AE1936"/>
    <w:rsid w:val="00AE1A6E"/>
    <w:rsid w:val="00AE2494"/>
    <w:rsid w:val="00AE2E7A"/>
    <w:rsid w:val="00AE5E29"/>
    <w:rsid w:val="00AF0177"/>
    <w:rsid w:val="00AF0ABF"/>
    <w:rsid w:val="00AF162D"/>
    <w:rsid w:val="00AF1C40"/>
    <w:rsid w:val="00AF1E99"/>
    <w:rsid w:val="00AF2BAD"/>
    <w:rsid w:val="00AF2F12"/>
    <w:rsid w:val="00AF6389"/>
    <w:rsid w:val="00AF67AF"/>
    <w:rsid w:val="00AF68C4"/>
    <w:rsid w:val="00AF7120"/>
    <w:rsid w:val="00B01469"/>
    <w:rsid w:val="00B01803"/>
    <w:rsid w:val="00B01B08"/>
    <w:rsid w:val="00B01BAE"/>
    <w:rsid w:val="00B05A99"/>
    <w:rsid w:val="00B072C8"/>
    <w:rsid w:val="00B1005B"/>
    <w:rsid w:val="00B111ED"/>
    <w:rsid w:val="00B118F2"/>
    <w:rsid w:val="00B11A43"/>
    <w:rsid w:val="00B12DFD"/>
    <w:rsid w:val="00B15DB5"/>
    <w:rsid w:val="00B1647C"/>
    <w:rsid w:val="00B16BD6"/>
    <w:rsid w:val="00B17ABC"/>
    <w:rsid w:val="00B17BCF"/>
    <w:rsid w:val="00B2173A"/>
    <w:rsid w:val="00B21AB5"/>
    <w:rsid w:val="00B2440A"/>
    <w:rsid w:val="00B26163"/>
    <w:rsid w:val="00B27062"/>
    <w:rsid w:val="00B300B2"/>
    <w:rsid w:val="00B30927"/>
    <w:rsid w:val="00B31A16"/>
    <w:rsid w:val="00B32C31"/>
    <w:rsid w:val="00B32D74"/>
    <w:rsid w:val="00B3398D"/>
    <w:rsid w:val="00B33A9E"/>
    <w:rsid w:val="00B33D77"/>
    <w:rsid w:val="00B3560B"/>
    <w:rsid w:val="00B35E64"/>
    <w:rsid w:val="00B365F4"/>
    <w:rsid w:val="00B40599"/>
    <w:rsid w:val="00B40A81"/>
    <w:rsid w:val="00B44146"/>
    <w:rsid w:val="00B446CC"/>
    <w:rsid w:val="00B44707"/>
    <w:rsid w:val="00B51B41"/>
    <w:rsid w:val="00B530C6"/>
    <w:rsid w:val="00B54284"/>
    <w:rsid w:val="00B566F5"/>
    <w:rsid w:val="00B56BC0"/>
    <w:rsid w:val="00B56D46"/>
    <w:rsid w:val="00B6013A"/>
    <w:rsid w:val="00B60B0D"/>
    <w:rsid w:val="00B60E7D"/>
    <w:rsid w:val="00B616B0"/>
    <w:rsid w:val="00B61962"/>
    <w:rsid w:val="00B6266D"/>
    <w:rsid w:val="00B63C52"/>
    <w:rsid w:val="00B65F16"/>
    <w:rsid w:val="00B702E6"/>
    <w:rsid w:val="00B70740"/>
    <w:rsid w:val="00B70C7F"/>
    <w:rsid w:val="00B719CA"/>
    <w:rsid w:val="00B724CB"/>
    <w:rsid w:val="00B73271"/>
    <w:rsid w:val="00B75B58"/>
    <w:rsid w:val="00B76E9B"/>
    <w:rsid w:val="00B77D9F"/>
    <w:rsid w:val="00B82413"/>
    <w:rsid w:val="00B82F77"/>
    <w:rsid w:val="00B82F9C"/>
    <w:rsid w:val="00B838D6"/>
    <w:rsid w:val="00B83EEE"/>
    <w:rsid w:val="00B8473C"/>
    <w:rsid w:val="00B84A37"/>
    <w:rsid w:val="00B85684"/>
    <w:rsid w:val="00B86094"/>
    <w:rsid w:val="00B877C9"/>
    <w:rsid w:val="00B90902"/>
    <w:rsid w:val="00B91231"/>
    <w:rsid w:val="00B93C55"/>
    <w:rsid w:val="00B946ED"/>
    <w:rsid w:val="00B94A4F"/>
    <w:rsid w:val="00B94E3F"/>
    <w:rsid w:val="00B96967"/>
    <w:rsid w:val="00B978E8"/>
    <w:rsid w:val="00BA03DE"/>
    <w:rsid w:val="00BA0D0E"/>
    <w:rsid w:val="00BA1F36"/>
    <w:rsid w:val="00BA2173"/>
    <w:rsid w:val="00BA35E9"/>
    <w:rsid w:val="00BA3857"/>
    <w:rsid w:val="00BA3B20"/>
    <w:rsid w:val="00BA40F7"/>
    <w:rsid w:val="00BA4C2F"/>
    <w:rsid w:val="00BA6A41"/>
    <w:rsid w:val="00BA73CC"/>
    <w:rsid w:val="00BB0305"/>
    <w:rsid w:val="00BB3BF6"/>
    <w:rsid w:val="00BB7371"/>
    <w:rsid w:val="00BB7815"/>
    <w:rsid w:val="00BC11B6"/>
    <w:rsid w:val="00BC16D0"/>
    <w:rsid w:val="00BC270E"/>
    <w:rsid w:val="00BC2EF1"/>
    <w:rsid w:val="00BC321E"/>
    <w:rsid w:val="00BC3607"/>
    <w:rsid w:val="00BC3EE9"/>
    <w:rsid w:val="00BC664F"/>
    <w:rsid w:val="00BC665C"/>
    <w:rsid w:val="00BC6E83"/>
    <w:rsid w:val="00BC7E65"/>
    <w:rsid w:val="00BD0D97"/>
    <w:rsid w:val="00BD31D7"/>
    <w:rsid w:val="00BD54E7"/>
    <w:rsid w:val="00BE073D"/>
    <w:rsid w:val="00BE0962"/>
    <w:rsid w:val="00BE2312"/>
    <w:rsid w:val="00BE3238"/>
    <w:rsid w:val="00BE3C7A"/>
    <w:rsid w:val="00BE3E57"/>
    <w:rsid w:val="00BE4D19"/>
    <w:rsid w:val="00BE6A72"/>
    <w:rsid w:val="00BE6EE5"/>
    <w:rsid w:val="00BE7E7B"/>
    <w:rsid w:val="00BF0C3C"/>
    <w:rsid w:val="00BF15AD"/>
    <w:rsid w:val="00BF2EF5"/>
    <w:rsid w:val="00BF3F86"/>
    <w:rsid w:val="00BF3FD6"/>
    <w:rsid w:val="00BF4DE6"/>
    <w:rsid w:val="00BF4EAD"/>
    <w:rsid w:val="00BF75B3"/>
    <w:rsid w:val="00C01EE5"/>
    <w:rsid w:val="00C02EFB"/>
    <w:rsid w:val="00C03035"/>
    <w:rsid w:val="00C030BF"/>
    <w:rsid w:val="00C04D9A"/>
    <w:rsid w:val="00C0552D"/>
    <w:rsid w:val="00C058CF"/>
    <w:rsid w:val="00C05ECC"/>
    <w:rsid w:val="00C061F6"/>
    <w:rsid w:val="00C064AD"/>
    <w:rsid w:val="00C07758"/>
    <w:rsid w:val="00C07FA2"/>
    <w:rsid w:val="00C10A9A"/>
    <w:rsid w:val="00C12BE7"/>
    <w:rsid w:val="00C153A5"/>
    <w:rsid w:val="00C15955"/>
    <w:rsid w:val="00C15BC1"/>
    <w:rsid w:val="00C16846"/>
    <w:rsid w:val="00C17E42"/>
    <w:rsid w:val="00C2218D"/>
    <w:rsid w:val="00C23CCF"/>
    <w:rsid w:val="00C2456C"/>
    <w:rsid w:val="00C24815"/>
    <w:rsid w:val="00C25938"/>
    <w:rsid w:val="00C25C71"/>
    <w:rsid w:val="00C263AB"/>
    <w:rsid w:val="00C26ABA"/>
    <w:rsid w:val="00C2718D"/>
    <w:rsid w:val="00C31829"/>
    <w:rsid w:val="00C32565"/>
    <w:rsid w:val="00C34BDC"/>
    <w:rsid w:val="00C35DC4"/>
    <w:rsid w:val="00C40A82"/>
    <w:rsid w:val="00C42714"/>
    <w:rsid w:val="00C4386D"/>
    <w:rsid w:val="00C4403F"/>
    <w:rsid w:val="00C45BF7"/>
    <w:rsid w:val="00C466D5"/>
    <w:rsid w:val="00C4678E"/>
    <w:rsid w:val="00C519B0"/>
    <w:rsid w:val="00C51BFF"/>
    <w:rsid w:val="00C526E8"/>
    <w:rsid w:val="00C530FC"/>
    <w:rsid w:val="00C532DD"/>
    <w:rsid w:val="00C53C2B"/>
    <w:rsid w:val="00C53E5C"/>
    <w:rsid w:val="00C549A4"/>
    <w:rsid w:val="00C55893"/>
    <w:rsid w:val="00C558A3"/>
    <w:rsid w:val="00C55CF3"/>
    <w:rsid w:val="00C56FA6"/>
    <w:rsid w:val="00C57A07"/>
    <w:rsid w:val="00C63DDF"/>
    <w:rsid w:val="00C64061"/>
    <w:rsid w:val="00C7481B"/>
    <w:rsid w:val="00C76CDC"/>
    <w:rsid w:val="00C76D6E"/>
    <w:rsid w:val="00C77A38"/>
    <w:rsid w:val="00C77A77"/>
    <w:rsid w:val="00C77B2B"/>
    <w:rsid w:val="00C80077"/>
    <w:rsid w:val="00C81C12"/>
    <w:rsid w:val="00C820F3"/>
    <w:rsid w:val="00C82D6E"/>
    <w:rsid w:val="00C84569"/>
    <w:rsid w:val="00C84D34"/>
    <w:rsid w:val="00C8637F"/>
    <w:rsid w:val="00C8673E"/>
    <w:rsid w:val="00C87F4D"/>
    <w:rsid w:val="00C91BA2"/>
    <w:rsid w:val="00C9466B"/>
    <w:rsid w:val="00C94BD9"/>
    <w:rsid w:val="00C96552"/>
    <w:rsid w:val="00C972FD"/>
    <w:rsid w:val="00CA32DD"/>
    <w:rsid w:val="00CA40D8"/>
    <w:rsid w:val="00CA7174"/>
    <w:rsid w:val="00CA7975"/>
    <w:rsid w:val="00CB1832"/>
    <w:rsid w:val="00CB35AD"/>
    <w:rsid w:val="00CB658C"/>
    <w:rsid w:val="00CB7C67"/>
    <w:rsid w:val="00CC0624"/>
    <w:rsid w:val="00CC33E6"/>
    <w:rsid w:val="00CC610C"/>
    <w:rsid w:val="00CC627F"/>
    <w:rsid w:val="00CC63F0"/>
    <w:rsid w:val="00CC6610"/>
    <w:rsid w:val="00CD1617"/>
    <w:rsid w:val="00CD2A26"/>
    <w:rsid w:val="00CD2E83"/>
    <w:rsid w:val="00CD3AE7"/>
    <w:rsid w:val="00CD51AB"/>
    <w:rsid w:val="00CD7A67"/>
    <w:rsid w:val="00CE1B54"/>
    <w:rsid w:val="00CE267D"/>
    <w:rsid w:val="00CE2BF4"/>
    <w:rsid w:val="00CE3C2B"/>
    <w:rsid w:val="00CE59B9"/>
    <w:rsid w:val="00CE715F"/>
    <w:rsid w:val="00CE7FF8"/>
    <w:rsid w:val="00CF0043"/>
    <w:rsid w:val="00CF034F"/>
    <w:rsid w:val="00CF0917"/>
    <w:rsid w:val="00CF0B24"/>
    <w:rsid w:val="00CF0F6C"/>
    <w:rsid w:val="00CF1592"/>
    <w:rsid w:val="00CF18CC"/>
    <w:rsid w:val="00CF338B"/>
    <w:rsid w:val="00CF33A0"/>
    <w:rsid w:val="00CF3778"/>
    <w:rsid w:val="00CF4F36"/>
    <w:rsid w:val="00CF75B3"/>
    <w:rsid w:val="00CF7FF7"/>
    <w:rsid w:val="00D021BE"/>
    <w:rsid w:val="00D02D5C"/>
    <w:rsid w:val="00D02D9D"/>
    <w:rsid w:val="00D04BE0"/>
    <w:rsid w:val="00D05D2E"/>
    <w:rsid w:val="00D0697A"/>
    <w:rsid w:val="00D07868"/>
    <w:rsid w:val="00D079D3"/>
    <w:rsid w:val="00D079FA"/>
    <w:rsid w:val="00D11CA5"/>
    <w:rsid w:val="00D11ECA"/>
    <w:rsid w:val="00D12AB1"/>
    <w:rsid w:val="00D13103"/>
    <w:rsid w:val="00D16EAF"/>
    <w:rsid w:val="00D172D9"/>
    <w:rsid w:val="00D174B7"/>
    <w:rsid w:val="00D20369"/>
    <w:rsid w:val="00D20C23"/>
    <w:rsid w:val="00D21A13"/>
    <w:rsid w:val="00D22083"/>
    <w:rsid w:val="00D22B1D"/>
    <w:rsid w:val="00D23EBF"/>
    <w:rsid w:val="00D24098"/>
    <w:rsid w:val="00D246C4"/>
    <w:rsid w:val="00D24CDC"/>
    <w:rsid w:val="00D2571A"/>
    <w:rsid w:val="00D25A0B"/>
    <w:rsid w:val="00D309AA"/>
    <w:rsid w:val="00D34BEB"/>
    <w:rsid w:val="00D34CCC"/>
    <w:rsid w:val="00D37ECD"/>
    <w:rsid w:val="00D408B0"/>
    <w:rsid w:val="00D40A1C"/>
    <w:rsid w:val="00D417E8"/>
    <w:rsid w:val="00D4186B"/>
    <w:rsid w:val="00D41D8F"/>
    <w:rsid w:val="00D42ED2"/>
    <w:rsid w:val="00D43484"/>
    <w:rsid w:val="00D4362A"/>
    <w:rsid w:val="00D45C81"/>
    <w:rsid w:val="00D46592"/>
    <w:rsid w:val="00D466C8"/>
    <w:rsid w:val="00D46819"/>
    <w:rsid w:val="00D4695B"/>
    <w:rsid w:val="00D46A2B"/>
    <w:rsid w:val="00D4706C"/>
    <w:rsid w:val="00D51B35"/>
    <w:rsid w:val="00D52578"/>
    <w:rsid w:val="00D5348C"/>
    <w:rsid w:val="00D54E43"/>
    <w:rsid w:val="00D57693"/>
    <w:rsid w:val="00D57E81"/>
    <w:rsid w:val="00D64685"/>
    <w:rsid w:val="00D64B0E"/>
    <w:rsid w:val="00D658FB"/>
    <w:rsid w:val="00D6593E"/>
    <w:rsid w:val="00D65EBE"/>
    <w:rsid w:val="00D6632A"/>
    <w:rsid w:val="00D66B51"/>
    <w:rsid w:val="00D67636"/>
    <w:rsid w:val="00D677F2"/>
    <w:rsid w:val="00D67A51"/>
    <w:rsid w:val="00D67C23"/>
    <w:rsid w:val="00D71E0E"/>
    <w:rsid w:val="00D736C1"/>
    <w:rsid w:val="00D748FC"/>
    <w:rsid w:val="00D77C70"/>
    <w:rsid w:val="00D82DFF"/>
    <w:rsid w:val="00D8323A"/>
    <w:rsid w:val="00D83ABB"/>
    <w:rsid w:val="00D84785"/>
    <w:rsid w:val="00D85179"/>
    <w:rsid w:val="00D878E0"/>
    <w:rsid w:val="00D902D5"/>
    <w:rsid w:val="00D905F6"/>
    <w:rsid w:val="00D93ED7"/>
    <w:rsid w:val="00DA0CBC"/>
    <w:rsid w:val="00DA1CDE"/>
    <w:rsid w:val="00DA20A1"/>
    <w:rsid w:val="00DA2868"/>
    <w:rsid w:val="00DA5932"/>
    <w:rsid w:val="00DA5E83"/>
    <w:rsid w:val="00DA7B67"/>
    <w:rsid w:val="00DB0DE7"/>
    <w:rsid w:val="00DB397E"/>
    <w:rsid w:val="00DB3FDE"/>
    <w:rsid w:val="00DB448D"/>
    <w:rsid w:val="00DB51D2"/>
    <w:rsid w:val="00DB565B"/>
    <w:rsid w:val="00DB7735"/>
    <w:rsid w:val="00DC2C43"/>
    <w:rsid w:val="00DC6763"/>
    <w:rsid w:val="00DC7D41"/>
    <w:rsid w:val="00DD15E4"/>
    <w:rsid w:val="00DD339E"/>
    <w:rsid w:val="00DD37FD"/>
    <w:rsid w:val="00DD3AB5"/>
    <w:rsid w:val="00DD4AB9"/>
    <w:rsid w:val="00DE113C"/>
    <w:rsid w:val="00DE17DD"/>
    <w:rsid w:val="00DE1859"/>
    <w:rsid w:val="00DE2229"/>
    <w:rsid w:val="00DE387B"/>
    <w:rsid w:val="00DE4DB8"/>
    <w:rsid w:val="00DE555D"/>
    <w:rsid w:val="00DE595E"/>
    <w:rsid w:val="00DE688A"/>
    <w:rsid w:val="00DE6F8F"/>
    <w:rsid w:val="00DE7F03"/>
    <w:rsid w:val="00DF2606"/>
    <w:rsid w:val="00DF311B"/>
    <w:rsid w:val="00DF386F"/>
    <w:rsid w:val="00DF409C"/>
    <w:rsid w:val="00DF555F"/>
    <w:rsid w:val="00DF6C14"/>
    <w:rsid w:val="00DF7716"/>
    <w:rsid w:val="00DF7CBB"/>
    <w:rsid w:val="00E02709"/>
    <w:rsid w:val="00E02B6D"/>
    <w:rsid w:val="00E040B2"/>
    <w:rsid w:val="00E073F3"/>
    <w:rsid w:val="00E07F0C"/>
    <w:rsid w:val="00E10C41"/>
    <w:rsid w:val="00E115F3"/>
    <w:rsid w:val="00E11729"/>
    <w:rsid w:val="00E13111"/>
    <w:rsid w:val="00E13A96"/>
    <w:rsid w:val="00E14557"/>
    <w:rsid w:val="00E14E82"/>
    <w:rsid w:val="00E172E4"/>
    <w:rsid w:val="00E17786"/>
    <w:rsid w:val="00E24472"/>
    <w:rsid w:val="00E246B5"/>
    <w:rsid w:val="00E24D75"/>
    <w:rsid w:val="00E255BD"/>
    <w:rsid w:val="00E259C7"/>
    <w:rsid w:val="00E25B31"/>
    <w:rsid w:val="00E26518"/>
    <w:rsid w:val="00E26FC2"/>
    <w:rsid w:val="00E32200"/>
    <w:rsid w:val="00E32DB8"/>
    <w:rsid w:val="00E33E8A"/>
    <w:rsid w:val="00E34BC2"/>
    <w:rsid w:val="00E35364"/>
    <w:rsid w:val="00E35485"/>
    <w:rsid w:val="00E36B2C"/>
    <w:rsid w:val="00E37E18"/>
    <w:rsid w:val="00E400DC"/>
    <w:rsid w:val="00E4028B"/>
    <w:rsid w:val="00E42342"/>
    <w:rsid w:val="00E42F8E"/>
    <w:rsid w:val="00E47AA5"/>
    <w:rsid w:val="00E47DF8"/>
    <w:rsid w:val="00E50FA7"/>
    <w:rsid w:val="00E5168E"/>
    <w:rsid w:val="00E51F00"/>
    <w:rsid w:val="00E527A9"/>
    <w:rsid w:val="00E54300"/>
    <w:rsid w:val="00E54B09"/>
    <w:rsid w:val="00E55089"/>
    <w:rsid w:val="00E55358"/>
    <w:rsid w:val="00E55975"/>
    <w:rsid w:val="00E56B11"/>
    <w:rsid w:val="00E57087"/>
    <w:rsid w:val="00E57398"/>
    <w:rsid w:val="00E60D64"/>
    <w:rsid w:val="00E61980"/>
    <w:rsid w:val="00E629C6"/>
    <w:rsid w:val="00E63315"/>
    <w:rsid w:val="00E6414D"/>
    <w:rsid w:val="00E655BA"/>
    <w:rsid w:val="00E666A6"/>
    <w:rsid w:val="00E712DD"/>
    <w:rsid w:val="00E73161"/>
    <w:rsid w:val="00E73D34"/>
    <w:rsid w:val="00E740EE"/>
    <w:rsid w:val="00E74BB9"/>
    <w:rsid w:val="00E75577"/>
    <w:rsid w:val="00E76715"/>
    <w:rsid w:val="00E76726"/>
    <w:rsid w:val="00E76E5C"/>
    <w:rsid w:val="00E80164"/>
    <w:rsid w:val="00E80964"/>
    <w:rsid w:val="00E822AC"/>
    <w:rsid w:val="00E904DF"/>
    <w:rsid w:val="00E905C4"/>
    <w:rsid w:val="00E912D2"/>
    <w:rsid w:val="00E91991"/>
    <w:rsid w:val="00E92CE4"/>
    <w:rsid w:val="00E93F1D"/>
    <w:rsid w:val="00E955D6"/>
    <w:rsid w:val="00EA2275"/>
    <w:rsid w:val="00EA337D"/>
    <w:rsid w:val="00EA44C7"/>
    <w:rsid w:val="00EA5649"/>
    <w:rsid w:val="00EB0CBC"/>
    <w:rsid w:val="00EB10ED"/>
    <w:rsid w:val="00EB11FE"/>
    <w:rsid w:val="00EB14CD"/>
    <w:rsid w:val="00EB1672"/>
    <w:rsid w:val="00EB1F2D"/>
    <w:rsid w:val="00EB2637"/>
    <w:rsid w:val="00EB268E"/>
    <w:rsid w:val="00EB2FB0"/>
    <w:rsid w:val="00EB313E"/>
    <w:rsid w:val="00EB3ABF"/>
    <w:rsid w:val="00EB4EC9"/>
    <w:rsid w:val="00EB536A"/>
    <w:rsid w:val="00EB5E35"/>
    <w:rsid w:val="00EB5FE8"/>
    <w:rsid w:val="00EB78DA"/>
    <w:rsid w:val="00EB7EE2"/>
    <w:rsid w:val="00EC1144"/>
    <w:rsid w:val="00EC1739"/>
    <w:rsid w:val="00EC1B57"/>
    <w:rsid w:val="00EC1E87"/>
    <w:rsid w:val="00EC286B"/>
    <w:rsid w:val="00EC2C35"/>
    <w:rsid w:val="00EC30F5"/>
    <w:rsid w:val="00EC3DE7"/>
    <w:rsid w:val="00EC4A16"/>
    <w:rsid w:val="00EC5055"/>
    <w:rsid w:val="00EC5A21"/>
    <w:rsid w:val="00EC5E17"/>
    <w:rsid w:val="00EC6A1D"/>
    <w:rsid w:val="00EC6C71"/>
    <w:rsid w:val="00EC745B"/>
    <w:rsid w:val="00EC792B"/>
    <w:rsid w:val="00ED134D"/>
    <w:rsid w:val="00ED1737"/>
    <w:rsid w:val="00ED18B2"/>
    <w:rsid w:val="00ED1CB1"/>
    <w:rsid w:val="00ED37F2"/>
    <w:rsid w:val="00ED4604"/>
    <w:rsid w:val="00ED503C"/>
    <w:rsid w:val="00ED58A9"/>
    <w:rsid w:val="00ED5C81"/>
    <w:rsid w:val="00ED6794"/>
    <w:rsid w:val="00EE073F"/>
    <w:rsid w:val="00EE07DD"/>
    <w:rsid w:val="00EE0F91"/>
    <w:rsid w:val="00EE1D16"/>
    <w:rsid w:val="00EE29A1"/>
    <w:rsid w:val="00EE2B3A"/>
    <w:rsid w:val="00EE3220"/>
    <w:rsid w:val="00EE4C53"/>
    <w:rsid w:val="00EE6153"/>
    <w:rsid w:val="00EE738D"/>
    <w:rsid w:val="00EF37E5"/>
    <w:rsid w:val="00EF403A"/>
    <w:rsid w:val="00EF40A9"/>
    <w:rsid w:val="00EF4561"/>
    <w:rsid w:val="00EF538A"/>
    <w:rsid w:val="00EF556E"/>
    <w:rsid w:val="00F00161"/>
    <w:rsid w:val="00F00C28"/>
    <w:rsid w:val="00F01625"/>
    <w:rsid w:val="00F017D6"/>
    <w:rsid w:val="00F01C87"/>
    <w:rsid w:val="00F01CD1"/>
    <w:rsid w:val="00F05020"/>
    <w:rsid w:val="00F07FF3"/>
    <w:rsid w:val="00F10AA5"/>
    <w:rsid w:val="00F11734"/>
    <w:rsid w:val="00F119B6"/>
    <w:rsid w:val="00F11F7F"/>
    <w:rsid w:val="00F12489"/>
    <w:rsid w:val="00F12EA3"/>
    <w:rsid w:val="00F13B1B"/>
    <w:rsid w:val="00F146C1"/>
    <w:rsid w:val="00F16943"/>
    <w:rsid w:val="00F16C05"/>
    <w:rsid w:val="00F1799B"/>
    <w:rsid w:val="00F20D8A"/>
    <w:rsid w:val="00F22296"/>
    <w:rsid w:val="00F27AEA"/>
    <w:rsid w:val="00F30D4C"/>
    <w:rsid w:val="00F31C23"/>
    <w:rsid w:val="00F352FB"/>
    <w:rsid w:val="00F3637E"/>
    <w:rsid w:val="00F373CB"/>
    <w:rsid w:val="00F40EB4"/>
    <w:rsid w:val="00F42A1E"/>
    <w:rsid w:val="00F443E0"/>
    <w:rsid w:val="00F45015"/>
    <w:rsid w:val="00F45111"/>
    <w:rsid w:val="00F467C5"/>
    <w:rsid w:val="00F51B04"/>
    <w:rsid w:val="00F55164"/>
    <w:rsid w:val="00F55E82"/>
    <w:rsid w:val="00F56FC6"/>
    <w:rsid w:val="00F5718E"/>
    <w:rsid w:val="00F57AAF"/>
    <w:rsid w:val="00F6206A"/>
    <w:rsid w:val="00F62888"/>
    <w:rsid w:val="00F6438D"/>
    <w:rsid w:val="00F65531"/>
    <w:rsid w:val="00F66557"/>
    <w:rsid w:val="00F70337"/>
    <w:rsid w:val="00F70683"/>
    <w:rsid w:val="00F70E35"/>
    <w:rsid w:val="00F7119D"/>
    <w:rsid w:val="00F7352C"/>
    <w:rsid w:val="00F739D6"/>
    <w:rsid w:val="00F7591B"/>
    <w:rsid w:val="00F76D5B"/>
    <w:rsid w:val="00F771EC"/>
    <w:rsid w:val="00F77B1D"/>
    <w:rsid w:val="00F80330"/>
    <w:rsid w:val="00F80B06"/>
    <w:rsid w:val="00F82178"/>
    <w:rsid w:val="00F8230C"/>
    <w:rsid w:val="00F84003"/>
    <w:rsid w:val="00F8498D"/>
    <w:rsid w:val="00F85F6A"/>
    <w:rsid w:val="00F87A41"/>
    <w:rsid w:val="00F9019C"/>
    <w:rsid w:val="00F9044F"/>
    <w:rsid w:val="00F91447"/>
    <w:rsid w:val="00F92EF3"/>
    <w:rsid w:val="00F93113"/>
    <w:rsid w:val="00F93AC3"/>
    <w:rsid w:val="00F93CF1"/>
    <w:rsid w:val="00F93D87"/>
    <w:rsid w:val="00F9439F"/>
    <w:rsid w:val="00F95D26"/>
    <w:rsid w:val="00F965F5"/>
    <w:rsid w:val="00F96C45"/>
    <w:rsid w:val="00F96E27"/>
    <w:rsid w:val="00FA35EE"/>
    <w:rsid w:val="00FA5205"/>
    <w:rsid w:val="00FA5858"/>
    <w:rsid w:val="00FA5DA2"/>
    <w:rsid w:val="00FA7D28"/>
    <w:rsid w:val="00FB095D"/>
    <w:rsid w:val="00FB1E03"/>
    <w:rsid w:val="00FB27F0"/>
    <w:rsid w:val="00FB2ABC"/>
    <w:rsid w:val="00FB2C15"/>
    <w:rsid w:val="00FB3456"/>
    <w:rsid w:val="00FB3A69"/>
    <w:rsid w:val="00FB3EB8"/>
    <w:rsid w:val="00FB544C"/>
    <w:rsid w:val="00FB5AFE"/>
    <w:rsid w:val="00FB62EE"/>
    <w:rsid w:val="00FB63D9"/>
    <w:rsid w:val="00FB6F69"/>
    <w:rsid w:val="00FC1EE9"/>
    <w:rsid w:val="00FC3BA5"/>
    <w:rsid w:val="00FC3D4D"/>
    <w:rsid w:val="00FC420F"/>
    <w:rsid w:val="00FC4A15"/>
    <w:rsid w:val="00FC50CA"/>
    <w:rsid w:val="00FC67D8"/>
    <w:rsid w:val="00FD02F2"/>
    <w:rsid w:val="00FD0808"/>
    <w:rsid w:val="00FD163B"/>
    <w:rsid w:val="00FD23AE"/>
    <w:rsid w:val="00FD30D2"/>
    <w:rsid w:val="00FD448F"/>
    <w:rsid w:val="00FD55CF"/>
    <w:rsid w:val="00FD719A"/>
    <w:rsid w:val="00FD7758"/>
    <w:rsid w:val="00FE1523"/>
    <w:rsid w:val="00FE3B36"/>
    <w:rsid w:val="00FE4A58"/>
    <w:rsid w:val="00FE5501"/>
    <w:rsid w:val="00FE5B22"/>
    <w:rsid w:val="00FE5BD5"/>
    <w:rsid w:val="00FE5BE8"/>
    <w:rsid w:val="00FE6583"/>
    <w:rsid w:val="00FF1F71"/>
    <w:rsid w:val="00FF2477"/>
    <w:rsid w:val="00FF34B6"/>
    <w:rsid w:val="00FF3934"/>
    <w:rsid w:val="00FF5524"/>
    <w:rsid w:val="00FF6618"/>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949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5DB"/>
    <w:rPr>
      <w:sz w:val="24"/>
      <w:szCs w:val="24"/>
    </w:rPr>
  </w:style>
  <w:style w:type="paragraph" w:styleId="Heading1">
    <w:name w:val="heading 1"/>
    <w:basedOn w:val="Normal"/>
    <w:next w:val="Normal"/>
    <w:link w:val="Heading1Char"/>
    <w:qFormat/>
    <w:rsid w:val="00BA1F36"/>
    <w:pPr>
      <w:keepNext/>
      <w:numPr>
        <w:numId w:val="10"/>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384C99"/>
    <w:pPr>
      <w:keepNext/>
      <w:numPr>
        <w:ilvl w:val="1"/>
        <w:numId w:val="1"/>
      </w:numPr>
      <w:spacing w:before="240" w:after="120"/>
      <w:ind w:left="0" w:firstLine="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384C99"/>
    <w:pPr>
      <w:keepNext/>
      <w:numPr>
        <w:ilvl w:val="2"/>
        <w:numId w:val="1"/>
      </w:numPr>
      <w:spacing w:before="120" w:after="120" w:line="276" w:lineRule="auto"/>
      <w:ind w:left="720"/>
      <w:outlineLvl w:val="2"/>
    </w:pPr>
    <w:rPr>
      <w:rFonts w:cs="Arial"/>
      <w:b/>
      <w:bCs/>
      <w:sz w:val="28"/>
      <w:szCs w:val="26"/>
    </w:rPr>
  </w:style>
  <w:style w:type="paragraph" w:styleId="Heading4">
    <w:name w:val="heading 4"/>
    <w:aliases w:val="Heading,Heading 4 Char"/>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384C99"/>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384C99"/>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2"/>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3"/>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character" w:customStyle="1" w:styleId="HeaderChar">
    <w:name w:val="Header Char"/>
    <w:basedOn w:val="DefaultParagraphFont"/>
    <w:link w:val="Header"/>
    <w:uiPriority w:val="99"/>
    <w:rsid w:val="0078397F"/>
    <w:rPr>
      <w:sz w:val="24"/>
      <w:szCs w:val="24"/>
    </w:rPr>
  </w:style>
  <w:style w:type="paragraph" w:customStyle="1" w:styleId="Level-2Bullet">
    <w:name w:val="Level-2 Bullet"/>
    <w:basedOn w:val="Normal"/>
    <w:link w:val="Level-2BulletChar"/>
    <w:qFormat/>
    <w:rsid w:val="001E05E4"/>
    <w:pPr>
      <w:numPr>
        <w:numId w:val="32"/>
      </w:numPr>
      <w:autoSpaceDE w:val="0"/>
      <w:autoSpaceDN w:val="0"/>
      <w:adjustRightInd w:val="0"/>
      <w:spacing w:before="120" w:after="120"/>
      <w:ind w:left="1080"/>
    </w:pPr>
    <w:rPr>
      <w:color w:val="000000"/>
    </w:rPr>
  </w:style>
  <w:style w:type="character" w:customStyle="1" w:styleId="Level-2BulletChar">
    <w:name w:val="Level-2 Bullet Char"/>
    <w:basedOn w:val="DefaultParagraphFont"/>
    <w:link w:val="Level-2Bullet"/>
    <w:rsid w:val="001E05E4"/>
    <w:rPr>
      <w:color w:val="000000"/>
      <w:sz w:val="24"/>
      <w:szCs w:val="24"/>
    </w:rPr>
  </w:style>
  <w:style w:type="character" w:customStyle="1" w:styleId="s">
    <w:name w:val="s"/>
    <w:basedOn w:val="DefaultParagraphFont"/>
    <w:rsid w:val="00601F1B"/>
  </w:style>
  <w:style w:type="paragraph" w:styleId="NoSpacing">
    <w:name w:val="No Spacing"/>
    <w:uiPriority w:val="1"/>
    <w:qFormat/>
    <w:rsid w:val="00B61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7.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EA2A77-A6C3-CE40-AAD7-2683DC74FC5F}">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lass:Classification xmlns:class="urn:us:gov:cia:enterprise:schema:Classification:2.3" dateClassified="2020-04-29" portionMarking="false" caveat="false" tool="AACG" toolVersion="20192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class:Classification xmlns:class="urn:us:gov:cia:enterprise:schema:Classification:2.3" dateClassified="2018-09-06" portionMarking="false" caveat="false" tool="AACG" toolVersion="201810">
  <class:ClassificationMarking type="USClassificationMarking" value="UNCLASSIFIED"/>
  <class:ClassifiedBy>1062205-1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3.xml><?xml version="1.0" encoding="utf-8"?>
<class:Classification xmlns:class="urn:us:gov:cia:enterprise:schema:Classification:2.3" dateClassified="2020-04-30" portionMarking="false" caveat="false" tool="AACG" toolVersion="20192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05070B1C6C108F4A9CAED257E9F450C2" ma:contentTypeVersion="0" ma:contentTypeDescription="Create a new document." ma:contentTypeScope="" ma:versionID="1f4bfabb41bcd165261d1d59f138597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71360D-C62A-4C26-8156-C16D06E7D9A5}">
  <ds:schemaRefs>
    <ds:schemaRef ds:uri="urn:us:gov:cia:enterprise:schema:Classification:2.3"/>
  </ds:schemaRefs>
</ds:datastoreItem>
</file>

<file path=customXml/itemProps2.xml><?xml version="1.0" encoding="utf-8"?>
<ds:datastoreItem xmlns:ds="http://schemas.openxmlformats.org/officeDocument/2006/customXml" ds:itemID="{75D73A54-394D-467D-8FB4-B670B2B5AD67}">
  <ds:schemaRefs>
    <ds:schemaRef ds:uri="urn:us:gov:cia:enterprise:schema:Classification:2.3"/>
  </ds:schemaRefs>
</ds:datastoreItem>
</file>

<file path=customXml/itemProps3.xml><?xml version="1.0" encoding="utf-8"?>
<ds:datastoreItem xmlns:ds="http://schemas.openxmlformats.org/officeDocument/2006/customXml" ds:itemID="{EAC5E87B-B8A8-46CE-967C-A1BFFCC9F1D4}">
  <ds:schemaRefs>
    <ds:schemaRef ds:uri="urn:us:gov:cia:enterprise:schema:Classification:2.3"/>
  </ds:schemaRefs>
</ds:datastoreItem>
</file>

<file path=customXml/itemProps4.xml><?xml version="1.0" encoding="utf-8"?>
<ds:datastoreItem xmlns:ds="http://schemas.openxmlformats.org/officeDocument/2006/customXml" ds:itemID="{1F868644-28FF-4828-BC34-D399269ACD9B}">
  <ds:schemaRefs>
    <ds:schemaRef ds:uri="http://schemas.openxmlformats.org/officeDocument/2006/bibliography"/>
  </ds:schemaRefs>
</ds:datastoreItem>
</file>

<file path=customXml/itemProps5.xml><?xml version="1.0" encoding="utf-8"?>
<ds:datastoreItem xmlns:ds="http://schemas.openxmlformats.org/officeDocument/2006/customXml" ds:itemID="{0F03D89E-E58B-48DB-BC8D-19323270E0A7}"/>
</file>

<file path=customXml/itemProps6.xml><?xml version="1.0" encoding="utf-8"?>
<ds:datastoreItem xmlns:ds="http://schemas.openxmlformats.org/officeDocument/2006/customXml" ds:itemID="{3C9E98F1-2138-4B09-B25A-5550CBF97B03}"/>
</file>

<file path=customXml/itemProps7.xml><?xml version="1.0" encoding="utf-8"?>
<ds:datastoreItem xmlns:ds="http://schemas.openxmlformats.org/officeDocument/2006/customXml" ds:itemID="{84C98652-7E15-4977-8AA2-8C6F023F3EEB}"/>
</file>

<file path=docProps/app.xml><?xml version="1.0" encoding="utf-8"?>
<Properties xmlns="http://schemas.openxmlformats.org/officeDocument/2006/extended-properties" xmlns:vt="http://schemas.openxmlformats.org/officeDocument/2006/docPropsVTypes">
  <Template>8EEC2EDD</Template>
  <TotalTime>0</TotalTime>
  <Pages>74</Pages>
  <Words>23826</Words>
  <Characters>135809</Characters>
  <Application>Microsoft Office Word</Application>
  <DocSecurity>0</DocSecurity>
  <Lines>1131</Lines>
  <Paragraphs>318</Paragraphs>
  <ScaleCrop>false</ScaleCrop>
  <Company/>
  <LinksUpToDate>false</LinksUpToDate>
  <CharactersWithSpaces>159317</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2020-04-30T17:21:00Z</dcterms:created>
  <dcterms:modified xsi:type="dcterms:W3CDTF">2020-05-21T13:24:00Z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201920</vt:lpwstr>
  </property>
  <property fmtid="{D5CDD505-2E9C-101B-9397-08002B2CF9AE}" pid="20" name="AACG_CustomClassXMLPart">
    <vt:lpwstr>{EAC5E87B-B8A8-46CE-967C-A1BFFCC9F1D4}</vt:lpwstr>
  </property>
  <property fmtid="{D5CDD505-2E9C-101B-9397-08002B2CF9AE}" pid="21" name="ContentTypeId">
    <vt:lpwstr>0x01010005070B1C6C108F4A9CAED257E9F450C2</vt:lpwstr>
  </property>
</Properties>
</file>