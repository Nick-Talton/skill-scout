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2276" w14:textId="34CF13CB" w:rsidR="00B01B08" w:rsidRDefault="00CD552F" w:rsidP="00B01B08">
      <w:pPr>
        <w:jc w:val="center"/>
        <w:rPr>
          <w:sz w:val="32"/>
          <w:szCs w:val="26"/>
        </w:rPr>
      </w:pPr>
      <w:r>
        <w:rPr>
          <w:sz w:val="32"/>
          <w:szCs w:val="26"/>
        </w:rPr>
        <w:t xml:space="preserve"> </w:t>
      </w:r>
    </w:p>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77777777" w:rsidR="00B01B08" w:rsidRPr="00B01B08" w:rsidRDefault="00C526E8" w:rsidP="00B01B08">
      <w:pPr>
        <w:jc w:val="center"/>
        <w:rPr>
          <w:sz w:val="28"/>
          <w:szCs w:val="28"/>
        </w:rPr>
      </w:pPr>
      <w:r>
        <w:rPr>
          <w:noProof/>
          <w:sz w:val="28"/>
          <w:szCs w:val="28"/>
        </w:rPr>
        <w:drawing>
          <wp:inline distT="0" distB="0" distL="0" distR="0" wp14:anchorId="0602ED76" wp14:editId="395C8157">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77777777" w:rsidR="00B01B08" w:rsidRDefault="00B01B08" w:rsidP="00B01B08">
      <w:pPr>
        <w:jc w:val="center"/>
        <w:rPr>
          <w:sz w:val="28"/>
          <w:szCs w:val="28"/>
        </w:rPr>
      </w:pPr>
    </w:p>
    <w:p w14:paraId="17292D4D" w14:textId="77777777" w:rsidR="00AE1A6E" w:rsidRDefault="00AE1A6E" w:rsidP="00B01B08">
      <w:pPr>
        <w:jc w:val="center"/>
        <w:rPr>
          <w:sz w:val="28"/>
          <w:szCs w:val="28"/>
        </w:rPr>
      </w:pPr>
    </w:p>
    <w:p w14:paraId="21BB9B79" w14:textId="5B65001F" w:rsidR="00AE1A6E" w:rsidRDefault="00C66E57" w:rsidP="00AE1A6E">
      <w:pPr>
        <w:spacing w:before="120" w:after="120" w:line="276" w:lineRule="auto"/>
        <w:jc w:val="center"/>
        <w:rPr>
          <w:b/>
          <w:sz w:val="28"/>
          <w:szCs w:val="28"/>
        </w:rPr>
      </w:pPr>
      <w:r>
        <w:rPr>
          <w:b/>
          <w:sz w:val="28"/>
          <w:szCs w:val="28"/>
        </w:rPr>
        <w:t>International Solutions Office</w:t>
      </w:r>
      <w:r w:rsidR="00BA6953">
        <w:rPr>
          <w:b/>
          <w:sz w:val="28"/>
          <w:szCs w:val="28"/>
        </w:rPr>
        <w:t xml:space="preserve"> (TIP)</w:t>
      </w:r>
    </w:p>
    <w:p w14:paraId="354822C9" w14:textId="4E4C331A" w:rsidR="005D777E" w:rsidRDefault="00A73683" w:rsidP="00AE1A6E">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6275E9" w:rsidRPr="001265F3">
        <w:rPr>
          <w:b/>
          <w:sz w:val="28"/>
          <w:szCs w:val="28"/>
        </w:rPr>
        <w:t>00</w:t>
      </w:r>
      <w:r w:rsidR="001265F3" w:rsidRPr="001265F3">
        <w:rPr>
          <w:b/>
          <w:sz w:val="28"/>
          <w:szCs w:val="28"/>
        </w:rPr>
        <w:t>10</w:t>
      </w:r>
    </w:p>
    <w:p w14:paraId="2B6B4AD8" w14:textId="21D74E1B" w:rsidR="00A73683" w:rsidRPr="000A6D4C" w:rsidRDefault="00A73683" w:rsidP="00AE1A6E">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E23016E" w14:textId="77777777" w:rsidR="00953B77" w:rsidRDefault="00953B77" w:rsidP="00B05A99">
      <w:pPr>
        <w:jc w:val="center"/>
        <w:rPr>
          <w:sz w:val="28"/>
          <w:szCs w:val="28"/>
        </w:rPr>
      </w:pPr>
    </w:p>
    <w:p w14:paraId="2FFAC54F" w14:textId="77777777"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24146DFB" w:rsidR="00953B77" w:rsidRPr="00AE1A6E" w:rsidRDefault="004A42C3" w:rsidP="001265F3">
      <w:pPr>
        <w:jc w:val="center"/>
        <w:rPr>
          <w:b/>
          <w:sz w:val="28"/>
          <w:szCs w:val="28"/>
        </w:rPr>
      </w:pPr>
      <w:del w:id="0" w:author="Author">
        <w:r w:rsidDel="00910FE2">
          <w:rPr>
            <w:b/>
            <w:sz w:val="28"/>
            <w:szCs w:val="28"/>
          </w:rPr>
          <w:delText>0</w:delText>
        </w:r>
        <w:r w:rsidR="00287642" w:rsidDel="00910FE2">
          <w:rPr>
            <w:b/>
            <w:sz w:val="28"/>
            <w:szCs w:val="28"/>
          </w:rPr>
          <w:delText>1</w:delText>
        </w:r>
      </w:del>
      <w:ins w:id="1" w:author="Author">
        <w:r w:rsidR="00C25850">
          <w:rPr>
            <w:b/>
            <w:sz w:val="28"/>
            <w:szCs w:val="28"/>
          </w:rPr>
          <w:t>07</w:t>
        </w:r>
      </w:ins>
      <w:r w:rsidR="00123A29">
        <w:rPr>
          <w:b/>
          <w:sz w:val="28"/>
          <w:szCs w:val="28"/>
        </w:rPr>
        <w:t xml:space="preserve"> </w:t>
      </w:r>
      <w:r w:rsidR="00741487">
        <w:rPr>
          <w:b/>
          <w:sz w:val="28"/>
          <w:szCs w:val="28"/>
        </w:rPr>
        <w:t xml:space="preserve">November </w:t>
      </w:r>
      <w:r w:rsidR="00C66E57">
        <w:rPr>
          <w:b/>
          <w:sz w:val="28"/>
          <w:szCs w:val="28"/>
        </w:rPr>
        <w:t>2019</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p>
    <w:p w14:paraId="52C296AE" w14:textId="77777777" w:rsidR="004419A4" w:rsidRDefault="00B01B08" w:rsidP="008F6046">
      <w:pPr>
        <w:pStyle w:val="TOC1"/>
      </w:pPr>
      <w:r>
        <w:br w:type="page"/>
      </w:r>
    </w:p>
    <w:p w14:paraId="0E1B746B" w14:textId="26A55AB6" w:rsidR="004419A4" w:rsidRDefault="000A6D4C" w:rsidP="008F6046">
      <w:pPr>
        <w:pStyle w:val="TOC1"/>
      </w:pPr>
      <w:r>
        <w:lastRenderedPageBreak/>
        <w:t>TABLE of Contents</w:t>
      </w:r>
    </w:p>
    <w:p w14:paraId="45C6C55D" w14:textId="4823DD67" w:rsidR="001808D6"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23505406" w:history="1">
        <w:r w:rsidR="001808D6" w:rsidRPr="00F82C12">
          <w:rPr>
            <w:rStyle w:val="Hyperlink"/>
            <w:noProof/>
          </w:rPr>
          <w:t>1.0</w:t>
        </w:r>
        <w:r w:rsidR="001808D6">
          <w:rPr>
            <w:rFonts w:asciiTheme="minorHAnsi" w:eastAsiaTheme="minorEastAsia" w:hAnsiTheme="minorHAnsi" w:cstheme="minorBidi"/>
            <w:b w:val="0"/>
            <w:bCs w:val="0"/>
            <w:caps w:val="0"/>
            <w:noProof/>
            <w:szCs w:val="22"/>
            <w:u w:val="none"/>
          </w:rPr>
          <w:tab/>
        </w:r>
        <w:r w:rsidR="001808D6" w:rsidRPr="00F82C12">
          <w:rPr>
            <w:rStyle w:val="Hyperlink"/>
            <w:noProof/>
          </w:rPr>
          <w:t>Introduction</w:t>
        </w:r>
        <w:r w:rsidR="001808D6">
          <w:rPr>
            <w:noProof/>
            <w:webHidden/>
          </w:rPr>
          <w:tab/>
        </w:r>
        <w:r w:rsidR="001808D6">
          <w:rPr>
            <w:noProof/>
            <w:webHidden/>
          </w:rPr>
          <w:fldChar w:fldCharType="begin"/>
        </w:r>
        <w:r w:rsidR="001808D6">
          <w:rPr>
            <w:noProof/>
            <w:webHidden/>
          </w:rPr>
          <w:instrText xml:space="preserve"> PAGEREF _Toc23505406 \h </w:instrText>
        </w:r>
        <w:r w:rsidR="001808D6">
          <w:rPr>
            <w:noProof/>
            <w:webHidden/>
          </w:rPr>
        </w:r>
        <w:r w:rsidR="001808D6">
          <w:rPr>
            <w:noProof/>
            <w:webHidden/>
          </w:rPr>
          <w:fldChar w:fldCharType="separate"/>
        </w:r>
        <w:r w:rsidR="001808D6">
          <w:rPr>
            <w:noProof/>
            <w:webHidden/>
          </w:rPr>
          <w:t>3</w:t>
        </w:r>
        <w:r w:rsidR="001808D6">
          <w:rPr>
            <w:noProof/>
            <w:webHidden/>
          </w:rPr>
          <w:fldChar w:fldCharType="end"/>
        </w:r>
      </w:hyperlink>
    </w:p>
    <w:p w14:paraId="758E6317" w14:textId="2869A151" w:rsidR="001808D6" w:rsidRDefault="0086466F">
      <w:pPr>
        <w:pStyle w:val="TOC2"/>
        <w:tabs>
          <w:tab w:val="left" w:pos="720"/>
          <w:tab w:val="right" w:leader="dot" w:pos="9350"/>
        </w:tabs>
        <w:rPr>
          <w:rFonts w:eastAsiaTheme="minorEastAsia" w:cstheme="minorBidi"/>
          <w:smallCaps w:val="0"/>
          <w:noProof/>
          <w:sz w:val="22"/>
          <w:szCs w:val="22"/>
        </w:rPr>
      </w:pPr>
      <w:hyperlink w:anchor="_Toc23505407" w:history="1">
        <w:r w:rsidR="001808D6" w:rsidRPr="00F82C12">
          <w:rPr>
            <w:rStyle w:val="Hyperlink"/>
            <w:noProof/>
          </w:rPr>
          <w:t>1.1</w:t>
        </w:r>
        <w:r w:rsidR="001808D6">
          <w:rPr>
            <w:rFonts w:eastAsiaTheme="minorEastAsia" w:cstheme="minorBidi"/>
            <w:smallCaps w:val="0"/>
            <w:noProof/>
            <w:sz w:val="22"/>
            <w:szCs w:val="22"/>
          </w:rPr>
          <w:tab/>
        </w:r>
        <w:r w:rsidR="001808D6" w:rsidRPr="00F82C12">
          <w:rPr>
            <w:rStyle w:val="Hyperlink"/>
            <w:noProof/>
          </w:rPr>
          <w:t>Background</w:t>
        </w:r>
        <w:r w:rsidR="001808D6">
          <w:rPr>
            <w:noProof/>
            <w:webHidden/>
          </w:rPr>
          <w:tab/>
        </w:r>
        <w:r w:rsidR="001808D6">
          <w:rPr>
            <w:noProof/>
            <w:webHidden/>
          </w:rPr>
          <w:fldChar w:fldCharType="begin"/>
        </w:r>
        <w:r w:rsidR="001808D6">
          <w:rPr>
            <w:noProof/>
            <w:webHidden/>
          </w:rPr>
          <w:instrText xml:space="preserve"> PAGEREF _Toc23505407 \h </w:instrText>
        </w:r>
        <w:r w:rsidR="001808D6">
          <w:rPr>
            <w:noProof/>
            <w:webHidden/>
          </w:rPr>
        </w:r>
        <w:r w:rsidR="001808D6">
          <w:rPr>
            <w:noProof/>
            <w:webHidden/>
          </w:rPr>
          <w:fldChar w:fldCharType="separate"/>
        </w:r>
        <w:r w:rsidR="001808D6">
          <w:rPr>
            <w:noProof/>
            <w:webHidden/>
          </w:rPr>
          <w:t>3</w:t>
        </w:r>
        <w:r w:rsidR="001808D6">
          <w:rPr>
            <w:noProof/>
            <w:webHidden/>
          </w:rPr>
          <w:fldChar w:fldCharType="end"/>
        </w:r>
      </w:hyperlink>
    </w:p>
    <w:p w14:paraId="727C4F2E" w14:textId="60D156E4" w:rsidR="001808D6" w:rsidRDefault="0086466F">
      <w:pPr>
        <w:pStyle w:val="TOC2"/>
        <w:tabs>
          <w:tab w:val="left" w:pos="720"/>
          <w:tab w:val="right" w:leader="dot" w:pos="9350"/>
        </w:tabs>
        <w:rPr>
          <w:rFonts w:eastAsiaTheme="minorEastAsia" w:cstheme="minorBidi"/>
          <w:smallCaps w:val="0"/>
          <w:noProof/>
          <w:sz w:val="22"/>
          <w:szCs w:val="22"/>
        </w:rPr>
      </w:pPr>
      <w:hyperlink w:anchor="_Toc23505408" w:history="1">
        <w:r w:rsidR="001808D6" w:rsidRPr="00F82C12">
          <w:rPr>
            <w:rStyle w:val="Hyperlink"/>
            <w:noProof/>
          </w:rPr>
          <w:t>1.2</w:t>
        </w:r>
        <w:r w:rsidR="001808D6">
          <w:rPr>
            <w:rFonts w:eastAsiaTheme="minorEastAsia" w:cstheme="minorBidi"/>
            <w:smallCaps w:val="0"/>
            <w:noProof/>
            <w:sz w:val="22"/>
            <w:szCs w:val="22"/>
          </w:rPr>
          <w:tab/>
        </w:r>
        <w:r w:rsidR="001808D6" w:rsidRPr="00F82C12">
          <w:rPr>
            <w:rStyle w:val="Hyperlink"/>
            <w:noProof/>
          </w:rPr>
          <w:t>Scope</w:t>
        </w:r>
        <w:r w:rsidR="001808D6">
          <w:rPr>
            <w:noProof/>
            <w:webHidden/>
          </w:rPr>
          <w:tab/>
        </w:r>
        <w:r w:rsidR="001808D6">
          <w:rPr>
            <w:noProof/>
            <w:webHidden/>
          </w:rPr>
          <w:fldChar w:fldCharType="begin"/>
        </w:r>
        <w:r w:rsidR="001808D6">
          <w:rPr>
            <w:noProof/>
            <w:webHidden/>
          </w:rPr>
          <w:instrText xml:space="preserve"> PAGEREF _Toc23505408 \h </w:instrText>
        </w:r>
        <w:r w:rsidR="001808D6">
          <w:rPr>
            <w:noProof/>
            <w:webHidden/>
          </w:rPr>
        </w:r>
        <w:r w:rsidR="001808D6">
          <w:rPr>
            <w:noProof/>
            <w:webHidden/>
          </w:rPr>
          <w:fldChar w:fldCharType="separate"/>
        </w:r>
        <w:r w:rsidR="001808D6">
          <w:rPr>
            <w:noProof/>
            <w:webHidden/>
          </w:rPr>
          <w:t>3</w:t>
        </w:r>
        <w:r w:rsidR="001808D6">
          <w:rPr>
            <w:noProof/>
            <w:webHidden/>
          </w:rPr>
          <w:fldChar w:fldCharType="end"/>
        </w:r>
      </w:hyperlink>
    </w:p>
    <w:p w14:paraId="25F69238" w14:textId="6BCC6169" w:rsidR="001808D6" w:rsidRDefault="0086466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3505409" w:history="1">
        <w:r w:rsidR="001808D6" w:rsidRPr="00F82C12">
          <w:rPr>
            <w:rStyle w:val="Hyperlink"/>
            <w:noProof/>
          </w:rPr>
          <w:t>2.0</w:t>
        </w:r>
        <w:r w:rsidR="001808D6">
          <w:rPr>
            <w:rFonts w:asciiTheme="minorHAnsi" w:eastAsiaTheme="minorEastAsia" w:hAnsiTheme="minorHAnsi" w:cstheme="minorBidi"/>
            <w:b w:val="0"/>
            <w:bCs w:val="0"/>
            <w:caps w:val="0"/>
            <w:noProof/>
            <w:szCs w:val="22"/>
            <w:u w:val="none"/>
          </w:rPr>
          <w:tab/>
        </w:r>
        <w:r w:rsidR="001808D6" w:rsidRPr="00F82C12">
          <w:rPr>
            <w:rStyle w:val="Hyperlink"/>
            <w:noProof/>
          </w:rPr>
          <w:t>Applicable Documents</w:t>
        </w:r>
        <w:r w:rsidR="001808D6">
          <w:rPr>
            <w:noProof/>
            <w:webHidden/>
          </w:rPr>
          <w:tab/>
        </w:r>
        <w:r w:rsidR="001808D6">
          <w:rPr>
            <w:noProof/>
            <w:webHidden/>
          </w:rPr>
          <w:fldChar w:fldCharType="begin"/>
        </w:r>
        <w:r w:rsidR="001808D6">
          <w:rPr>
            <w:noProof/>
            <w:webHidden/>
          </w:rPr>
          <w:instrText xml:space="preserve"> PAGEREF _Toc23505409 \h </w:instrText>
        </w:r>
        <w:r w:rsidR="001808D6">
          <w:rPr>
            <w:noProof/>
            <w:webHidden/>
          </w:rPr>
        </w:r>
        <w:r w:rsidR="001808D6">
          <w:rPr>
            <w:noProof/>
            <w:webHidden/>
          </w:rPr>
          <w:fldChar w:fldCharType="separate"/>
        </w:r>
        <w:r w:rsidR="001808D6">
          <w:rPr>
            <w:noProof/>
            <w:webHidden/>
          </w:rPr>
          <w:t>4</w:t>
        </w:r>
        <w:r w:rsidR="001808D6">
          <w:rPr>
            <w:noProof/>
            <w:webHidden/>
          </w:rPr>
          <w:fldChar w:fldCharType="end"/>
        </w:r>
      </w:hyperlink>
    </w:p>
    <w:p w14:paraId="7F544794" w14:textId="46FF5412" w:rsidR="001808D6" w:rsidRDefault="0086466F">
      <w:pPr>
        <w:pStyle w:val="TOC2"/>
        <w:tabs>
          <w:tab w:val="left" w:pos="720"/>
          <w:tab w:val="right" w:leader="dot" w:pos="9350"/>
        </w:tabs>
        <w:rPr>
          <w:rFonts w:eastAsiaTheme="minorEastAsia" w:cstheme="minorBidi"/>
          <w:smallCaps w:val="0"/>
          <w:noProof/>
          <w:sz w:val="22"/>
          <w:szCs w:val="22"/>
        </w:rPr>
      </w:pPr>
      <w:hyperlink w:anchor="_Toc23505410" w:history="1">
        <w:r w:rsidR="001808D6" w:rsidRPr="00F82C12">
          <w:rPr>
            <w:rStyle w:val="Hyperlink"/>
            <w:noProof/>
          </w:rPr>
          <w:t>2.1</w:t>
        </w:r>
        <w:r w:rsidR="001808D6">
          <w:rPr>
            <w:rFonts w:eastAsiaTheme="minorEastAsia" w:cstheme="minorBidi"/>
            <w:smallCaps w:val="0"/>
            <w:noProof/>
            <w:sz w:val="22"/>
            <w:szCs w:val="22"/>
          </w:rPr>
          <w:tab/>
        </w:r>
        <w:r w:rsidR="001808D6" w:rsidRPr="00F82C12">
          <w:rPr>
            <w:rStyle w:val="Hyperlink"/>
            <w:noProof/>
          </w:rPr>
          <w:t>Compliance Documents</w:t>
        </w:r>
        <w:r w:rsidR="001808D6">
          <w:rPr>
            <w:noProof/>
            <w:webHidden/>
          </w:rPr>
          <w:tab/>
        </w:r>
        <w:r w:rsidR="001808D6">
          <w:rPr>
            <w:noProof/>
            <w:webHidden/>
          </w:rPr>
          <w:fldChar w:fldCharType="begin"/>
        </w:r>
        <w:r w:rsidR="001808D6">
          <w:rPr>
            <w:noProof/>
            <w:webHidden/>
          </w:rPr>
          <w:instrText xml:space="preserve"> PAGEREF _Toc23505410 \h </w:instrText>
        </w:r>
        <w:r w:rsidR="001808D6">
          <w:rPr>
            <w:noProof/>
            <w:webHidden/>
          </w:rPr>
        </w:r>
        <w:r w:rsidR="001808D6">
          <w:rPr>
            <w:noProof/>
            <w:webHidden/>
          </w:rPr>
          <w:fldChar w:fldCharType="separate"/>
        </w:r>
        <w:r w:rsidR="001808D6">
          <w:rPr>
            <w:noProof/>
            <w:webHidden/>
          </w:rPr>
          <w:t>4</w:t>
        </w:r>
        <w:r w:rsidR="001808D6">
          <w:rPr>
            <w:noProof/>
            <w:webHidden/>
          </w:rPr>
          <w:fldChar w:fldCharType="end"/>
        </w:r>
      </w:hyperlink>
    </w:p>
    <w:p w14:paraId="5F4B05C7" w14:textId="23841719" w:rsidR="001808D6" w:rsidRDefault="0086466F">
      <w:pPr>
        <w:pStyle w:val="TOC2"/>
        <w:tabs>
          <w:tab w:val="left" w:pos="720"/>
          <w:tab w:val="right" w:leader="dot" w:pos="9350"/>
        </w:tabs>
        <w:rPr>
          <w:rFonts w:eastAsiaTheme="minorEastAsia" w:cstheme="minorBidi"/>
          <w:smallCaps w:val="0"/>
          <w:noProof/>
          <w:sz w:val="22"/>
          <w:szCs w:val="22"/>
        </w:rPr>
      </w:pPr>
      <w:hyperlink w:anchor="_Toc23505411" w:history="1">
        <w:r w:rsidR="001808D6" w:rsidRPr="00F82C12">
          <w:rPr>
            <w:rStyle w:val="Hyperlink"/>
            <w:noProof/>
          </w:rPr>
          <w:t>2.2</w:t>
        </w:r>
        <w:r w:rsidR="001808D6">
          <w:rPr>
            <w:rFonts w:eastAsiaTheme="minorEastAsia" w:cstheme="minorBidi"/>
            <w:smallCaps w:val="0"/>
            <w:noProof/>
            <w:sz w:val="22"/>
            <w:szCs w:val="22"/>
          </w:rPr>
          <w:tab/>
        </w:r>
        <w:r w:rsidR="001808D6" w:rsidRPr="00F82C12">
          <w:rPr>
            <w:rStyle w:val="Hyperlink"/>
            <w:noProof/>
          </w:rPr>
          <w:t>Reference Documents</w:t>
        </w:r>
        <w:r w:rsidR="001808D6">
          <w:rPr>
            <w:noProof/>
            <w:webHidden/>
          </w:rPr>
          <w:tab/>
        </w:r>
        <w:r w:rsidR="001808D6">
          <w:rPr>
            <w:noProof/>
            <w:webHidden/>
          </w:rPr>
          <w:fldChar w:fldCharType="begin"/>
        </w:r>
        <w:r w:rsidR="001808D6">
          <w:rPr>
            <w:noProof/>
            <w:webHidden/>
          </w:rPr>
          <w:instrText xml:space="preserve"> PAGEREF _Toc23505411 \h </w:instrText>
        </w:r>
        <w:r w:rsidR="001808D6">
          <w:rPr>
            <w:noProof/>
            <w:webHidden/>
          </w:rPr>
        </w:r>
        <w:r w:rsidR="001808D6">
          <w:rPr>
            <w:noProof/>
            <w:webHidden/>
          </w:rPr>
          <w:fldChar w:fldCharType="separate"/>
        </w:r>
        <w:r w:rsidR="001808D6">
          <w:rPr>
            <w:noProof/>
            <w:webHidden/>
          </w:rPr>
          <w:t>4</w:t>
        </w:r>
        <w:r w:rsidR="001808D6">
          <w:rPr>
            <w:noProof/>
            <w:webHidden/>
          </w:rPr>
          <w:fldChar w:fldCharType="end"/>
        </w:r>
      </w:hyperlink>
    </w:p>
    <w:p w14:paraId="5C299DCD" w14:textId="44DAA680" w:rsidR="001808D6" w:rsidRDefault="0086466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3505412" w:history="1">
        <w:r w:rsidR="001808D6" w:rsidRPr="00F82C12">
          <w:rPr>
            <w:rStyle w:val="Hyperlink"/>
            <w:noProof/>
          </w:rPr>
          <w:t>3.0</w:t>
        </w:r>
        <w:r w:rsidR="001808D6">
          <w:rPr>
            <w:rFonts w:asciiTheme="minorHAnsi" w:eastAsiaTheme="minorEastAsia" w:hAnsiTheme="minorHAnsi" w:cstheme="minorBidi"/>
            <w:b w:val="0"/>
            <w:bCs w:val="0"/>
            <w:caps w:val="0"/>
            <w:noProof/>
            <w:szCs w:val="22"/>
            <w:u w:val="none"/>
          </w:rPr>
          <w:tab/>
        </w:r>
        <w:r w:rsidR="001808D6" w:rsidRPr="00F82C12">
          <w:rPr>
            <w:rStyle w:val="Hyperlink"/>
            <w:noProof/>
          </w:rPr>
          <w:t>Description of Work</w:t>
        </w:r>
        <w:r w:rsidR="001808D6">
          <w:rPr>
            <w:noProof/>
            <w:webHidden/>
          </w:rPr>
          <w:tab/>
        </w:r>
        <w:r w:rsidR="001808D6">
          <w:rPr>
            <w:noProof/>
            <w:webHidden/>
          </w:rPr>
          <w:fldChar w:fldCharType="begin"/>
        </w:r>
        <w:r w:rsidR="001808D6">
          <w:rPr>
            <w:noProof/>
            <w:webHidden/>
          </w:rPr>
          <w:instrText xml:space="preserve"> PAGEREF _Toc23505412 \h </w:instrText>
        </w:r>
        <w:r w:rsidR="001808D6">
          <w:rPr>
            <w:noProof/>
            <w:webHidden/>
          </w:rPr>
        </w:r>
        <w:r w:rsidR="001808D6">
          <w:rPr>
            <w:noProof/>
            <w:webHidden/>
          </w:rPr>
          <w:fldChar w:fldCharType="separate"/>
        </w:r>
        <w:r w:rsidR="001808D6">
          <w:rPr>
            <w:noProof/>
            <w:webHidden/>
          </w:rPr>
          <w:t>4</w:t>
        </w:r>
        <w:r w:rsidR="001808D6">
          <w:rPr>
            <w:noProof/>
            <w:webHidden/>
          </w:rPr>
          <w:fldChar w:fldCharType="end"/>
        </w:r>
      </w:hyperlink>
    </w:p>
    <w:p w14:paraId="43979AA3" w14:textId="6F95642B" w:rsidR="001808D6" w:rsidRDefault="0086466F">
      <w:pPr>
        <w:pStyle w:val="TOC2"/>
        <w:tabs>
          <w:tab w:val="left" w:pos="720"/>
          <w:tab w:val="right" w:leader="dot" w:pos="9350"/>
        </w:tabs>
        <w:rPr>
          <w:rFonts w:eastAsiaTheme="minorEastAsia" w:cstheme="minorBidi"/>
          <w:smallCaps w:val="0"/>
          <w:noProof/>
          <w:sz w:val="22"/>
          <w:szCs w:val="22"/>
        </w:rPr>
      </w:pPr>
      <w:hyperlink w:anchor="_Toc23505413" w:history="1">
        <w:r w:rsidR="001808D6" w:rsidRPr="00F82C12">
          <w:rPr>
            <w:rStyle w:val="Hyperlink"/>
            <w:noProof/>
          </w:rPr>
          <w:t>3.1</w:t>
        </w:r>
        <w:r w:rsidR="001808D6">
          <w:rPr>
            <w:rFonts w:eastAsiaTheme="minorEastAsia" w:cstheme="minorBidi"/>
            <w:smallCaps w:val="0"/>
            <w:noProof/>
            <w:sz w:val="22"/>
            <w:szCs w:val="22"/>
          </w:rPr>
          <w:tab/>
        </w:r>
        <w:r w:rsidR="001808D6" w:rsidRPr="00F82C12">
          <w:rPr>
            <w:rStyle w:val="Hyperlink"/>
            <w:noProof/>
          </w:rPr>
          <w:t>Enterprise and Solutions Architecture Engineering Support</w:t>
        </w:r>
        <w:r w:rsidR="001808D6">
          <w:rPr>
            <w:noProof/>
            <w:webHidden/>
          </w:rPr>
          <w:tab/>
        </w:r>
        <w:r w:rsidR="001808D6">
          <w:rPr>
            <w:noProof/>
            <w:webHidden/>
          </w:rPr>
          <w:fldChar w:fldCharType="begin"/>
        </w:r>
        <w:r w:rsidR="001808D6">
          <w:rPr>
            <w:noProof/>
            <w:webHidden/>
          </w:rPr>
          <w:instrText xml:space="preserve"> PAGEREF _Toc23505413 \h </w:instrText>
        </w:r>
        <w:r w:rsidR="001808D6">
          <w:rPr>
            <w:noProof/>
            <w:webHidden/>
          </w:rPr>
        </w:r>
        <w:r w:rsidR="001808D6">
          <w:rPr>
            <w:noProof/>
            <w:webHidden/>
          </w:rPr>
          <w:fldChar w:fldCharType="separate"/>
        </w:r>
        <w:r w:rsidR="001808D6">
          <w:rPr>
            <w:noProof/>
            <w:webHidden/>
          </w:rPr>
          <w:t>4</w:t>
        </w:r>
        <w:r w:rsidR="001808D6">
          <w:rPr>
            <w:noProof/>
            <w:webHidden/>
          </w:rPr>
          <w:fldChar w:fldCharType="end"/>
        </w:r>
      </w:hyperlink>
    </w:p>
    <w:p w14:paraId="2A143EE6" w14:textId="441F966D"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14" w:history="1">
        <w:r w:rsidR="001808D6" w:rsidRPr="00F82C12">
          <w:rPr>
            <w:rStyle w:val="Hyperlink"/>
            <w:noProof/>
          </w:rPr>
          <w:t>3.1.1</w:t>
        </w:r>
        <w:r w:rsidR="001808D6">
          <w:rPr>
            <w:rFonts w:eastAsiaTheme="minorEastAsia" w:cstheme="minorBidi"/>
            <w:i w:val="0"/>
            <w:iCs w:val="0"/>
            <w:noProof/>
            <w:sz w:val="22"/>
            <w:szCs w:val="22"/>
          </w:rPr>
          <w:tab/>
        </w:r>
        <w:r w:rsidR="001808D6" w:rsidRPr="00F82C12">
          <w:rPr>
            <w:rStyle w:val="Hyperlink"/>
            <w:noProof/>
          </w:rPr>
          <w:t>Enterprise Architecture Support</w:t>
        </w:r>
        <w:r w:rsidR="001808D6">
          <w:rPr>
            <w:noProof/>
            <w:webHidden/>
          </w:rPr>
          <w:tab/>
        </w:r>
        <w:r w:rsidR="001808D6">
          <w:rPr>
            <w:noProof/>
            <w:webHidden/>
          </w:rPr>
          <w:fldChar w:fldCharType="begin"/>
        </w:r>
        <w:r w:rsidR="001808D6">
          <w:rPr>
            <w:noProof/>
            <w:webHidden/>
          </w:rPr>
          <w:instrText xml:space="preserve"> PAGEREF _Toc23505414 \h </w:instrText>
        </w:r>
        <w:r w:rsidR="001808D6">
          <w:rPr>
            <w:noProof/>
            <w:webHidden/>
          </w:rPr>
        </w:r>
        <w:r w:rsidR="001808D6">
          <w:rPr>
            <w:noProof/>
            <w:webHidden/>
          </w:rPr>
          <w:fldChar w:fldCharType="separate"/>
        </w:r>
        <w:r w:rsidR="001808D6">
          <w:rPr>
            <w:noProof/>
            <w:webHidden/>
          </w:rPr>
          <w:t>5</w:t>
        </w:r>
        <w:r w:rsidR="001808D6">
          <w:rPr>
            <w:noProof/>
            <w:webHidden/>
          </w:rPr>
          <w:fldChar w:fldCharType="end"/>
        </w:r>
      </w:hyperlink>
    </w:p>
    <w:p w14:paraId="65BDD5AB" w14:textId="5CE3A979"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15" w:history="1">
        <w:r w:rsidR="001808D6" w:rsidRPr="00F82C12">
          <w:rPr>
            <w:rStyle w:val="Hyperlink"/>
            <w:noProof/>
          </w:rPr>
          <w:t>3.1.2</w:t>
        </w:r>
        <w:r w:rsidR="001808D6">
          <w:rPr>
            <w:rFonts w:eastAsiaTheme="minorEastAsia" w:cstheme="minorBidi"/>
            <w:i w:val="0"/>
            <w:iCs w:val="0"/>
            <w:noProof/>
            <w:sz w:val="22"/>
            <w:szCs w:val="22"/>
          </w:rPr>
          <w:tab/>
        </w:r>
        <w:r w:rsidR="001808D6" w:rsidRPr="00F82C12">
          <w:rPr>
            <w:rStyle w:val="Hyperlink"/>
            <w:noProof/>
          </w:rPr>
          <w:t>Solutions-level Architecture Support</w:t>
        </w:r>
        <w:r w:rsidR="001808D6">
          <w:rPr>
            <w:noProof/>
            <w:webHidden/>
          </w:rPr>
          <w:tab/>
        </w:r>
        <w:r w:rsidR="001808D6">
          <w:rPr>
            <w:noProof/>
            <w:webHidden/>
          </w:rPr>
          <w:fldChar w:fldCharType="begin"/>
        </w:r>
        <w:r w:rsidR="001808D6">
          <w:rPr>
            <w:noProof/>
            <w:webHidden/>
          </w:rPr>
          <w:instrText xml:space="preserve"> PAGEREF _Toc23505415 \h </w:instrText>
        </w:r>
        <w:r w:rsidR="001808D6">
          <w:rPr>
            <w:noProof/>
            <w:webHidden/>
          </w:rPr>
        </w:r>
        <w:r w:rsidR="001808D6">
          <w:rPr>
            <w:noProof/>
            <w:webHidden/>
          </w:rPr>
          <w:fldChar w:fldCharType="separate"/>
        </w:r>
        <w:r w:rsidR="001808D6">
          <w:rPr>
            <w:noProof/>
            <w:webHidden/>
          </w:rPr>
          <w:t>6</w:t>
        </w:r>
        <w:r w:rsidR="001808D6">
          <w:rPr>
            <w:noProof/>
            <w:webHidden/>
          </w:rPr>
          <w:fldChar w:fldCharType="end"/>
        </w:r>
      </w:hyperlink>
    </w:p>
    <w:p w14:paraId="3EBAF257" w14:textId="0DF93922"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16" w:history="1">
        <w:r w:rsidR="001808D6" w:rsidRPr="00F82C12">
          <w:rPr>
            <w:rStyle w:val="Hyperlink"/>
            <w:noProof/>
          </w:rPr>
          <w:t>3.1.3</w:t>
        </w:r>
        <w:r w:rsidR="001808D6">
          <w:rPr>
            <w:rFonts w:eastAsiaTheme="minorEastAsia" w:cstheme="minorBidi"/>
            <w:i w:val="0"/>
            <w:iCs w:val="0"/>
            <w:noProof/>
            <w:sz w:val="22"/>
            <w:szCs w:val="22"/>
          </w:rPr>
          <w:tab/>
        </w:r>
        <w:r w:rsidR="001808D6" w:rsidRPr="00F82C12">
          <w:rPr>
            <w:rStyle w:val="Hyperlink"/>
            <w:noProof/>
          </w:rPr>
          <w:t>Data Architecture/Data Services Architecture Support</w:t>
        </w:r>
        <w:r w:rsidR="001808D6">
          <w:rPr>
            <w:noProof/>
            <w:webHidden/>
          </w:rPr>
          <w:tab/>
        </w:r>
        <w:r w:rsidR="001808D6">
          <w:rPr>
            <w:noProof/>
            <w:webHidden/>
          </w:rPr>
          <w:fldChar w:fldCharType="begin"/>
        </w:r>
        <w:r w:rsidR="001808D6">
          <w:rPr>
            <w:noProof/>
            <w:webHidden/>
          </w:rPr>
          <w:instrText xml:space="preserve"> PAGEREF _Toc23505416 \h </w:instrText>
        </w:r>
        <w:r w:rsidR="001808D6">
          <w:rPr>
            <w:noProof/>
            <w:webHidden/>
          </w:rPr>
        </w:r>
        <w:r w:rsidR="001808D6">
          <w:rPr>
            <w:noProof/>
            <w:webHidden/>
          </w:rPr>
          <w:fldChar w:fldCharType="separate"/>
        </w:r>
        <w:r w:rsidR="001808D6">
          <w:rPr>
            <w:noProof/>
            <w:webHidden/>
          </w:rPr>
          <w:t>7</w:t>
        </w:r>
        <w:r w:rsidR="001808D6">
          <w:rPr>
            <w:noProof/>
            <w:webHidden/>
          </w:rPr>
          <w:fldChar w:fldCharType="end"/>
        </w:r>
      </w:hyperlink>
    </w:p>
    <w:p w14:paraId="24EFB8B1" w14:textId="0FFA82BB" w:rsidR="001808D6" w:rsidRDefault="0086466F">
      <w:pPr>
        <w:pStyle w:val="TOC2"/>
        <w:tabs>
          <w:tab w:val="left" w:pos="720"/>
          <w:tab w:val="right" w:leader="dot" w:pos="9350"/>
        </w:tabs>
        <w:rPr>
          <w:rFonts w:eastAsiaTheme="minorEastAsia" w:cstheme="minorBidi"/>
          <w:smallCaps w:val="0"/>
          <w:noProof/>
          <w:sz w:val="22"/>
          <w:szCs w:val="22"/>
        </w:rPr>
      </w:pPr>
      <w:hyperlink w:anchor="_Toc23505417" w:history="1">
        <w:r w:rsidR="001808D6" w:rsidRPr="00F82C12">
          <w:rPr>
            <w:rStyle w:val="Hyperlink"/>
            <w:noProof/>
          </w:rPr>
          <w:t>3.2</w:t>
        </w:r>
        <w:r w:rsidR="001808D6">
          <w:rPr>
            <w:rFonts w:eastAsiaTheme="minorEastAsia" w:cstheme="minorBidi"/>
            <w:smallCaps w:val="0"/>
            <w:noProof/>
            <w:sz w:val="22"/>
            <w:szCs w:val="22"/>
          </w:rPr>
          <w:tab/>
        </w:r>
        <w:r w:rsidR="001808D6" w:rsidRPr="00F82C12">
          <w:rPr>
            <w:rStyle w:val="Hyperlink"/>
            <w:noProof/>
          </w:rPr>
          <w:t>Requirements Engineering</w:t>
        </w:r>
        <w:r w:rsidR="001808D6">
          <w:rPr>
            <w:noProof/>
            <w:webHidden/>
          </w:rPr>
          <w:tab/>
        </w:r>
        <w:r w:rsidR="001808D6">
          <w:rPr>
            <w:noProof/>
            <w:webHidden/>
          </w:rPr>
          <w:fldChar w:fldCharType="begin"/>
        </w:r>
        <w:r w:rsidR="001808D6">
          <w:rPr>
            <w:noProof/>
            <w:webHidden/>
          </w:rPr>
          <w:instrText xml:space="preserve"> PAGEREF _Toc23505417 \h </w:instrText>
        </w:r>
        <w:r w:rsidR="001808D6">
          <w:rPr>
            <w:noProof/>
            <w:webHidden/>
          </w:rPr>
        </w:r>
        <w:r w:rsidR="001808D6">
          <w:rPr>
            <w:noProof/>
            <w:webHidden/>
          </w:rPr>
          <w:fldChar w:fldCharType="separate"/>
        </w:r>
        <w:r w:rsidR="001808D6">
          <w:rPr>
            <w:noProof/>
            <w:webHidden/>
          </w:rPr>
          <w:t>8</w:t>
        </w:r>
        <w:r w:rsidR="001808D6">
          <w:rPr>
            <w:noProof/>
            <w:webHidden/>
          </w:rPr>
          <w:fldChar w:fldCharType="end"/>
        </w:r>
      </w:hyperlink>
    </w:p>
    <w:p w14:paraId="1B8D23E9" w14:textId="0F229700"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18" w:history="1">
        <w:r w:rsidR="001808D6" w:rsidRPr="00F82C12">
          <w:rPr>
            <w:rStyle w:val="Hyperlink"/>
            <w:noProof/>
          </w:rPr>
          <w:t>3.2.1</w:t>
        </w:r>
        <w:r w:rsidR="001808D6">
          <w:rPr>
            <w:rFonts w:eastAsiaTheme="minorEastAsia" w:cstheme="minorBidi"/>
            <w:i w:val="0"/>
            <w:iCs w:val="0"/>
            <w:noProof/>
            <w:sz w:val="22"/>
            <w:szCs w:val="22"/>
          </w:rPr>
          <w:tab/>
        </w:r>
        <w:r w:rsidR="001808D6" w:rsidRPr="00F82C12">
          <w:rPr>
            <w:rStyle w:val="Hyperlink"/>
            <w:noProof/>
          </w:rPr>
          <w:t>High-Level Requirements Engineering Support</w:t>
        </w:r>
        <w:r w:rsidR="001808D6">
          <w:rPr>
            <w:noProof/>
            <w:webHidden/>
          </w:rPr>
          <w:tab/>
        </w:r>
        <w:r w:rsidR="001808D6">
          <w:rPr>
            <w:noProof/>
            <w:webHidden/>
          </w:rPr>
          <w:fldChar w:fldCharType="begin"/>
        </w:r>
        <w:r w:rsidR="001808D6">
          <w:rPr>
            <w:noProof/>
            <w:webHidden/>
          </w:rPr>
          <w:instrText xml:space="preserve"> PAGEREF _Toc23505418 \h </w:instrText>
        </w:r>
        <w:r w:rsidR="001808D6">
          <w:rPr>
            <w:noProof/>
            <w:webHidden/>
          </w:rPr>
        </w:r>
        <w:r w:rsidR="001808D6">
          <w:rPr>
            <w:noProof/>
            <w:webHidden/>
          </w:rPr>
          <w:fldChar w:fldCharType="separate"/>
        </w:r>
        <w:r w:rsidR="001808D6">
          <w:rPr>
            <w:noProof/>
            <w:webHidden/>
          </w:rPr>
          <w:t>8</w:t>
        </w:r>
        <w:r w:rsidR="001808D6">
          <w:rPr>
            <w:noProof/>
            <w:webHidden/>
          </w:rPr>
          <w:fldChar w:fldCharType="end"/>
        </w:r>
      </w:hyperlink>
    </w:p>
    <w:p w14:paraId="10A771AC" w14:textId="63628A6B"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19" w:history="1">
        <w:r w:rsidR="001808D6" w:rsidRPr="00F82C12">
          <w:rPr>
            <w:rStyle w:val="Hyperlink"/>
            <w:noProof/>
          </w:rPr>
          <w:t>3.2.2</w:t>
        </w:r>
        <w:r w:rsidR="001808D6">
          <w:rPr>
            <w:rFonts w:eastAsiaTheme="minorEastAsia" w:cstheme="minorBidi"/>
            <w:i w:val="0"/>
            <w:iCs w:val="0"/>
            <w:noProof/>
            <w:sz w:val="22"/>
            <w:szCs w:val="22"/>
          </w:rPr>
          <w:tab/>
        </w:r>
        <w:r w:rsidR="001808D6" w:rsidRPr="00F82C12">
          <w:rPr>
            <w:rStyle w:val="Hyperlink"/>
            <w:noProof/>
          </w:rPr>
          <w:t>Capabilities Requirement Analysis (Legacy Requirement) Support</w:t>
        </w:r>
        <w:r w:rsidR="001808D6">
          <w:rPr>
            <w:noProof/>
            <w:webHidden/>
          </w:rPr>
          <w:tab/>
        </w:r>
        <w:r w:rsidR="001808D6">
          <w:rPr>
            <w:noProof/>
            <w:webHidden/>
          </w:rPr>
          <w:fldChar w:fldCharType="begin"/>
        </w:r>
        <w:r w:rsidR="001808D6">
          <w:rPr>
            <w:noProof/>
            <w:webHidden/>
          </w:rPr>
          <w:instrText xml:space="preserve"> PAGEREF _Toc23505419 \h </w:instrText>
        </w:r>
        <w:r w:rsidR="001808D6">
          <w:rPr>
            <w:noProof/>
            <w:webHidden/>
          </w:rPr>
        </w:r>
        <w:r w:rsidR="001808D6">
          <w:rPr>
            <w:noProof/>
            <w:webHidden/>
          </w:rPr>
          <w:fldChar w:fldCharType="separate"/>
        </w:r>
        <w:r w:rsidR="001808D6">
          <w:rPr>
            <w:noProof/>
            <w:webHidden/>
          </w:rPr>
          <w:t>9</w:t>
        </w:r>
        <w:r w:rsidR="001808D6">
          <w:rPr>
            <w:noProof/>
            <w:webHidden/>
          </w:rPr>
          <w:fldChar w:fldCharType="end"/>
        </w:r>
      </w:hyperlink>
    </w:p>
    <w:p w14:paraId="02C086AA" w14:textId="629A257A"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20" w:history="1">
        <w:r w:rsidR="001808D6" w:rsidRPr="00F82C12">
          <w:rPr>
            <w:rStyle w:val="Hyperlink"/>
            <w:noProof/>
          </w:rPr>
          <w:t>3.2.3</w:t>
        </w:r>
        <w:r w:rsidR="001808D6">
          <w:rPr>
            <w:rFonts w:eastAsiaTheme="minorEastAsia" w:cstheme="minorBidi"/>
            <w:i w:val="0"/>
            <w:iCs w:val="0"/>
            <w:noProof/>
            <w:sz w:val="22"/>
            <w:szCs w:val="22"/>
          </w:rPr>
          <w:tab/>
        </w:r>
        <w:r w:rsidR="001808D6" w:rsidRPr="00F82C12">
          <w:rPr>
            <w:rStyle w:val="Hyperlink"/>
            <w:noProof/>
          </w:rPr>
          <w:t>Interface/Service Definition Support</w:t>
        </w:r>
        <w:r w:rsidR="001808D6">
          <w:rPr>
            <w:noProof/>
            <w:webHidden/>
          </w:rPr>
          <w:tab/>
        </w:r>
        <w:r w:rsidR="001808D6">
          <w:rPr>
            <w:noProof/>
            <w:webHidden/>
          </w:rPr>
          <w:fldChar w:fldCharType="begin"/>
        </w:r>
        <w:r w:rsidR="001808D6">
          <w:rPr>
            <w:noProof/>
            <w:webHidden/>
          </w:rPr>
          <w:instrText xml:space="preserve"> PAGEREF _Toc23505420 \h </w:instrText>
        </w:r>
        <w:r w:rsidR="001808D6">
          <w:rPr>
            <w:noProof/>
            <w:webHidden/>
          </w:rPr>
        </w:r>
        <w:r w:rsidR="001808D6">
          <w:rPr>
            <w:noProof/>
            <w:webHidden/>
          </w:rPr>
          <w:fldChar w:fldCharType="separate"/>
        </w:r>
        <w:r w:rsidR="001808D6">
          <w:rPr>
            <w:noProof/>
            <w:webHidden/>
          </w:rPr>
          <w:t>10</w:t>
        </w:r>
        <w:r w:rsidR="001808D6">
          <w:rPr>
            <w:noProof/>
            <w:webHidden/>
          </w:rPr>
          <w:fldChar w:fldCharType="end"/>
        </w:r>
      </w:hyperlink>
    </w:p>
    <w:p w14:paraId="2EFADD8F" w14:textId="09ECFEE2" w:rsidR="001808D6" w:rsidRDefault="0086466F">
      <w:pPr>
        <w:pStyle w:val="TOC2"/>
        <w:tabs>
          <w:tab w:val="left" w:pos="720"/>
          <w:tab w:val="right" w:leader="dot" w:pos="9350"/>
        </w:tabs>
        <w:rPr>
          <w:rFonts w:eastAsiaTheme="minorEastAsia" w:cstheme="minorBidi"/>
          <w:smallCaps w:val="0"/>
          <w:noProof/>
          <w:sz w:val="22"/>
          <w:szCs w:val="22"/>
        </w:rPr>
      </w:pPr>
      <w:hyperlink w:anchor="_Toc23505421" w:history="1">
        <w:r w:rsidR="001808D6" w:rsidRPr="00F82C12">
          <w:rPr>
            <w:rStyle w:val="Hyperlink"/>
            <w:noProof/>
          </w:rPr>
          <w:t>3.3</w:t>
        </w:r>
        <w:r w:rsidR="001808D6">
          <w:rPr>
            <w:rFonts w:eastAsiaTheme="minorEastAsia" w:cstheme="minorBidi"/>
            <w:smallCaps w:val="0"/>
            <w:noProof/>
            <w:sz w:val="22"/>
            <w:szCs w:val="22"/>
          </w:rPr>
          <w:tab/>
        </w:r>
        <w:r w:rsidR="001808D6" w:rsidRPr="00F82C12">
          <w:rPr>
            <w:rStyle w:val="Hyperlink"/>
            <w:noProof/>
          </w:rPr>
          <w:t>Enterprise Integration Engineering (Cross Organization and Program Offices)</w:t>
        </w:r>
        <w:r w:rsidR="001808D6">
          <w:rPr>
            <w:noProof/>
            <w:webHidden/>
          </w:rPr>
          <w:tab/>
        </w:r>
        <w:r w:rsidR="001808D6">
          <w:rPr>
            <w:noProof/>
            <w:webHidden/>
          </w:rPr>
          <w:fldChar w:fldCharType="begin"/>
        </w:r>
        <w:r w:rsidR="001808D6">
          <w:rPr>
            <w:noProof/>
            <w:webHidden/>
          </w:rPr>
          <w:instrText xml:space="preserve"> PAGEREF _Toc23505421 \h </w:instrText>
        </w:r>
        <w:r w:rsidR="001808D6">
          <w:rPr>
            <w:noProof/>
            <w:webHidden/>
          </w:rPr>
        </w:r>
        <w:r w:rsidR="001808D6">
          <w:rPr>
            <w:noProof/>
            <w:webHidden/>
          </w:rPr>
          <w:fldChar w:fldCharType="separate"/>
        </w:r>
        <w:r w:rsidR="001808D6">
          <w:rPr>
            <w:noProof/>
            <w:webHidden/>
          </w:rPr>
          <w:t>11</w:t>
        </w:r>
        <w:r w:rsidR="001808D6">
          <w:rPr>
            <w:noProof/>
            <w:webHidden/>
          </w:rPr>
          <w:fldChar w:fldCharType="end"/>
        </w:r>
      </w:hyperlink>
    </w:p>
    <w:p w14:paraId="69127A76" w14:textId="57CAF686"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22" w:history="1">
        <w:r w:rsidR="001808D6" w:rsidRPr="00F82C12">
          <w:rPr>
            <w:rStyle w:val="Hyperlink"/>
            <w:noProof/>
          </w:rPr>
          <w:t>3.3.1</w:t>
        </w:r>
        <w:r w:rsidR="001808D6">
          <w:rPr>
            <w:rFonts w:eastAsiaTheme="minorEastAsia" w:cstheme="minorBidi"/>
            <w:i w:val="0"/>
            <w:iCs w:val="0"/>
            <w:noProof/>
            <w:sz w:val="22"/>
            <w:szCs w:val="22"/>
          </w:rPr>
          <w:tab/>
        </w:r>
        <w:r w:rsidR="001808D6" w:rsidRPr="00F82C12">
          <w:rPr>
            <w:rStyle w:val="Hyperlink"/>
            <w:noProof/>
          </w:rPr>
          <w:t>Enterprise Coordination of Integration Support</w:t>
        </w:r>
        <w:r w:rsidR="001808D6">
          <w:rPr>
            <w:noProof/>
            <w:webHidden/>
          </w:rPr>
          <w:tab/>
        </w:r>
        <w:r w:rsidR="001808D6">
          <w:rPr>
            <w:noProof/>
            <w:webHidden/>
          </w:rPr>
          <w:fldChar w:fldCharType="begin"/>
        </w:r>
        <w:r w:rsidR="001808D6">
          <w:rPr>
            <w:noProof/>
            <w:webHidden/>
          </w:rPr>
          <w:instrText xml:space="preserve"> PAGEREF _Toc23505422 \h </w:instrText>
        </w:r>
        <w:r w:rsidR="001808D6">
          <w:rPr>
            <w:noProof/>
            <w:webHidden/>
          </w:rPr>
        </w:r>
        <w:r w:rsidR="001808D6">
          <w:rPr>
            <w:noProof/>
            <w:webHidden/>
          </w:rPr>
          <w:fldChar w:fldCharType="separate"/>
        </w:r>
        <w:r w:rsidR="001808D6">
          <w:rPr>
            <w:noProof/>
            <w:webHidden/>
          </w:rPr>
          <w:t>11</w:t>
        </w:r>
        <w:r w:rsidR="001808D6">
          <w:rPr>
            <w:noProof/>
            <w:webHidden/>
          </w:rPr>
          <w:fldChar w:fldCharType="end"/>
        </w:r>
      </w:hyperlink>
    </w:p>
    <w:p w14:paraId="04F0E49A" w14:textId="7D2A7FB1"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23" w:history="1">
        <w:r w:rsidR="001808D6" w:rsidRPr="00F82C12">
          <w:rPr>
            <w:rStyle w:val="Hyperlink"/>
            <w:noProof/>
          </w:rPr>
          <w:t>3.3.2</w:t>
        </w:r>
        <w:r w:rsidR="001808D6">
          <w:rPr>
            <w:rFonts w:eastAsiaTheme="minorEastAsia" w:cstheme="minorBidi"/>
            <w:i w:val="0"/>
            <w:iCs w:val="0"/>
            <w:noProof/>
            <w:sz w:val="22"/>
            <w:szCs w:val="22"/>
          </w:rPr>
          <w:tab/>
        </w:r>
        <w:r w:rsidR="001808D6" w:rsidRPr="00F82C12">
          <w:rPr>
            <w:rStyle w:val="Hyperlink"/>
            <w:noProof/>
          </w:rPr>
          <w:t>Enterprise Integration and Modernization Support</w:t>
        </w:r>
        <w:r w:rsidR="001808D6">
          <w:rPr>
            <w:noProof/>
            <w:webHidden/>
          </w:rPr>
          <w:tab/>
        </w:r>
        <w:r w:rsidR="001808D6">
          <w:rPr>
            <w:noProof/>
            <w:webHidden/>
          </w:rPr>
          <w:fldChar w:fldCharType="begin"/>
        </w:r>
        <w:r w:rsidR="001808D6">
          <w:rPr>
            <w:noProof/>
            <w:webHidden/>
          </w:rPr>
          <w:instrText xml:space="preserve"> PAGEREF _Toc23505423 \h </w:instrText>
        </w:r>
        <w:r w:rsidR="001808D6">
          <w:rPr>
            <w:noProof/>
            <w:webHidden/>
          </w:rPr>
        </w:r>
        <w:r w:rsidR="001808D6">
          <w:rPr>
            <w:noProof/>
            <w:webHidden/>
          </w:rPr>
          <w:fldChar w:fldCharType="separate"/>
        </w:r>
        <w:r w:rsidR="001808D6">
          <w:rPr>
            <w:noProof/>
            <w:webHidden/>
          </w:rPr>
          <w:t>12</w:t>
        </w:r>
        <w:r w:rsidR="001808D6">
          <w:rPr>
            <w:noProof/>
            <w:webHidden/>
          </w:rPr>
          <w:fldChar w:fldCharType="end"/>
        </w:r>
      </w:hyperlink>
    </w:p>
    <w:p w14:paraId="287E925B" w14:textId="1D822F36" w:rsidR="001808D6" w:rsidRDefault="0086466F">
      <w:pPr>
        <w:pStyle w:val="TOC2"/>
        <w:tabs>
          <w:tab w:val="left" w:pos="720"/>
          <w:tab w:val="right" w:leader="dot" w:pos="9350"/>
        </w:tabs>
        <w:rPr>
          <w:rFonts w:eastAsiaTheme="minorEastAsia" w:cstheme="minorBidi"/>
          <w:smallCaps w:val="0"/>
          <w:noProof/>
          <w:sz w:val="22"/>
          <w:szCs w:val="22"/>
        </w:rPr>
      </w:pPr>
      <w:hyperlink w:anchor="_Toc23505424" w:history="1">
        <w:r w:rsidR="001808D6" w:rsidRPr="00F82C12">
          <w:rPr>
            <w:rStyle w:val="Hyperlink"/>
            <w:noProof/>
          </w:rPr>
          <w:t>3.4</w:t>
        </w:r>
        <w:r w:rsidR="001808D6">
          <w:rPr>
            <w:rFonts w:eastAsiaTheme="minorEastAsia" w:cstheme="minorBidi"/>
            <w:smallCaps w:val="0"/>
            <w:noProof/>
            <w:sz w:val="22"/>
            <w:szCs w:val="22"/>
          </w:rPr>
          <w:tab/>
        </w:r>
        <w:r w:rsidR="001808D6" w:rsidRPr="00F82C12">
          <w:rPr>
            <w:rStyle w:val="Hyperlink"/>
            <w:noProof/>
          </w:rPr>
          <w:t>Enterprise Analysis and Assessment</w:t>
        </w:r>
        <w:r w:rsidR="001808D6">
          <w:rPr>
            <w:noProof/>
            <w:webHidden/>
          </w:rPr>
          <w:tab/>
        </w:r>
        <w:r w:rsidR="001808D6">
          <w:rPr>
            <w:noProof/>
            <w:webHidden/>
          </w:rPr>
          <w:fldChar w:fldCharType="begin"/>
        </w:r>
        <w:r w:rsidR="001808D6">
          <w:rPr>
            <w:noProof/>
            <w:webHidden/>
          </w:rPr>
          <w:instrText xml:space="preserve"> PAGEREF _Toc23505424 \h </w:instrText>
        </w:r>
        <w:r w:rsidR="001808D6">
          <w:rPr>
            <w:noProof/>
            <w:webHidden/>
          </w:rPr>
        </w:r>
        <w:r w:rsidR="001808D6">
          <w:rPr>
            <w:noProof/>
            <w:webHidden/>
          </w:rPr>
          <w:fldChar w:fldCharType="separate"/>
        </w:r>
        <w:r w:rsidR="001808D6">
          <w:rPr>
            <w:noProof/>
            <w:webHidden/>
          </w:rPr>
          <w:t>14</w:t>
        </w:r>
        <w:r w:rsidR="001808D6">
          <w:rPr>
            <w:noProof/>
            <w:webHidden/>
          </w:rPr>
          <w:fldChar w:fldCharType="end"/>
        </w:r>
      </w:hyperlink>
    </w:p>
    <w:p w14:paraId="1AC17F8F" w14:textId="42733C92"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25" w:history="1">
        <w:r w:rsidR="001808D6" w:rsidRPr="00F82C12">
          <w:rPr>
            <w:rStyle w:val="Hyperlink"/>
            <w:noProof/>
          </w:rPr>
          <w:t>3.4.1</w:t>
        </w:r>
        <w:r w:rsidR="001808D6">
          <w:rPr>
            <w:rFonts w:eastAsiaTheme="minorEastAsia" w:cstheme="minorBidi"/>
            <w:i w:val="0"/>
            <w:iCs w:val="0"/>
            <w:noProof/>
            <w:sz w:val="22"/>
            <w:szCs w:val="22"/>
          </w:rPr>
          <w:tab/>
        </w:r>
        <w:r w:rsidR="001808D6" w:rsidRPr="00F82C12">
          <w:rPr>
            <w:rStyle w:val="Hyperlink"/>
            <w:noProof/>
          </w:rPr>
          <w:t>Capabilities-based Analysis</w:t>
        </w:r>
        <w:r w:rsidR="001808D6">
          <w:rPr>
            <w:noProof/>
            <w:webHidden/>
          </w:rPr>
          <w:tab/>
        </w:r>
        <w:r w:rsidR="001808D6">
          <w:rPr>
            <w:noProof/>
            <w:webHidden/>
          </w:rPr>
          <w:fldChar w:fldCharType="begin"/>
        </w:r>
        <w:r w:rsidR="001808D6">
          <w:rPr>
            <w:noProof/>
            <w:webHidden/>
          </w:rPr>
          <w:instrText xml:space="preserve"> PAGEREF _Toc23505425 \h </w:instrText>
        </w:r>
        <w:r w:rsidR="001808D6">
          <w:rPr>
            <w:noProof/>
            <w:webHidden/>
          </w:rPr>
        </w:r>
        <w:r w:rsidR="001808D6">
          <w:rPr>
            <w:noProof/>
            <w:webHidden/>
          </w:rPr>
          <w:fldChar w:fldCharType="separate"/>
        </w:r>
        <w:r w:rsidR="001808D6">
          <w:rPr>
            <w:noProof/>
            <w:webHidden/>
          </w:rPr>
          <w:t>14</w:t>
        </w:r>
        <w:r w:rsidR="001808D6">
          <w:rPr>
            <w:noProof/>
            <w:webHidden/>
          </w:rPr>
          <w:fldChar w:fldCharType="end"/>
        </w:r>
      </w:hyperlink>
    </w:p>
    <w:p w14:paraId="0C4743E7" w14:textId="07EDDF73"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26" w:history="1">
        <w:r w:rsidR="001808D6" w:rsidRPr="00F82C12">
          <w:rPr>
            <w:rStyle w:val="Hyperlink"/>
            <w:noProof/>
          </w:rPr>
          <w:t>3.4.2</w:t>
        </w:r>
        <w:r w:rsidR="001808D6">
          <w:rPr>
            <w:rFonts w:eastAsiaTheme="minorEastAsia" w:cstheme="minorBidi"/>
            <w:i w:val="0"/>
            <w:iCs w:val="0"/>
            <w:noProof/>
            <w:sz w:val="22"/>
            <w:szCs w:val="22"/>
          </w:rPr>
          <w:tab/>
        </w:r>
        <w:r w:rsidR="001808D6" w:rsidRPr="00F82C12">
          <w:rPr>
            <w:rStyle w:val="Hyperlink"/>
            <w:noProof/>
          </w:rPr>
          <w:t>Business Engineering (Pre-Acquisition Engineering)</w:t>
        </w:r>
        <w:r w:rsidR="001808D6">
          <w:rPr>
            <w:noProof/>
            <w:webHidden/>
          </w:rPr>
          <w:tab/>
        </w:r>
        <w:r w:rsidR="001808D6">
          <w:rPr>
            <w:noProof/>
            <w:webHidden/>
          </w:rPr>
          <w:fldChar w:fldCharType="begin"/>
        </w:r>
        <w:r w:rsidR="001808D6">
          <w:rPr>
            <w:noProof/>
            <w:webHidden/>
          </w:rPr>
          <w:instrText xml:space="preserve"> PAGEREF _Toc23505426 \h </w:instrText>
        </w:r>
        <w:r w:rsidR="001808D6">
          <w:rPr>
            <w:noProof/>
            <w:webHidden/>
          </w:rPr>
        </w:r>
        <w:r w:rsidR="001808D6">
          <w:rPr>
            <w:noProof/>
            <w:webHidden/>
          </w:rPr>
          <w:fldChar w:fldCharType="separate"/>
        </w:r>
        <w:r w:rsidR="001808D6">
          <w:rPr>
            <w:noProof/>
            <w:webHidden/>
          </w:rPr>
          <w:t>15</w:t>
        </w:r>
        <w:r w:rsidR="001808D6">
          <w:rPr>
            <w:noProof/>
            <w:webHidden/>
          </w:rPr>
          <w:fldChar w:fldCharType="end"/>
        </w:r>
      </w:hyperlink>
    </w:p>
    <w:p w14:paraId="2504BC2D" w14:textId="683CA9B4"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27" w:history="1">
        <w:r w:rsidR="001808D6" w:rsidRPr="00F82C12">
          <w:rPr>
            <w:rStyle w:val="Hyperlink"/>
            <w:noProof/>
          </w:rPr>
          <w:t>3.4.3</w:t>
        </w:r>
        <w:r w:rsidR="001808D6">
          <w:rPr>
            <w:rFonts w:eastAsiaTheme="minorEastAsia" w:cstheme="minorBidi"/>
            <w:i w:val="0"/>
            <w:iCs w:val="0"/>
            <w:noProof/>
            <w:sz w:val="22"/>
            <w:szCs w:val="22"/>
          </w:rPr>
          <w:tab/>
        </w:r>
        <w:r w:rsidR="001808D6" w:rsidRPr="00F82C12">
          <w:rPr>
            <w:rStyle w:val="Hyperlink"/>
            <w:noProof/>
          </w:rPr>
          <w:t>AoAs, Trade Studies and Engineering Assessments</w:t>
        </w:r>
        <w:r w:rsidR="001808D6">
          <w:rPr>
            <w:noProof/>
            <w:webHidden/>
          </w:rPr>
          <w:tab/>
        </w:r>
        <w:r w:rsidR="001808D6">
          <w:rPr>
            <w:noProof/>
            <w:webHidden/>
          </w:rPr>
          <w:fldChar w:fldCharType="begin"/>
        </w:r>
        <w:r w:rsidR="001808D6">
          <w:rPr>
            <w:noProof/>
            <w:webHidden/>
          </w:rPr>
          <w:instrText xml:space="preserve"> PAGEREF _Toc23505427 \h </w:instrText>
        </w:r>
        <w:r w:rsidR="001808D6">
          <w:rPr>
            <w:noProof/>
            <w:webHidden/>
          </w:rPr>
        </w:r>
        <w:r w:rsidR="001808D6">
          <w:rPr>
            <w:noProof/>
            <w:webHidden/>
          </w:rPr>
          <w:fldChar w:fldCharType="separate"/>
        </w:r>
        <w:r w:rsidR="001808D6">
          <w:rPr>
            <w:noProof/>
            <w:webHidden/>
          </w:rPr>
          <w:t>16</w:t>
        </w:r>
        <w:r w:rsidR="001808D6">
          <w:rPr>
            <w:noProof/>
            <w:webHidden/>
          </w:rPr>
          <w:fldChar w:fldCharType="end"/>
        </w:r>
      </w:hyperlink>
    </w:p>
    <w:p w14:paraId="41B3DA39" w14:textId="3B06E8C3" w:rsidR="001808D6" w:rsidRDefault="0086466F">
      <w:pPr>
        <w:pStyle w:val="TOC2"/>
        <w:tabs>
          <w:tab w:val="left" w:pos="720"/>
          <w:tab w:val="right" w:leader="dot" w:pos="9350"/>
        </w:tabs>
        <w:rPr>
          <w:rFonts w:eastAsiaTheme="minorEastAsia" w:cstheme="minorBidi"/>
          <w:smallCaps w:val="0"/>
          <w:noProof/>
          <w:sz w:val="22"/>
          <w:szCs w:val="22"/>
        </w:rPr>
      </w:pPr>
      <w:hyperlink w:anchor="_Toc23505428" w:history="1">
        <w:r w:rsidR="001808D6" w:rsidRPr="00F82C12">
          <w:rPr>
            <w:rStyle w:val="Hyperlink"/>
            <w:noProof/>
          </w:rPr>
          <w:t>3.5</w:t>
        </w:r>
        <w:r w:rsidR="001808D6">
          <w:rPr>
            <w:rFonts w:eastAsiaTheme="minorEastAsia" w:cstheme="minorBidi"/>
            <w:smallCaps w:val="0"/>
            <w:noProof/>
            <w:sz w:val="22"/>
            <w:szCs w:val="22"/>
          </w:rPr>
          <w:tab/>
        </w:r>
        <w:r w:rsidR="001808D6" w:rsidRPr="00F82C12">
          <w:rPr>
            <w:rStyle w:val="Hyperlink"/>
            <w:noProof/>
          </w:rPr>
          <w:t>Modeling, Simulation &amp; Analysis (MS&amp;A)</w:t>
        </w:r>
        <w:r w:rsidR="001808D6">
          <w:rPr>
            <w:noProof/>
            <w:webHidden/>
          </w:rPr>
          <w:tab/>
        </w:r>
        <w:r w:rsidR="001808D6">
          <w:rPr>
            <w:noProof/>
            <w:webHidden/>
          </w:rPr>
          <w:fldChar w:fldCharType="begin"/>
        </w:r>
        <w:r w:rsidR="001808D6">
          <w:rPr>
            <w:noProof/>
            <w:webHidden/>
          </w:rPr>
          <w:instrText xml:space="preserve"> PAGEREF _Toc23505428 \h </w:instrText>
        </w:r>
        <w:r w:rsidR="001808D6">
          <w:rPr>
            <w:noProof/>
            <w:webHidden/>
          </w:rPr>
        </w:r>
        <w:r w:rsidR="001808D6">
          <w:rPr>
            <w:noProof/>
            <w:webHidden/>
          </w:rPr>
          <w:fldChar w:fldCharType="separate"/>
        </w:r>
        <w:r w:rsidR="001808D6">
          <w:rPr>
            <w:noProof/>
            <w:webHidden/>
          </w:rPr>
          <w:t>16</w:t>
        </w:r>
        <w:r w:rsidR="001808D6">
          <w:rPr>
            <w:noProof/>
            <w:webHidden/>
          </w:rPr>
          <w:fldChar w:fldCharType="end"/>
        </w:r>
      </w:hyperlink>
    </w:p>
    <w:p w14:paraId="2BC78850" w14:textId="3AAA81A2" w:rsidR="001808D6" w:rsidRDefault="0086466F">
      <w:pPr>
        <w:pStyle w:val="TOC2"/>
        <w:tabs>
          <w:tab w:val="left" w:pos="720"/>
          <w:tab w:val="right" w:leader="dot" w:pos="9350"/>
        </w:tabs>
        <w:rPr>
          <w:rFonts w:eastAsiaTheme="minorEastAsia" w:cstheme="minorBidi"/>
          <w:smallCaps w:val="0"/>
          <w:noProof/>
          <w:sz w:val="22"/>
          <w:szCs w:val="22"/>
        </w:rPr>
      </w:pPr>
      <w:hyperlink w:anchor="_Toc23505429" w:history="1">
        <w:r w:rsidR="001808D6" w:rsidRPr="00F82C12">
          <w:rPr>
            <w:rStyle w:val="Hyperlink"/>
            <w:noProof/>
          </w:rPr>
          <w:t>3.6</w:t>
        </w:r>
        <w:r w:rsidR="001808D6">
          <w:rPr>
            <w:rFonts w:eastAsiaTheme="minorEastAsia" w:cstheme="minorBidi"/>
            <w:smallCaps w:val="0"/>
            <w:noProof/>
            <w:sz w:val="22"/>
            <w:szCs w:val="22"/>
          </w:rPr>
          <w:tab/>
        </w:r>
        <w:r w:rsidR="001808D6" w:rsidRPr="00F82C12">
          <w:rPr>
            <w:rStyle w:val="Hyperlink"/>
            <w:noProof/>
          </w:rPr>
          <w:t>Transition</w:t>
        </w:r>
        <w:r w:rsidR="001808D6">
          <w:rPr>
            <w:noProof/>
            <w:webHidden/>
          </w:rPr>
          <w:tab/>
        </w:r>
        <w:r w:rsidR="001808D6">
          <w:rPr>
            <w:noProof/>
            <w:webHidden/>
          </w:rPr>
          <w:fldChar w:fldCharType="begin"/>
        </w:r>
        <w:r w:rsidR="001808D6">
          <w:rPr>
            <w:noProof/>
            <w:webHidden/>
          </w:rPr>
          <w:instrText xml:space="preserve"> PAGEREF _Toc23505429 \h </w:instrText>
        </w:r>
        <w:r w:rsidR="001808D6">
          <w:rPr>
            <w:noProof/>
            <w:webHidden/>
          </w:rPr>
        </w:r>
        <w:r w:rsidR="001808D6">
          <w:rPr>
            <w:noProof/>
            <w:webHidden/>
          </w:rPr>
          <w:fldChar w:fldCharType="separate"/>
        </w:r>
        <w:r w:rsidR="001808D6">
          <w:rPr>
            <w:noProof/>
            <w:webHidden/>
          </w:rPr>
          <w:t>20</w:t>
        </w:r>
        <w:r w:rsidR="001808D6">
          <w:rPr>
            <w:noProof/>
            <w:webHidden/>
          </w:rPr>
          <w:fldChar w:fldCharType="end"/>
        </w:r>
      </w:hyperlink>
    </w:p>
    <w:p w14:paraId="20C5231B" w14:textId="2E03711D"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0" w:history="1">
        <w:r w:rsidR="001808D6" w:rsidRPr="00F82C12">
          <w:rPr>
            <w:rStyle w:val="Hyperlink"/>
            <w:noProof/>
          </w:rPr>
          <w:t>3.6.1</w:t>
        </w:r>
        <w:r w:rsidR="001808D6">
          <w:rPr>
            <w:rFonts w:eastAsiaTheme="minorEastAsia" w:cstheme="minorBidi"/>
            <w:i w:val="0"/>
            <w:iCs w:val="0"/>
            <w:noProof/>
            <w:sz w:val="22"/>
            <w:szCs w:val="22"/>
          </w:rPr>
          <w:tab/>
        </w:r>
        <w:r w:rsidR="001808D6" w:rsidRPr="00F82C12">
          <w:rPr>
            <w:rStyle w:val="Hyperlink"/>
            <w:noProof/>
          </w:rPr>
          <w:t>Transition Plan</w:t>
        </w:r>
        <w:r w:rsidR="001808D6">
          <w:rPr>
            <w:noProof/>
            <w:webHidden/>
          </w:rPr>
          <w:tab/>
        </w:r>
        <w:r w:rsidR="001808D6">
          <w:rPr>
            <w:noProof/>
            <w:webHidden/>
          </w:rPr>
          <w:fldChar w:fldCharType="begin"/>
        </w:r>
        <w:r w:rsidR="001808D6">
          <w:rPr>
            <w:noProof/>
            <w:webHidden/>
          </w:rPr>
          <w:instrText xml:space="preserve"> PAGEREF _Toc23505430 \h </w:instrText>
        </w:r>
        <w:r w:rsidR="001808D6">
          <w:rPr>
            <w:noProof/>
            <w:webHidden/>
          </w:rPr>
        </w:r>
        <w:r w:rsidR="001808D6">
          <w:rPr>
            <w:noProof/>
            <w:webHidden/>
          </w:rPr>
          <w:fldChar w:fldCharType="separate"/>
        </w:r>
        <w:r w:rsidR="001808D6">
          <w:rPr>
            <w:noProof/>
            <w:webHidden/>
          </w:rPr>
          <w:t>20</w:t>
        </w:r>
        <w:r w:rsidR="001808D6">
          <w:rPr>
            <w:noProof/>
            <w:webHidden/>
          </w:rPr>
          <w:fldChar w:fldCharType="end"/>
        </w:r>
      </w:hyperlink>
    </w:p>
    <w:p w14:paraId="45E08592" w14:textId="545866E2"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1" w:history="1">
        <w:r w:rsidR="001808D6" w:rsidRPr="00F82C12">
          <w:rPr>
            <w:rStyle w:val="Hyperlink"/>
            <w:noProof/>
          </w:rPr>
          <w:t>3.6.2</w:t>
        </w:r>
        <w:r w:rsidR="001808D6">
          <w:rPr>
            <w:rFonts w:eastAsiaTheme="minorEastAsia" w:cstheme="minorBidi"/>
            <w:i w:val="0"/>
            <w:iCs w:val="0"/>
            <w:noProof/>
            <w:sz w:val="22"/>
            <w:szCs w:val="22"/>
          </w:rPr>
          <w:tab/>
        </w:r>
        <w:r w:rsidR="001808D6" w:rsidRPr="00F82C12">
          <w:rPr>
            <w:rStyle w:val="Hyperlink"/>
            <w:noProof/>
          </w:rPr>
          <w:t>Transition Closeout</w:t>
        </w:r>
        <w:r w:rsidR="001808D6">
          <w:rPr>
            <w:noProof/>
            <w:webHidden/>
          </w:rPr>
          <w:tab/>
        </w:r>
        <w:r w:rsidR="001808D6">
          <w:rPr>
            <w:noProof/>
            <w:webHidden/>
          </w:rPr>
          <w:fldChar w:fldCharType="begin"/>
        </w:r>
        <w:r w:rsidR="001808D6">
          <w:rPr>
            <w:noProof/>
            <w:webHidden/>
          </w:rPr>
          <w:instrText xml:space="preserve"> PAGEREF _Toc23505431 \h </w:instrText>
        </w:r>
        <w:r w:rsidR="001808D6">
          <w:rPr>
            <w:noProof/>
            <w:webHidden/>
          </w:rPr>
        </w:r>
        <w:r w:rsidR="001808D6">
          <w:rPr>
            <w:noProof/>
            <w:webHidden/>
          </w:rPr>
          <w:fldChar w:fldCharType="separate"/>
        </w:r>
        <w:r w:rsidR="001808D6">
          <w:rPr>
            <w:noProof/>
            <w:webHidden/>
          </w:rPr>
          <w:t>21</w:t>
        </w:r>
        <w:r w:rsidR="001808D6">
          <w:rPr>
            <w:noProof/>
            <w:webHidden/>
          </w:rPr>
          <w:fldChar w:fldCharType="end"/>
        </w:r>
      </w:hyperlink>
    </w:p>
    <w:p w14:paraId="517105CF" w14:textId="4111509E" w:rsidR="001808D6" w:rsidRDefault="0086466F">
      <w:pPr>
        <w:pStyle w:val="TOC2"/>
        <w:tabs>
          <w:tab w:val="left" w:pos="720"/>
          <w:tab w:val="right" w:leader="dot" w:pos="9350"/>
        </w:tabs>
        <w:rPr>
          <w:rFonts w:eastAsiaTheme="minorEastAsia" w:cstheme="minorBidi"/>
          <w:smallCaps w:val="0"/>
          <w:noProof/>
          <w:sz w:val="22"/>
          <w:szCs w:val="22"/>
        </w:rPr>
      </w:pPr>
      <w:hyperlink w:anchor="_Toc23505432" w:history="1">
        <w:r w:rsidR="001808D6" w:rsidRPr="00F82C12">
          <w:rPr>
            <w:rStyle w:val="Hyperlink"/>
            <w:noProof/>
          </w:rPr>
          <w:t>3.7</w:t>
        </w:r>
        <w:r w:rsidR="001808D6">
          <w:rPr>
            <w:rFonts w:eastAsiaTheme="minorEastAsia" w:cstheme="minorBidi"/>
            <w:smallCaps w:val="0"/>
            <w:noProof/>
            <w:sz w:val="22"/>
            <w:szCs w:val="22"/>
          </w:rPr>
          <w:tab/>
        </w:r>
        <w:r w:rsidR="001808D6" w:rsidRPr="00F82C12">
          <w:rPr>
            <w:rStyle w:val="Hyperlink"/>
            <w:noProof/>
          </w:rPr>
          <w:t>Deliverables</w:t>
        </w:r>
        <w:r w:rsidR="001808D6">
          <w:rPr>
            <w:noProof/>
            <w:webHidden/>
          </w:rPr>
          <w:tab/>
        </w:r>
        <w:r w:rsidR="001808D6">
          <w:rPr>
            <w:noProof/>
            <w:webHidden/>
          </w:rPr>
          <w:fldChar w:fldCharType="begin"/>
        </w:r>
        <w:r w:rsidR="001808D6">
          <w:rPr>
            <w:noProof/>
            <w:webHidden/>
          </w:rPr>
          <w:instrText xml:space="preserve"> PAGEREF _Toc23505432 \h </w:instrText>
        </w:r>
        <w:r w:rsidR="001808D6">
          <w:rPr>
            <w:noProof/>
            <w:webHidden/>
          </w:rPr>
        </w:r>
        <w:r w:rsidR="001808D6">
          <w:rPr>
            <w:noProof/>
            <w:webHidden/>
          </w:rPr>
          <w:fldChar w:fldCharType="separate"/>
        </w:r>
        <w:r w:rsidR="001808D6">
          <w:rPr>
            <w:noProof/>
            <w:webHidden/>
          </w:rPr>
          <w:t>22</w:t>
        </w:r>
        <w:r w:rsidR="001808D6">
          <w:rPr>
            <w:noProof/>
            <w:webHidden/>
          </w:rPr>
          <w:fldChar w:fldCharType="end"/>
        </w:r>
      </w:hyperlink>
    </w:p>
    <w:p w14:paraId="77F8B2E2" w14:textId="1C5DF991"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3" w:history="1">
        <w:r w:rsidR="001808D6" w:rsidRPr="00F82C12">
          <w:rPr>
            <w:rStyle w:val="Hyperlink"/>
            <w:noProof/>
          </w:rPr>
          <w:t>3.7.1</w:t>
        </w:r>
        <w:r w:rsidR="001808D6">
          <w:rPr>
            <w:rFonts w:eastAsiaTheme="minorEastAsia" w:cstheme="minorBidi"/>
            <w:i w:val="0"/>
            <w:iCs w:val="0"/>
            <w:noProof/>
            <w:sz w:val="22"/>
            <w:szCs w:val="22"/>
          </w:rPr>
          <w:tab/>
        </w:r>
        <w:r w:rsidR="001808D6" w:rsidRPr="00F82C12">
          <w:rPr>
            <w:rStyle w:val="Hyperlink"/>
            <w:noProof/>
          </w:rPr>
          <w:t>Kick-Off Meeting</w:t>
        </w:r>
        <w:r w:rsidR="001808D6">
          <w:rPr>
            <w:noProof/>
            <w:webHidden/>
          </w:rPr>
          <w:tab/>
        </w:r>
        <w:r w:rsidR="001808D6">
          <w:rPr>
            <w:noProof/>
            <w:webHidden/>
          </w:rPr>
          <w:fldChar w:fldCharType="begin"/>
        </w:r>
        <w:r w:rsidR="001808D6">
          <w:rPr>
            <w:noProof/>
            <w:webHidden/>
          </w:rPr>
          <w:instrText xml:space="preserve"> PAGEREF _Toc23505433 \h </w:instrText>
        </w:r>
        <w:r w:rsidR="001808D6">
          <w:rPr>
            <w:noProof/>
            <w:webHidden/>
          </w:rPr>
        </w:r>
        <w:r w:rsidR="001808D6">
          <w:rPr>
            <w:noProof/>
            <w:webHidden/>
          </w:rPr>
          <w:fldChar w:fldCharType="separate"/>
        </w:r>
        <w:r w:rsidR="001808D6">
          <w:rPr>
            <w:noProof/>
            <w:webHidden/>
          </w:rPr>
          <w:t>22</w:t>
        </w:r>
        <w:r w:rsidR="001808D6">
          <w:rPr>
            <w:noProof/>
            <w:webHidden/>
          </w:rPr>
          <w:fldChar w:fldCharType="end"/>
        </w:r>
      </w:hyperlink>
    </w:p>
    <w:p w14:paraId="1AF37C65" w14:textId="056DFE1E"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4" w:history="1">
        <w:r w:rsidR="001808D6" w:rsidRPr="00F82C12">
          <w:rPr>
            <w:rStyle w:val="Hyperlink"/>
            <w:noProof/>
          </w:rPr>
          <w:t>3.7.2</w:t>
        </w:r>
        <w:r w:rsidR="001808D6">
          <w:rPr>
            <w:rFonts w:eastAsiaTheme="minorEastAsia" w:cstheme="minorBidi"/>
            <w:i w:val="0"/>
            <w:iCs w:val="0"/>
            <w:noProof/>
            <w:sz w:val="22"/>
            <w:szCs w:val="22"/>
          </w:rPr>
          <w:tab/>
        </w:r>
        <w:r w:rsidR="001808D6" w:rsidRPr="00F82C12">
          <w:rPr>
            <w:rStyle w:val="Hyperlink"/>
            <w:noProof/>
          </w:rPr>
          <w:t>Monthly Meetings</w:t>
        </w:r>
        <w:r w:rsidR="001808D6">
          <w:rPr>
            <w:noProof/>
            <w:webHidden/>
          </w:rPr>
          <w:tab/>
        </w:r>
        <w:r w:rsidR="001808D6">
          <w:rPr>
            <w:noProof/>
            <w:webHidden/>
          </w:rPr>
          <w:fldChar w:fldCharType="begin"/>
        </w:r>
        <w:r w:rsidR="001808D6">
          <w:rPr>
            <w:noProof/>
            <w:webHidden/>
          </w:rPr>
          <w:instrText xml:space="preserve"> PAGEREF _Toc23505434 \h </w:instrText>
        </w:r>
        <w:r w:rsidR="001808D6">
          <w:rPr>
            <w:noProof/>
            <w:webHidden/>
          </w:rPr>
        </w:r>
        <w:r w:rsidR="001808D6">
          <w:rPr>
            <w:noProof/>
            <w:webHidden/>
          </w:rPr>
          <w:fldChar w:fldCharType="separate"/>
        </w:r>
        <w:r w:rsidR="001808D6">
          <w:rPr>
            <w:noProof/>
            <w:webHidden/>
          </w:rPr>
          <w:t>22</w:t>
        </w:r>
        <w:r w:rsidR="001808D6">
          <w:rPr>
            <w:noProof/>
            <w:webHidden/>
          </w:rPr>
          <w:fldChar w:fldCharType="end"/>
        </w:r>
      </w:hyperlink>
    </w:p>
    <w:p w14:paraId="09F7DE93" w14:textId="49FD4A8F"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5" w:history="1">
        <w:r w:rsidR="001808D6" w:rsidRPr="00F82C12">
          <w:rPr>
            <w:rStyle w:val="Hyperlink"/>
            <w:noProof/>
          </w:rPr>
          <w:t>3.7.3</w:t>
        </w:r>
        <w:r w:rsidR="001808D6">
          <w:rPr>
            <w:rFonts w:eastAsiaTheme="minorEastAsia" w:cstheme="minorBidi"/>
            <w:i w:val="0"/>
            <w:iCs w:val="0"/>
            <w:noProof/>
            <w:sz w:val="22"/>
            <w:szCs w:val="22"/>
          </w:rPr>
          <w:tab/>
        </w:r>
        <w:r w:rsidR="001808D6" w:rsidRPr="00F82C12">
          <w:rPr>
            <w:rStyle w:val="Hyperlink"/>
            <w:noProof/>
          </w:rPr>
          <w:t>Program Management Reviews</w:t>
        </w:r>
        <w:r w:rsidR="001808D6">
          <w:rPr>
            <w:noProof/>
            <w:webHidden/>
          </w:rPr>
          <w:tab/>
        </w:r>
        <w:r w:rsidR="001808D6">
          <w:rPr>
            <w:noProof/>
            <w:webHidden/>
          </w:rPr>
          <w:fldChar w:fldCharType="begin"/>
        </w:r>
        <w:r w:rsidR="001808D6">
          <w:rPr>
            <w:noProof/>
            <w:webHidden/>
          </w:rPr>
          <w:instrText xml:space="preserve"> PAGEREF _Toc23505435 \h </w:instrText>
        </w:r>
        <w:r w:rsidR="001808D6">
          <w:rPr>
            <w:noProof/>
            <w:webHidden/>
          </w:rPr>
        </w:r>
        <w:r w:rsidR="001808D6">
          <w:rPr>
            <w:noProof/>
            <w:webHidden/>
          </w:rPr>
          <w:fldChar w:fldCharType="separate"/>
        </w:r>
        <w:r w:rsidR="001808D6">
          <w:rPr>
            <w:noProof/>
            <w:webHidden/>
          </w:rPr>
          <w:t>22</w:t>
        </w:r>
        <w:r w:rsidR="001808D6">
          <w:rPr>
            <w:noProof/>
            <w:webHidden/>
          </w:rPr>
          <w:fldChar w:fldCharType="end"/>
        </w:r>
      </w:hyperlink>
    </w:p>
    <w:p w14:paraId="05226381" w14:textId="0B1479C8"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6" w:history="1">
        <w:r w:rsidR="001808D6" w:rsidRPr="00F82C12">
          <w:rPr>
            <w:rStyle w:val="Hyperlink"/>
            <w:noProof/>
          </w:rPr>
          <w:t>3.7.4</w:t>
        </w:r>
        <w:r w:rsidR="001808D6">
          <w:rPr>
            <w:rFonts w:eastAsiaTheme="minorEastAsia" w:cstheme="minorBidi"/>
            <w:i w:val="0"/>
            <w:iCs w:val="0"/>
            <w:noProof/>
            <w:sz w:val="22"/>
            <w:szCs w:val="22"/>
          </w:rPr>
          <w:tab/>
        </w:r>
        <w:r w:rsidR="001808D6" w:rsidRPr="00F82C12">
          <w:rPr>
            <w:rStyle w:val="Hyperlink"/>
            <w:noProof/>
          </w:rPr>
          <w:t>Monthly Financial Report (MFR)</w:t>
        </w:r>
        <w:r w:rsidR="001808D6">
          <w:rPr>
            <w:noProof/>
            <w:webHidden/>
          </w:rPr>
          <w:tab/>
        </w:r>
        <w:r w:rsidR="001808D6">
          <w:rPr>
            <w:noProof/>
            <w:webHidden/>
          </w:rPr>
          <w:fldChar w:fldCharType="begin"/>
        </w:r>
        <w:r w:rsidR="001808D6">
          <w:rPr>
            <w:noProof/>
            <w:webHidden/>
          </w:rPr>
          <w:instrText xml:space="preserve"> PAGEREF _Toc23505436 \h </w:instrText>
        </w:r>
        <w:r w:rsidR="001808D6">
          <w:rPr>
            <w:noProof/>
            <w:webHidden/>
          </w:rPr>
        </w:r>
        <w:r w:rsidR="001808D6">
          <w:rPr>
            <w:noProof/>
            <w:webHidden/>
          </w:rPr>
          <w:fldChar w:fldCharType="separate"/>
        </w:r>
        <w:r w:rsidR="001808D6">
          <w:rPr>
            <w:noProof/>
            <w:webHidden/>
          </w:rPr>
          <w:t>23</w:t>
        </w:r>
        <w:r w:rsidR="001808D6">
          <w:rPr>
            <w:noProof/>
            <w:webHidden/>
          </w:rPr>
          <w:fldChar w:fldCharType="end"/>
        </w:r>
      </w:hyperlink>
    </w:p>
    <w:p w14:paraId="135004E3" w14:textId="5BCFDB0A"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7" w:history="1">
        <w:r w:rsidR="001808D6" w:rsidRPr="00F82C12">
          <w:rPr>
            <w:rStyle w:val="Hyperlink"/>
            <w:noProof/>
          </w:rPr>
          <w:t>3.7.5</w:t>
        </w:r>
        <w:r w:rsidR="001808D6">
          <w:rPr>
            <w:rFonts w:eastAsiaTheme="minorEastAsia" w:cstheme="minorBidi"/>
            <w:i w:val="0"/>
            <w:iCs w:val="0"/>
            <w:noProof/>
            <w:sz w:val="22"/>
            <w:szCs w:val="22"/>
          </w:rPr>
          <w:tab/>
        </w:r>
        <w:r w:rsidR="001808D6" w:rsidRPr="00F82C12">
          <w:rPr>
            <w:rStyle w:val="Hyperlink"/>
            <w:noProof/>
          </w:rPr>
          <w:t>Monthly Staffing Report (MSR)</w:t>
        </w:r>
        <w:r w:rsidR="001808D6">
          <w:rPr>
            <w:noProof/>
            <w:webHidden/>
          </w:rPr>
          <w:tab/>
        </w:r>
        <w:r w:rsidR="001808D6">
          <w:rPr>
            <w:noProof/>
            <w:webHidden/>
          </w:rPr>
          <w:fldChar w:fldCharType="begin"/>
        </w:r>
        <w:r w:rsidR="001808D6">
          <w:rPr>
            <w:noProof/>
            <w:webHidden/>
          </w:rPr>
          <w:instrText xml:space="preserve"> PAGEREF _Toc23505437 \h </w:instrText>
        </w:r>
        <w:r w:rsidR="001808D6">
          <w:rPr>
            <w:noProof/>
            <w:webHidden/>
          </w:rPr>
        </w:r>
        <w:r w:rsidR="001808D6">
          <w:rPr>
            <w:noProof/>
            <w:webHidden/>
          </w:rPr>
          <w:fldChar w:fldCharType="separate"/>
        </w:r>
        <w:r w:rsidR="001808D6">
          <w:rPr>
            <w:noProof/>
            <w:webHidden/>
          </w:rPr>
          <w:t>23</w:t>
        </w:r>
        <w:r w:rsidR="001808D6">
          <w:rPr>
            <w:noProof/>
            <w:webHidden/>
          </w:rPr>
          <w:fldChar w:fldCharType="end"/>
        </w:r>
      </w:hyperlink>
    </w:p>
    <w:p w14:paraId="7FD834B4" w14:textId="7F2539CB"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8" w:history="1">
        <w:r w:rsidR="001808D6" w:rsidRPr="00F82C12">
          <w:rPr>
            <w:rStyle w:val="Hyperlink"/>
            <w:noProof/>
          </w:rPr>
          <w:t>3.7.6</w:t>
        </w:r>
        <w:r w:rsidR="001808D6">
          <w:rPr>
            <w:rFonts w:eastAsiaTheme="minorEastAsia" w:cstheme="minorBidi"/>
            <w:i w:val="0"/>
            <w:iCs w:val="0"/>
            <w:noProof/>
            <w:sz w:val="22"/>
            <w:szCs w:val="22"/>
          </w:rPr>
          <w:tab/>
        </w:r>
        <w:r w:rsidR="001808D6" w:rsidRPr="00F82C12">
          <w:rPr>
            <w:rStyle w:val="Hyperlink"/>
            <w:noProof/>
          </w:rPr>
          <w:t>Activity Report (MAR)</w:t>
        </w:r>
        <w:r w:rsidR="001808D6">
          <w:rPr>
            <w:noProof/>
            <w:webHidden/>
          </w:rPr>
          <w:tab/>
        </w:r>
        <w:r w:rsidR="001808D6">
          <w:rPr>
            <w:noProof/>
            <w:webHidden/>
          </w:rPr>
          <w:fldChar w:fldCharType="begin"/>
        </w:r>
        <w:r w:rsidR="001808D6">
          <w:rPr>
            <w:noProof/>
            <w:webHidden/>
          </w:rPr>
          <w:instrText xml:space="preserve"> PAGEREF _Toc23505438 \h </w:instrText>
        </w:r>
        <w:r w:rsidR="001808D6">
          <w:rPr>
            <w:noProof/>
            <w:webHidden/>
          </w:rPr>
        </w:r>
        <w:r w:rsidR="001808D6">
          <w:rPr>
            <w:noProof/>
            <w:webHidden/>
          </w:rPr>
          <w:fldChar w:fldCharType="separate"/>
        </w:r>
        <w:r w:rsidR="001808D6">
          <w:rPr>
            <w:noProof/>
            <w:webHidden/>
          </w:rPr>
          <w:t>23</w:t>
        </w:r>
        <w:r w:rsidR="001808D6">
          <w:rPr>
            <w:noProof/>
            <w:webHidden/>
          </w:rPr>
          <w:fldChar w:fldCharType="end"/>
        </w:r>
      </w:hyperlink>
    </w:p>
    <w:p w14:paraId="246ADF18" w14:textId="36BDFC73"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39" w:history="1">
        <w:r w:rsidR="001808D6" w:rsidRPr="00F82C12">
          <w:rPr>
            <w:rStyle w:val="Hyperlink"/>
            <w:noProof/>
          </w:rPr>
          <w:t>3.7.7</w:t>
        </w:r>
        <w:r w:rsidR="001808D6">
          <w:rPr>
            <w:rFonts w:eastAsiaTheme="minorEastAsia" w:cstheme="minorBidi"/>
            <w:i w:val="0"/>
            <w:iCs w:val="0"/>
            <w:noProof/>
            <w:sz w:val="22"/>
            <w:szCs w:val="22"/>
          </w:rPr>
          <w:tab/>
        </w:r>
        <w:r w:rsidR="001808D6" w:rsidRPr="00F82C12">
          <w:rPr>
            <w:rStyle w:val="Hyperlink"/>
            <w:noProof/>
          </w:rPr>
          <w:t>Technical Exchange Meetings (TEM)</w:t>
        </w:r>
        <w:r w:rsidR="001808D6">
          <w:rPr>
            <w:noProof/>
            <w:webHidden/>
          </w:rPr>
          <w:tab/>
        </w:r>
        <w:r w:rsidR="001808D6">
          <w:rPr>
            <w:noProof/>
            <w:webHidden/>
          </w:rPr>
          <w:fldChar w:fldCharType="begin"/>
        </w:r>
        <w:r w:rsidR="001808D6">
          <w:rPr>
            <w:noProof/>
            <w:webHidden/>
          </w:rPr>
          <w:instrText xml:space="preserve"> PAGEREF _Toc23505439 \h </w:instrText>
        </w:r>
        <w:r w:rsidR="001808D6">
          <w:rPr>
            <w:noProof/>
            <w:webHidden/>
          </w:rPr>
        </w:r>
        <w:r w:rsidR="001808D6">
          <w:rPr>
            <w:noProof/>
            <w:webHidden/>
          </w:rPr>
          <w:fldChar w:fldCharType="separate"/>
        </w:r>
        <w:r w:rsidR="001808D6">
          <w:rPr>
            <w:noProof/>
            <w:webHidden/>
          </w:rPr>
          <w:t>23</w:t>
        </w:r>
        <w:r w:rsidR="001808D6">
          <w:rPr>
            <w:noProof/>
            <w:webHidden/>
          </w:rPr>
          <w:fldChar w:fldCharType="end"/>
        </w:r>
      </w:hyperlink>
    </w:p>
    <w:p w14:paraId="32FD5F61" w14:textId="7F8227B1" w:rsidR="001808D6" w:rsidRDefault="0086466F">
      <w:pPr>
        <w:pStyle w:val="TOC3"/>
        <w:tabs>
          <w:tab w:val="left" w:pos="1200"/>
          <w:tab w:val="right" w:leader="dot" w:pos="9350"/>
        </w:tabs>
        <w:rPr>
          <w:rFonts w:eastAsiaTheme="minorEastAsia" w:cstheme="minorBidi"/>
          <w:i w:val="0"/>
          <w:iCs w:val="0"/>
          <w:noProof/>
          <w:sz w:val="22"/>
          <w:szCs w:val="22"/>
        </w:rPr>
      </w:pPr>
      <w:hyperlink w:anchor="_Toc23505440" w:history="1">
        <w:r w:rsidR="001808D6" w:rsidRPr="00F82C12">
          <w:rPr>
            <w:rStyle w:val="Hyperlink"/>
            <w:noProof/>
          </w:rPr>
          <w:t>3.7.8</w:t>
        </w:r>
        <w:r w:rsidR="001808D6">
          <w:rPr>
            <w:rFonts w:eastAsiaTheme="minorEastAsia" w:cstheme="minorBidi"/>
            <w:i w:val="0"/>
            <w:iCs w:val="0"/>
            <w:noProof/>
            <w:sz w:val="22"/>
            <w:szCs w:val="22"/>
          </w:rPr>
          <w:tab/>
        </w:r>
        <w:r w:rsidR="001808D6" w:rsidRPr="00F82C12">
          <w:rPr>
            <w:rStyle w:val="Hyperlink"/>
            <w:noProof/>
          </w:rPr>
          <w:t>CDRL Matrix</w:t>
        </w:r>
        <w:r w:rsidR="001808D6">
          <w:rPr>
            <w:noProof/>
            <w:webHidden/>
          </w:rPr>
          <w:tab/>
        </w:r>
        <w:r w:rsidR="001808D6">
          <w:rPr>
            <w:noProof/>
            <w:webHidden/>
          </w:rPr>
          <w:fldChar w:fldCharType="begin"/>
        </w:r>
        <w:r w:rsidR="001808D6">
          <w:rPr>
            <w:noProof/>
            <w:webHidden/>
          </w:rPr>
          <w:instrText xml:space="preserve"> PAGEREF _Toc23505440 \h </w:instrText>
        </w:r>
        <w:r w:rsidR="001808D6">
          <w:rPr>
            <w:noProof/>
            <w:webHidden/>
          </w:rPr>
        </w:r>
        <w:r w:rsidR="001808D6">
          <w:rPr>
            <w:noProof/>
            <w:webHidden/>
          </w:rPr>
          <w:fldChar w:fldCharType="separate"/>
        </w:r>
        <w:r w:rsidR="001808D6">
          <w:rPr>
            <w:noProof/>
            <w:webHidden/>
          </w:rPr>
          <w:t>23</w:t>
        </w:r>
        <w:r w:rsidR="001808D6">
          <w:rPr>
            <w:noProof/>
            <w:webHidden/>
          </w:rPr>
          <w:fldChar w:fldCharType="end"/>
        </w:r>
      </w:hyperlink>
    </w:p>
    <w:p w14:paraId="3D40E6E7" w14:textId="4788974C" w:rsidR="001808D6" w:rsidRDefault="0086466F">
      <w:pPr>
        <w:pStyle w:val="TOC2"/>
        <w:tabs>
          <w:tab w:val="left" w:pos="720"/>
          <w:tab w:val="right" w:leader="dot" w:pos="9350"/>
        </w:tabs>
        <w:rPr>
          <w:rFonts w:eastAsiaTheme="minorEastAsia" w:cstheme="minorBidi"/>
          <w:smallCaps w:val="0"/>
          <w:noProof/>
          <w:sz w:val="22"/>
          <w:szCs w:val="22"/>
        </w:rPr>
      </w:pPr>
      <w:hyperlink w:anchor="_Toc23505441" w:history="1">
        <w:r w:rsidR="001808D6" w:rsidRPr="00F82C12">
          <w:rPr>
            <w:rStyle w:val="Hyperlink"/>
            <w:noProof/>
          </w:rPr>
          <w:t>3.8</w:t>
        </w:r>
        <w:r w:rsidR="001808D6">
          <w:rPr>
            <w:rFonts w:eastAsiaTheme="minorEastAsia" w:cstheme="minorBidi"/>
            <w:smallCaps w:val="0"/>
            <w:noProof/>
            <w:sz w:val="22"/>
            <w:szCs w:val="22"/>
          </w:rPr>
          <w:tab/>
        </w:r>
        <w:r w:rsidR="001808D6" w:rsidRPr="00F82C12">
          <w:rPr>
            <w:rStyle w:val="Hyperlink"/>
            <w:noProof/>
          </w:rPr>
          <w:t>Labor</w:t>
        </w:r>
        <w:r w:rsidR="001808D6">
          <w:rPr>
            <w:noProof/>
            <w:webHidden/>
          </w:rPr>
          <w:tab/>
        </w:r>
        <w:r w:rsidR="001808D6">
          <w:rPr>
            <w:noProof/>
            <w:webHidden/>
          </w:rPr>
          <w:fldChar w:fldCharType="begin"/>
        </w:r>
        <w:r w:rsidR="001808D6">
          <w:rPr>
            <w:noProof/>
            <w:webHidden/>
          </w:rPr>
          <w:instrText xml:space="preserve"> PAGEREF _Toc23505441 \h </w:instrText>
        </w:r>
        <w:r w:rsidR="001808D6">
          <w:rPr>
            <w:noProof/>
            <w:webHidden/>
          </w:rPr>
        </w:r>
        <w:r w:rsidR="001808D6">
          <w:rPr>
            <w:noProof/>
            <w:webHidden/>
          </w:rPr>
          <w:fldChar w:fldCharType="separate"/>
        </w:r>
        <w:r w:rsidR="001808D6">
          <w:rPr>
            <w:noProof/>
            <w:webHidden/>
          </w:rPr>
          <w:t>24</w:t>
        </w:r>
        <w:r w:rsidR="001808D6">
          <w:rPr>
            <w:noProof/>
            <w:webHidden/>
          </w:rPr>
          <w:fldChar w:fldCharType="end"/>
        </w:r>
      </w:hyperlink>
    </w:p>
    <w:p w14:paraId="7DE6FD83" w14:textId="77608CD5" w:rsidR="001808D6" w:rsidRDefault="0086466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3505442" w:history="1">
        <w:r w:rsidR="001808D6" w:rsidRPr="00F82C12">
          <w:rPr>
            <w:rStyle w:val="Hyperlink"/>
            <w:noProof/>
          </w:rPr>
          <w:t>4.0</w:t>
        </w:r>
        <w:r w:rsidR="001808D6">
          <w:rPr>
            <w:rFonts w:asciiTheme="minorHAnsi" w:eastAsiaTheme="minorEastAsia" w:hAnsiTheme="minorHAnsi" w:cstheme="minorBidi"/>
            <w:b w:val="0"/>
            <w:bCs w:val="0"/>
            <w:caps w:val="0"/>
            <w:noProof/>
            <w:szCs w:val="22"/>
            <w:u w:val="none"/>
          </w:rPr>
          <w:tab/>
        </w:r>
        <w:r w:rsidR="001808D6" w:rsidRPr="00F82C12">
          <w:rPr>
            <w:rStyle w:val="Hyperlink"/>
            <w:noProof/>
          </w:rPr>
          <w:t>General Provisions</w:t>
        </w:r>
        <w:r w:rsidR="001808D6">
          <w:rPr>
            <w:noProof/>
            <w:webHidden/>
          </w:rPr>
          <w:tab/>
        </w:r>
        <w:r w:rsidR="001808D6">
          <w:rPr>
            <w:noProof/>
            <w:webHidden/>
          </w:rPr>
          <w:fldChar w:fldCharType="begin"/>
        </w:r>
        <w:r w:rsidR="001808D6">
          <w:rPr>
            <w:noProof/>
            <w:webHidden/>
          </w:rPr>
          <w:instrText xml:space="preserve"> PAGEREF _Toc23505442 \h </w:instrText>
        </w:r>
        <w:r w:rsidR="001808D6">
          <w:rPr>
            <w:noProof/>
            <w:webHidden/>
          </w:rPr>
        </w:r>
        <w:r w:rsidR="001808D6">
          <w:rPr>
            <w:noProof/>
            <w:webHidden/>
          </w:rPr>
          <w:fldChar w:fldCharType="separate"/>
        </w:r>
        <w:r w:rsidR="001808D6">
          <w:rPr>
            <w:noProof/>
            <w:webHidden/>
          </w:rPr>
          <w:t>24</w:t>
        </w:r>
        <w:r w:rsidR="001808D6">
          <w:rPr>
            <w:noProof/>
            <w:webHidden/>
          </w:rPr>
          <w:fldChar w:fldCharType="end"/>
        </w:r>
      </w:hyperlink>
    </w:p>
    <w:p w14:paraId="21988360" w14:textId="2CFF0A6D" w:rsidR="001808D6" w:rsidRDefault="0086466F">
      <w:pPr>
        <w:pStyle w:val="TOC2"/>
        <w:tabs>
          <w:tab w:val="left" w:pos="720"/>
          <w:tab w:val="right" w:leader="dot" w:pos="9350"/>
        </w:tabs>
        <w:rPr>
          <w:rFonts w:eastAsiaTheme="minorEastAsia" w:cstheme="minorBidi"/>
          <w:smallCaps w:val="0"/>
          <w:noProof/>
          <w:sz w:val="22"/>
          <w:szCs w:val="22"/>
        </w:rPr>
      </w:pPr>
      <w:hyperlink w:anchor="_Toc23505443" w:history="1">
        <w:r w:rsidR="001808D6" w:rsidRPr="00F82C12">
          <w:rPr>
            <w:rStyle w:val="Hyperlink"/>
            <w:noProof/>
          </w:rPr>
          <w:t>4.1</w:t>
        </w:r>
        <w:r w:rsidR="001808D6">
          <w:rPr>
            <w:rFonts w:eastAsiaTheme="minorEastAsia" w:cstheme="minorBidi"/>
            <w:smallCaps w:val="0"/>
            <w:noProof/>
            <w:sz w:val="22"/>
            <w:szCs w:val="22"/>
          </w:rPr>
          <w:tab/>
        </w:r>
        <w:r w:rsidR="001808D6" w:rsidRPr="00F82C12">
          <w:rPr>
            <w:rStyle w:val="Hyperlink"/>
            <w:noProof/>
          </w:rPr>
          <w:t>Primary Place of Performance</w:t>
        </w:r>
        <w:r w:rsidR="001808D6">
          <w:rPr>
            <w:noProof/>
            <w:webHidden/>
          </w:rPr>
          <w:tab/>
        </w:r>
        <w:r w:rsidR="001808D6">
          <w:rPr>
            <w:noProof/>
            <w:webHidden/>
          </w:rPr>
          <w:fldChar w:fldCharType="begin"/>
        </w:r>
        <w:r w:rsidR="001808D6">
          <w:rPr>
            <w:noProof/>
            <w:webHidden/>
          </w:rPr>
          <w:instrText xml:space="preserve"> PAGEREF _Toc23505443 \h </w:instrText>
        </w:r>
        <w:r w:rsidR="001808D6">
          <w:rPr>
            <w:noProof/>
            <w:webHidden/>
          </w:rPr>
        </w:r>
        <w:r w:rsidR="001808D6">
          <w:rPr>
            <w:noProof/>
            <w:webHidden/>
          </w:rPr>
          <w:fldChar w:fldCharType="separate"/>
        </w:r>
        <w:r w:rsidR="001808D6">
          <w:rPr>
            <w:noProof/>
            <w:webHidden/>
          </w:rPr>
          <w:t>24</w:t>
        </w:r>
        <w:r w:rsidR="001808D6">
          <w:rPr>
            <w:noProof/>
            <w:webHidden/>
          </w:rPr>
          <w:fldChar w:fldCharType="end"/>
        </w:r>
      </w:hyperlink>
    </w:p>
    <w:p w14:paraId="72F4CC38" w14:textId="3A388686" w:rsidR="001808D6" w:rsidRDefault="0086466F">
      <w:pPr>
        <w:pStyle w:val="TOC2"/>
        <w:tabs>
          <w:tab w:val="left" w:pos="720"/>
          <w:tab w:val="right" w:leader="dot" w:pos="9350"/>
        </w:tabs>
        <w:rPr>
          <w:rFonts w:eastAsiaTheme="minorEastAsia" w:cstheme="minorBidi"/>
          <w:smallCaps w:val="0"/>
          <w:noProof/>
          <w:sz w:val="22"/>
          <w:szCs w:val="22"/>
        </w:rPr>
      </w:pPr>
      <w:hyperlink w:anchor="_Toc23505444" w:history="1">
        <w:r w:rsidR="001808D6" w:rsidRPr="00F82C12">
          <w:rPr>
            <w:rStyle w:val="Hyperlink"/>
            <w:noProof/>
          </w:rPr>
          <w:t>4.2</w:t>
        </w:r>
        <w:r w:rsidR="001808D6">
          <w:rPr>
            <w:rFonts w:eastAsiaTheme="minorEastAsia" w:cstheme="minorBidi"/>
            <w:smallCaps w:val="0"/>
            <w:noProof/>
            <w:sz w:val="22"/>
            <w:szCs w:val="22"/>
          </w:rPr>
          <w:tab/>
        </w:r>
        <w:r w:rsidR="001808D6" w:rsidRPr="00F82C12">
          <w:rPr>
            <w:rStyle w:val="Hyperlink"/>
            <w:noProof/>
          </w:rPr>
          <w:t>Government Furnished Property (GFP)</w:t>
        </w:r>
        <w:r w:rsidR="001808D6">
          <w:rPr>
            <w:noProof/>
            <w:webHidden/>
          </w:rPr>
          <w:tab/>
        </w:r>
        <w:r w:rsidR="001808D6">
          <w:rPr>
            <w:noProof/>
            <w:webHidden/>
          </w:rPr>
          <w:fldChar w:fldCharType="begin"/>
        </w:r>
        <w:r w:rsidR="001808D6">
          <w:rPr>
            <w:noProof/>
            <w:webHidden/>
          </w:rPr>
          <w:instrText xml:space="preserve"> PAGEREF _Toc23505444 \h </w:instrText>
        </w:r>
        <w:r w:rsidR="001808D6">
          <w:rPr>
            <w:noProof/>
            <w:webHidden/>
          </w:rPr>
        </w:r>
        <w:r w:rsidR="001808D6">
          <w:rPr>
            <w:noProof/>
            <w:webHidden/>
          </w:rPr>
          <w:fldChar w:fldCharType="separate"/>
        </w:r>
        <w:r w:rsidR="001808D6">
          <w:rPr>
            <w:noProof/>
            <w:webHidden/>
          </w:rPr>
          <w:t>24</w:t>
        </w:r>
        <w:r w:rsidR="001808D6">
          <w:rPr>
            <w:noProof/>
            <w:webHidden/>
          </w:rPr>
          <w:fldChar w:fldCharType="end"/>
        </w:r>
      </w:hyperlink>
    </w:p>
    <w:p w14:paraId="344B7216" w14:textId="5BD18519" w:rsidR="001808D6" w:rsidRDefault="0086466F">
      <w:pPr>
        <w:pStyle w:val="TOC2"/>
        <w:tabs>
          <w:tab w:val="left" w:pos="720"/>
          <w:tab w:val="right" w:leader="dot" w:pos="9350"/>
        </w:tabs>
        <w:rPr>
          <w:rFonts w:eastAsiaTheme="minorEastAsia" w:cstheme="minorBidi"/>
          <w:smallCaps w:val="0"/>
          <w:noProof/>
          <w:sz w:val="22"/>
          <w:szCs w:val="22"/>
        </w:rPr>
      </w:pPr>
      <w:hyperlink w:anchor="_Toc23505445" w:history="1">
        <w:r w:rsidR="001808D6" w:rsidRPr="00F82C12">
          <w:rPr>
            <w:rStyle w:val="Hyperlink"/>
            <w:noProof/>
          </w:rPr>
          <w:t>4.3</w:t>
        </w:r>
        <w:r w:rsidR="001808D6">
          <w:rPr>
            <w:rFonts w:eastAsiaTheme="minorEastAsia" w:cstheme="minorBidi"/>
            <w:smallCaps w:val="0"/>
            <w:noProof/>
            <w:sz w:val="22"/>
            <w:szCs w:val="22"/>
          </w:rPr>
          <w:tab/>
        </w:r>
        <w:r w:rsidR="001808D6" w:rsidRPr="00F82C12">
          <w:rPr>
            <w:rStyle w:val="Hyperlink"/>
            <w:noProof/>
          </w:rPr>
          <w:t>Foreign Contacts</w:t>
        </w:r>
        <w:r w:rsidR="001808D6">
          <w:rPr>
            <w:noProof/>
            <w:webHidden/>
          </w:rPr>
          <w:tab/>
        </w:r>
        <w:r w:rsidR="001808D6">
          <w:rPr>
            <w:noProof/>
            <w:webHidden/>
          </w:rPr>
          <w:fldChar w:fldCharType="begin"/>
        </w:r>
        <w:r w:rsidR="001808D6">
          <w:rPr>
            <w:noProof/>
            <w:webHidden/>
          </w:rPr>
          <w:instrText xml:space="preserve"> PAGEREF _Toc23505445 \h </w:instrText>
        </w:r>
        <w:r w:rsidR="001808D6">
          <w:rPr>
            <w:noProof/>
            <w:webHidden/>
          </w:rPr>
        </w:r>
        <w:r w:rsidR="001808D6">
          <w:rPr>
            <w:noProof/>
            <w:webHidden/>
          </w:rPr>
          <w:fldChar w:fldCharType="separate"/>
        </w:r>
        <w:r w:rsidR="001808D6">
          <w:rPr>
            <w:noProof/>
            <w:webHidden/>
          </w:rPr>
          <w:t>25</w:t>
        </w:r>
        <w:r w:rsidR="001808D6">
          <w:rPr>
            <w:noProof/>
            <w:webHidden/>
          </w:rPr>
          <w:fldChar w:fldCharType="end"/>
        </w:r>
      </w:hyperlink>
    </w:p>
    <w:p w14:paraId="4D6485A4" w14:textId="02C60108" w:rsidR="001808D6" w:rsidRDefault="0086466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3505446" w:history="1">
        <w:r w:rsidR="001808D6" w:rsidRPr="00F82C12">
          <w:rPr>
            <w:rStyle w:val="Hyperlink"/>
            <w:noProof/>
          </w:rPr>
          <w:t>5.0</w:t>
        </w:r>
        <w:r w:rsidR="001808D6">
          <w:rPr>
            <w:rFonts w:asciiTheme="minorHAnsi" w:eastAsiaTheme="minorEastAsia" w:hAnsiTheme="minorHAnsi" w:cstheme="minorBidi"/>
            <w:b w:val="0"/>
            <w:bCs w:val="0"/>
            <w:caps w:val="0"/>
            <w:noProof/>
            <w:szCs w:val="22"/>
            <w:u w:val="none"/>
          </w:rPr>
          <w:tab/>
        </w:r>
        <w:r w:rsidR="001808D6" w:rsidRPr="00F82C12">
          <w:rPr>
            <w:rStyle w:val="Hyperlink"/>
            <w:noProof/>
          </w:rPr>
          <w:t>Security</w:t>
        </w:r>
        <w:r w:rsidR="001808D6">
          <w:rPr>
            <w:noProof/>
            <w:webHidden/>
          </w:rPr>
          <w:tab/>
        </w:r>
        <w:r w:rsidR="001808D6">
          <w:rPr>
            <w:noProof/>
            <w:webHidden/>
          </w:rPr>
          <w:fldChar w:fldCharType="begin"/>
        </w:r>
        <w:r w:rsidR="001808D6">
          <w:rPr>
            <w:noProof/>
            <w:webHidden/>
          </w:rPr>
          <w:instrText xml:space="preserve"> PAGEREF _Toc23505446 \h </w:instrText>
        </w:r>
        <w:r w:rsidR="001808D6">
          <w:rPr>
            <w:noProof/>
            <w:webHidden/>
          </w:rPr>
        </w:r>
        <w:r w:rsidR="001808D6">
          <w:rPr>
            <w:noProof/>
            <w:webHidden/>
          </w:rPr>
          <w:fldChar w:fldCharType="separate"/>
        </w:r>
        <w:r w:rsidR="001808D6">
          <w:rPr>
            <w:noProof/>
            <w:webHidden/>
          </w:rPr>
          <w:t>25</w:t>
        </w:r>
        <w:r w:rsidR="001808D6">
          <w:rPr>
            <w:noProof/>
            <w:webHidden/>
          </w:rPr>
          <w:fldChar w:fldCharType="end"/>
        </w:r>
      </w:hyperlink>
    </w:p>
    <w:p w14:paraId="2467C1A4" w14:textId="590C7BFB" w:rsidR="001808D6" w:rsidRDefault="0086466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3505447" w:history="1">
        <w:r w:rsidR="001808D6" w:rsidRPr="00F82C12">
          <w:rPr>
            <w:rStyle w:val="Hyperlink"/>
            <w:noProof/>
          </w:rPr>
          <w:t>6.0</w:t>
        </w:r>
        <w:r w:rsidR="001808D6">
          <w:rPr>
            <w:rFonts w:asciiTheme="minorHAnsi" w:eastAsiaTheme="minorEastAsia" w:hAnsiTheme="minorHAnsi" w:cstheme="minorBidi"/>
            <w:b w:val="0"/>
            <w:bCs w:val="0"/>
            <w:caps w:val="0"/>
            <w:noProof/>
            <w:szCs w:val="22"/>
            <w:u w:val="none"/>
          </w:rPr>
          <w:tab/>
        </w:r>
        <w:r w:rsidR="001808D6" w:rsidRPr="00F82C12">
          <w:rPr>
            <w:rStyle w:val="Hyperlink"/>
            <w:noProof/>
          </w:rPr>
          <w:t>Key Personnel</w:t>
        </w:r>
        <w:r w:rsidR="001808D6">
          <w:rPr>
            <w:noProof/>
            <w:webHidden/>
          </w:rPr>
          <w:tab/>
        </w:r>
        <w:r w:rsidR="001808D6">
          <w:rPr>
            <w:noProof/>
            <w:webHidden/>
          </w:rPr>
          <w:fldChar w:fldCharType="begin"/>
        </w:r>
        <w:r w:rsidR="001808D6">
          <w:rPr>
            <w:noProof/>
            <w:webHidden/>
          </w:rPr>
          <w:instrText xml:space="preserve"> PAGEREF _Toc23505447 \h </w:instrText>
        </w:r>
        <w:r w:rsidR="001808D6">
          <w:rPr>
            <w:noProof/>
            <w:webHidden/>
          </w:rPr>
        </w:r>
        <w:r w:rsidR="001808D6">
          <w:rPr>
            <w:noProof/>
            <w:webHidden/>
          </w:rPr>
          <w:fldChar w:fldCharType="separate"/>
        </w:r>
        <w:r w:rsidR="001808D6">
          <w:rPr>
            <w:noProof/>
            <w:webHidden/>
          </w:rPr>
          <w:t>25</w:t>
        </w:r>
        <w:r w:rsidR="001808D6">
          <w:rPr>
            <w:noProof/>
            <w:webHidden/>
          </w:rPr>
          <w:fldChar w:fldCharType="end"/>
        </w:r>
      </w:hyperlink>
    </w:p>
    <w:p w14:paraId="3B7C7AFC" w14:textId="28BA2191" w:rsidR="001808D6" w:rsidRDefault="0086466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3505448" w:history="1">
        <w:r w:rsidR="001808D6" w:rsidRPr="00F82C12">
          <w:rPr>
            <w:rStyle w:val="Hyperlink"/>
            <w:noProof/>
          </w:rPr>
          <w:t>7.0</w:t>
        </w:r>
        <w:r w:rsidR="001808D6">
          <w:rPr>
            <w:rFonts w:asciiTheme="minorHAnsi" w:eastAsiaTheme="minorEastAsia" w:hAnsiTheme="minorHAnsi" w:cstheme="minorBidi"/>
            <w:b w:val="0"/>
            <w:bCs w:val="0"/>
            <w:caps w:val="0"/>
            <w:noProof/>
            <w:szCs w:val="22"/>
            <w:u w:val="none"/>
          </w:rPr>
          <w:tab/>
        </w:r>
        <w:r w:rsidR="001808D6" w:rsidRPr="00F82C12">
          <w:rPr>
            <w:rStyle w:val="Hyperlink"/>
            <w:noProof/>
          </w:rPr>
          <w:t>Travel and Other Direct Costs (ODCs)</w:t>
        </w:r>
        <w:r w:rsidR="001808D6">
          <w:rPr>
            <w:noProof/>
            <w:webHidden/>
          </w:rPr>
          <w:tab/>
        </w:r>
        <w:r w:rsidR="001808D6">
          <w:rPr>
            <w:noProof/>
            <w:webHidden/>
          </w:rPr>
          <w:fldChar w:fldCharType="begin"/>
        </w:r>
        <w:r w:rsidR="001808D6">
          <w:rPr>
            <w:noProof/>
            <w:webHidden/>
          </w:rPr>
          <w:instrText xml:space="preserve"> PAGEREF _Toc23505448 \h </w:instrText>
        </w:r>
        <w:r w:rsidR="001808D6">
          <w:rPr>
            <w:noProof/>
            <w:webHidden/>
          </w:rPr>
        </w:r>
        <w:r w:rsidR="001808D6">
          <w:rPr>
            <w:noProof/>
            <w:webHidden/>
          </w:rPr>
          <w:fldChar w:fldCharType="separate"/>
        </w:r>
        <w:r w:rsidR="001808D6">
          <w:rPr>
            <w:noProof/>
            <w:webHidden/>
          </w:rPr>
          <w:t>25</w:t>
        </w:r>
        <w:r w:rsidR="001808D6">
          <w:rPr>
            <w:noProof/>
            <w:webHidden/>
          </w:rPr>
          <w:fldChar w:fldCharType="end"/>
        </w:r>
      </w:hyperlink>
    </w:p>
    <w:p w14:paraId="3186D72F" w14:textId="474E22ED" w:rsidR="001808D6" w:rsidRDefault="0086466F">
      <w:pPr>
        <w:pStyle w:val="TOC1"/>
        <w:tabs>
          <w:tab w:val="right" w:leader="dot" w:pos="9350"/>
        </w:tabs>
        <w:rPr>
          <w:rFonts w:asciiTheme="minorHAnsi" w:eastAsiaTheme="minorEastAsia" w:hAnsiTheme="minorHAnsi" w:cstheme="minorBidi"/>
          <w:b w:val="0"/>
          <w:bCs w:val="0"/>
          <w:caps w:val="0"/>
          <w:noProof/>
          <w:szCs w:val="22"/>
          <w:u w:val="none"/>
        </w:rPr>
      </w:pPr>
      <w:hyperlink w:anchor="_Toc23505449" w:history="1">
        <w:r w:rsidR="001808D6" w:rsidRPr="00F82C12">
          <w:rPr>
            <w:rStyle w:val="Hyperlink"/>
            <w:noProof/>
          </w:rPr>
          <w:t>Appendix A:  Anticipated Support Requirements</w:t>
        </w:r>
        <w:r w:rsidR="001808D6">
          <w:rPr>
            <w:noProof/>
            <w:webHidden/>
          </w:rPr>
          <w:tab/>
        </w:r>
        <w:r w:rsidR="001808D6">
          <w:rPr>
            <w:noProof/>
            <w:webHidden/>
          </w:rPr>
          <w:fldChar w:fldCharType="begin"/>
        </w:r>
        <w:r w:rsidR="001808D6">
          <w:rPr>
            <w:noProof/>
            <w:webHidden/>
          </w:rPr>
          <w:instrText xml:space="preserve"> PAGEREF _Toc23505449 \h </w:instrText>
        </w:r>
        <w:r w:rsidR="001808D6">
          <w:rPr>
            <w:noProof/>
            <w:webHidden/>
          </w:rPr>
        </w:r>
        <w:r w:rsidR="001808D6">
          <w:rPr>
            <w:noProof/>
            <w:webHidden/>
          </w:rPr>
          <w:fldChar w:fldCharType="separate"/>
        </w:r>
        <w:r w:rsidR="001808D6">
          <w:rPr>
            <w:noProof/>
            <w:webHidden/>
          </w:rPr>
          <w:t>26</w:t>
        </w:r>
        <w:r w:rsidR="001808D6">
          <w:rPr>
            <w:noProof/>
            <w:webHidden/>
          </w:rPr>
          <w:fldChar w:fldCharType="end"/>
        </w:r>
      </w:hyperlink>
    </w:p>
    <w:p w14:paraId="1CFA0469" w14:textId="7E9D3340" w:rsidR="001808D6" w:rsidRDefault="0086466F">
      <w:pPr>
        <w:pStyle w:val="TOC1"/>
        <w:tabs>
          <w:tab w:val="right" w:leader="dot" w:pos="9350"/>
        </w:tabs>
        <w:rPr>
          <w:rFonts w:asciiTheme="minorHAnsi" w:eastAsiaTheme="minorEastAsia" w:hAnsiTheme="minorHAnsi" w:cstheme="minorBidi"/>
          <w:b w:val="0"/>
          <w:bCs w:val="0"/>
          <w:caps w:val="0"/>
          <w:noProof/>
          <w:szCs w:val="22"/>
          <w:u w:val="none"/>
        </w:rPr>
      </w:pPr>
      <w:hyperlink w:anchor="_Toc23505450" w:history="1">
        <w:r w:rsidR="001808D6" w:rsidRPr="00F82C12">
          <w:rPr>
            <w:rStyle w:val="Hyperlink"/>
            <w:noProof/>
          </w:rPr>
          <w:t>Appendix B:  Position Descriptions</w:t>
        </w:r>
        <w:r w:rsidR="001808D6">
          <w:rPr>
            <w:noProof/>
            <w:webHidden/>
          </w:rPr>
          <w:tab/>
        </w:r>
        <w:r w:rsidR="001808D6">
          <w:rPr>
            <w:noProof/>
            <w:webHidden/>
          </w:rPr>
          <w:fldChar w:fldCharType="begin"/>
        </w:r>
        <w:r w:rsidR="001808D6">
          <w:rPr>
            <w:noProof/>
            <w:webHidden/>
          </w:rPr>
          <w:instrText xml:space="preserve"> PAGEREF _Toc23505450 \h </w:instrText>
        </w:r>
        <w:r w:rsidR="001808D6">
          <w:rPr>
            <w:noProof/>
            <w:webHidden/>
          </w:rPr>
        </w:r>
        <w:r w:rsidR="001808D6">
          <w:rPr>
            <w:noProof/>
            <w:webHidden/>
          </w:rPr>
          <w:fldChar w:fldCharType="separate"/>
        </w:r>
        <w:r w:rsidR="001808D6">
          <w:rPr>
            <w:noProof/>
            <w:webHidden/>
          </w:rPr>
          <w:t>29</w:t>
        </w:r>
        <w:r w:rsidR="001808D6">
          <w:rPr>
            <w:noProof/>
            <w:webHidden/>
          </w:rPr>
          <w:fldChar w:fldCharType="end"/>
        </w:r>
      </w:hyperlink>
    </w:p>
    <w:p w14:paraId="7BF21D5D" w14:textId="5566047B" w:rsidR="00B01B08" w:rsidRPr="00AE386B" w:rsidRDefault="00820B27" w:rsidP="00B01B08">
      <w:pPr>
        <w:jc w:val="center"/>
        <w:rPr>
          <w:sz w:val="12"/>
          <w:szCs w:val="12"/>
        </w:rPr>
      </w:pPr>
      <w:r>
        <w:rPr>
          <w:sz w:val="28"/>
          <w:szCs w:val="28"/>
        </w:rPr>
        <w:fldChar w:fldCharType="end"/>
      </w:r>
    </w:p>
    <w:p w14:paraId="125D6D87" w14:textId="77777777" w:rsidR="00B01B08" w:rsidRPr="00EC3DE7" w:rsidRDefault="00B01B08" w:rsidP="00BA1F36">
      <w:pPr>
        <w:pStyle w:val="Heading1"/>
        <w:ind w:hanging="720"/>
      </w:pPr>
      <w:r>
        <w:br w:type="page"/>
      </w:r>
      <w:bookmarkStart w:id="2" w:name="_Toc410389255"/>
      <w:bookmarkStart w:id="3" w:name="_Toc23505406"/>
      <w:r w:rsidR="00C84D34" w:rsidRPr="00094C28">
        <w:t>Introduction</w:t>
      </w:r>
      <w:bookmarkEnd w:id="2"/>
      <w:bookmarkEnd w:id="3"/>
    </w:p>
    <w:p w14:paraId="253F8785" w14:textId="6AB43D3C" w:rsidR="00F96E27" w:rsidRPr="007E7B10" w:rsidRDefault="00A94E91" w:rsidP="00A94E91">
      <w:pPr>
        <w:spacing w:before="120" w:after="120" w:line="276" w:lineRule="auto"/>
      </w:pPr>
      <w:r w:rsidRPr="0043014F">
        <w:t xml:space="preserve">This Statement of Work (SOW) supports a Task Order (TO) procurement </w:t>
      </w:r>
      <w:r>
        <w:t xml:space="preserve">of Systems Engineering and </w:t>
      </w:r>
      <w:r w:rsidR="002104C6">
        <w:t xml:space="preserve">Integration (SE&amp;I) </w:t>
      </w:r>
      <w:r>
        <w:t xml:space="preserve">support </w:t>
      </w:r>
      <w:r w:rsidR="007E7B10" w:rsidRPr="0043014F">
        <w:t>for</w:t>
      </w:r>
      <w:r w:rsidR="0042622D">
        <w:t xml:space="preserve"> the International Solutions Office (TIP).</w:t>
      </w:r>
      <w:r w:rsidR="007E7B10" w:rsidRPr="0043014F">
        <w:t xml:space="preserve"> </w:t>
      </w:r>
      <w:r w:rsidR="007238B5">
        <w:t>Introduction, background, objectives and scope material</w:t>
      </w:r>
      <w:r w:rsidR="00223418" w:rsidRPr="00DE1859">
        <w:t xml:space="preserve"> contained in the</w:t>
      </w:r>
      <w:r w:rsidR="00620265" w:rsidRPr="00DE1859">
        <w:t xml:space="preserve"> </w:t>
      </w:r>
      <w:r w:rsidR="00223418" w:rsidRPr="00DE1859">
        <w:t>B</w:t>
      </w:r>
      <w:r w:rsidR="00620265" w:rsidRPr="00DE1859">
        <w:t xml:space="preserve">ase </w:t>
      </w:r>
      <w:r>
        <w:t>NEE SOW</w:t>
      </w:r>
      <w:r w:rsidR="00620265" w:rsidRPr="00DE1859">
        <w:t xml:space="preserve"> are </w:t>
      </w:r>
      <w:r w:rsidR="00620265" w:rsidRPr="00C064AD">
        <w:t xml:space="preserve">applicable to this </w:t>
      </w:r>
      <w:r w:rsidR="00B70C7F" w:rsidRPr="00C064AD">
        <w:t>T</w:t>
      </w:r>
      <w:r>
        <w:t>O</w:t>
      </w:r>
      <w:r w:rsidR="00B70C7F" w:rsidRPr="00C064AD">
        <w:t>.</w:t>
      </w:r>
      <w:r w:rsidR="006275E9">
        <w:t xml:space="preserve"> </w:t>
      </w:r>
      <w:r w:rsidRPr="0043014F">
        <w:t>The contractor shall provide all appropriate support to assist accomplishment of the requirements stated below.</w:t>
      </w:r>
    </w:p>
    <w:p w14:paraId="113ECAFE" w14:textId="43D98BAA" w:rsidR="00D13103" w:rsidRPr="00094C28" w:rsidRDefault="007163E7" w:rsidP="00384C99">
      <w:pPr>
        <w:pStyle w:val="Heading2"/>
      </w:pPr>
      <w:bookmarkStart w:id="4" w:name="_Toc23505407"/>
      <w:bookmarkStart w:id="5" w:name="_Toc410389256"/>
      <w:r w:rsidRPr="00094C28">
        <w:t>Backgroun</w:t>
      </w:r>
      <w:r w:rsidR="00D13103" w:rsidRPr="00094C28">
        <w:t>d</w:t>
      </w:r>
      <w:bookmarkEnd w:id="4"/>
    </w:p>
    <w:p w14:paraId="0BCFC723" w14:textId="0B544CA0" w:rsidR="0042622D" w:rsidRDefault="0042622D" w:rsidP="0042622D">
      <w:r w:rsidRPr="0042622D">
        <w:t>NGA’s International Solution Office (TIP) delivers effective, resilient, and timely infrastructure and architecture solutions that meet current and emerging international GEOINT needs.  TIP manages the development, delivery, and operations of capabilities between US and Foreign Partners.  TIP balances foreign partner interests and needs to ensure technical compatibility across international partners to support the NGA International GEOINT Strategy.  The capabilities delivered by TIP connect the NSG with the GEOINT capabilities of the Commonwealth, Third Party, and Coalition Partners with the goal of leveraging shared national security interests.</w:t>
      </w:r>
    </w:p>
    <w:p w14:paraId="3C0EA6F3" w14:textId="6F90A76A" w:rsidR="0042622D" w:rsidRDefault="0042622D" w:rsidP="0042622D"/>
    <w:p w14:paraId="66A791C4" w14:textId="2D90BC17" w:rsidR="0042622D" w:rsidRDefault="0042622D" w:rsidP="0042622D">
      <w:r>
        <w:t xml:space="preserve">The NGA International Collaborative Environment (ICE), Global Service Proxy (GSP), </w:t>
      </w:r>
      <w:r w:rsidR="00A63491" w:rsidRPr="00A63491">
        <w:t>Dissemination Services</w:t>
      </w:r>
      <w:r>
        <w:t xml:space="preserve">, the International Partner Operations Center (IPOC), BICES, and other IT architectures and capabilities enable integration </w:t>
      </w:r>
      <w:r w:rsidR="00094C28">
        <w:t>by providing</w:t>
      </w:r>
      <w:r>
        <w:t xml:space="preserve"> </w:t>
      </w:r>
      <w:r w:rsidR="00094C28">
        <w:t>connectivity, data access</w:t>
      </w:r>
      <w:r>
        <w:t xml:space="preserve"> and </w:t>
      </w:r>
      <w:r w:rsidR="00094C28">
        <w:t xml:space="preserve">mission and </w:t>
      </w:r>
      <w:r>
        <w:t>collaborati</w:t>
      </w:r>
      <w:r w:rsidR="00094C28">
        <w:t>on</w:t>
      </w:r>
      <w:r>
        <w:t xml:space="preserve"> tools. This enables the US and its Allies to share GEOINT mission areas (e.g. analysis, </w:t>
      </w:r>
      <w:r w:rsidR="002D66BF">
        <w:t>activity-based</w:t>
      </w:r>
      <w:r w:rsidR="00A63491">
        <w:t xml:space="preserve"> intelligence/structured observation management (</w:t>
      </w:r>
      <w:r>
        <w:t>ABI / SOM</w:t>
      </w:r>
      <w:r w:rsidR="00A63491">
        <w:t>)</w:t>
      </w:r>
      <w:r>
        <w:t xml:space="preserve">, collections, foundation data, algorithms, data science, technology, </w:t>
      </w:r>
      <w:r w:rsidR="00A63491">
        <w:t>research and development</w:t>
      </w:r>
      <w:r>
        <w:t>, etc.).</w:t>
      </w:r>
    </w:p>
    <w:p w14:paraId="58B9F892" w14:textId="7C37BE78" w:rsidR="00D13103" w:rsidRPr="00094C28" w:rsidRDefault="00D13103" w:rsidP="00384C99">
      <w:pPr>
        <w:pStyle w:val="Heading2"/>
      </w:pPr>
      <w:bookmarkStart w:id="6" w:name="_Toc23505408"/>
      <w:bookmarkStart w:id="7" w:name="_Toc410389264"/>
      <w:bookmarkEnd w:id="5"/>
      <w:r w:rsidRPr="00094C28">
        <w:t>Scope</w:t>
      </w:r>
      <w:bookmarkEnd w:id="6"/>
    </w:p>
    <w:p w14:paraId="7181F08C" w14:textId="704D0672" w:rsidR="007238B5" w:rsidRPr="00377F24" w:rsidRDefault="00961CA1" w:rsidP="00A46F83">
      <w:pPr>
        <w:spacing w:before="120" w:after="120" w:line="276" w:lineRule="auto"/>
        <w:rPr>
          <w:color w:val="000000" w:themeColor="text1"/>
        </w:rPr>
      </w:pPr>
      <w:bookmarkStart w:id="8" w:name="_Toc268607565"/>
      <w:bookmarkEnd w:id="7"/>
      <w:r w:rsidRPr="00330B77">
        <w:t>The Contractor shall perform SE&amp;I</w:t>
      </w:r>
      <w:r w:rsidR="0082039F">
        <w:t xml:space="preserve"> services</w:t>
      </w:r>
      <w:r w:rsidRPr="00330B77">
        <w:t xml:space="preserve"> work in accordance with the requirements specified </w:t>
      </w:r>
      <w:r>
        <w:t xml:space="preserve">in this task order. </w:t>
      </w:r>
      <w:r w:rsidRPr="00330B77">
        <w:rPr>
          <w:color w:val="000000" w:themeColor="text1"/>
        </w:rPr>
        <w:t xml:space="preserve"> The Contractor </w:t>
      </w:r>
      <w:r w:rsidRPr="00C13C7A">
        <w:rPr>
          <w:color w:val="000000" w:themeColor="text1"/>
        </w:rPr>
        <w:t>s</w:t>
      </w:r>
      <w:r>
        <w:rPr>
          <w:color w:val="000000" w:themeColor="text1"/>
        </w:rPr>
        <w:t>hall</w:t>
      </w:r>
      <w:r w:rsidRPr="00C13C7A">
        <w:rPr>
          <w:color w:val="000000" w:themeColor="text1"/>
        </w:rPr>
        <w:t xml:space="preserve"> apply </w:t>
      </w:r>
      <w:r w:rsidR="00E2734B">
        <w:rPr>
          <w:color w:val="000000" w:themeColor="text1"/>
        </w:rPr>
        <w:t xml:space="preserve">Model Based </w:t>
      </w:r>
      <w:r w:rsidR="0042622D">
        <w:rPr>
          <w:color w:val="000000" w:themeColor="text1"/>
        </w:rPr>
        <w:t>System</w:t>
      </w:r>
      <w:r w:rsidR="00E2734B">
        <w:rPr>
          <w:color w:val="000000" w:themeColor="text1"/>
        </w:rPr>
        <w:t>s</w:t>
      </w:r>
      <w:r w:rsidR="0042622D">
        <w:rPr>
          <w:color w:val="000000" w:themeColor="text1"/>
        </w:rPr>
        <w:t xml:space="preserve"> Engineering and System Integration</w:t>
      </w:r>
      <w:r w:rsidRPr="00C13C7A">
        <w:rPr>
          <w:color w:val="000000" w:themeColor="text1"/>
        </w:rPr>
        <w:t xml:space="preserve"> methods and tools </w:t>
      </w:r>
      <w:r w:rsidR="0042622D">
        <w:rPr>
          <w:color w:val="000000" w:themeColor="text1"/>
        </w:rPr>
        <w:t>to support</w:t>
      </w:r>
      <w:r w:rsidRPr="00C13C7A">
        <w:rPr>
          <w:color w:val="000000" w:themeColor="text1"/>
        </w:rPr>
        <w:t xml:space="preserve"> the Government with </w:t>
      </w:r>
      <w:r w:rsidR="00E2734B">
        <w:rPr>
          <w:color w:val="000000" w:themeColor="text1"/>
        </w:rPr>
        <w:t xml:space="preserve">engineering and </w:t>
      </w:r>
      <w:r w:rsidRPr="00C13C7A">
        <w:rPr>
          <w:color w:val="000000" w:themeColor="text1"/>
        </w:rPr>
        <w:t xml:space="preserve">integration efforts across the </w:t>
      </w:r>
      <w:r w:rsidR="00E2734B">
        <w:rPr>
          <w:color w:val="000000" w:themeColor="text1"/>
        </w:rPr>
        <w:t>NSG and Allied System</w:t>
      </w:r>
      <w:r w:rsidR="001D6813">
        <w:rPr>
          <w:color w:val="000000" w:themeColor="text1"/>
        </w:rPr>
        <w:t xml:space="preserve"> for Geospatial-Intelligence</w:t>
      </w:r>
      <w:r w:rsidR="00E2734B">
        <w:rPr>
          <w:color w:val="000000" w:themeColor="text1"/>
        </w:rPr>
        <w:t xml:space="preserve"> (ASG) </w:t>
      </w:r>
      <w:r w:rsidRPr="00C13C7A">
        <w:rPr>
          <w:color w:val="000000" w:themeColor="text1"/>
        </w:rPr>
        <w:t>enterprise.</w:t>
      </w:r>
      <w:r>
        <w:rPr>
          <w:color w:val="000000" w:themeColor="text1"/>
        </w:rPr>
        <w:t xml:space="preserve"> </w:t>
      </w:r>
      <w:r w:rsidR="007238B5">
        <w:rPr>
          <w:color w:val="000000" w:themeColor="text1"/>
        </w:rPr>
        <w:t xml:space="preserve">A brief description of </w:t>
      </w:r>
      <w:r w:rsidR="00053A8C">
        <w:rPr>
          <w:color w:val="000000" w:themeColor="text1"/>
        </w:rPr>
        <w:t xml:space="preserve">the engineering activities to be supported under this Task Order are as </w:t>
      </w:r>
      <w:r w:rsidR="007238B5">
        <w:rPr>
          <w:color w:val="000000" w:themeColor="text1"/>
        </w:rPr>
        <w:t>follows</w:t>
      </w:r>
      <w:r w:rsidR="007238B5" w:rsidRPr="00377F24">
        <w:rPr>
          <w:color w:val="000000" w:themeColor="text1"/>
        </w:rPr>
        <w:t>:</w:t>
      </w:r>
    </w:p>
    <w:p w14:paraId="20F62033" w14:textId="76E0BA47" w:rsidR="007238B5" w:rsidRPr="00377F24" w:rsidRDefault="007238B5" w:rsidP="004A42C3">
      <w:pPr>
        <w:pStyle w:val="ListParagraph"/>
        <w:numPr>
          <w:ilvl w:val="0"/>
          <w:numId w:val="4"/>
        </w:numPr>
        <w:spacing w:before="120" w:after="120" w:line="276" w:lineRule="auto"/>
        <w:contextualSpacing w:val="0"/>
        <w:rPr>
          <w:color w:val="000000" w:themeColor="text1"/>
        </w:rPr>
      </w:pPr>
      <w:r w:rsidRPr="00597EBF">
        <w:rPr>
          <w:b/>
          <w:color w:val="000000" w:themeColor="text1"/>
        </w:rPr>
        <w:t>Enterprise</w:t>
      </w:r>
      <w:r w:rsidR="0082039F">
        <w:rPr>
          <w:b/>
          <w:color w:val="000000" w:themeColor="text1"/>
        </w:rPr>
        <w:t xml:space="preserve"> </w:t>
      </w:r>
      <w:r w:rsidRPr="00597EBF">
        <w:rPr>
          <w:b/>
          <w:color w:val="000000" w:themeColor="text1"/>
        </w:rPr>
        <w:t>and Solutions Architecture Engineering.</w:t>
      </w:r>
      <w:r w:rsidRPr="00377F24">
        <w:rPr>
          <w:color w:val="000000" w:themeColor="text1"/>
        </w:rPr>
        <w:t xml:space="preserve"> </w:t>
      </w:r>
      <w:r w:rsidR="00961CA1" w:rsidRPr="00924EA6">
        <w:rPr>
          <w:color w:val="000000" w:themeColor="text1"/>
        </w:rPr>
        <w:t>The NEE contractor shall provide</w:t>
      </w:r>
      <w:r w:rsidR="00961CA1">
        <w:rPr>
          <w:b/>
          <w:color w:val="000000" w:themeColor="text1"/>
        </w:rPr>
        <w:t xml:space="preserve"> </w:t>
      </w:r>
      <w:r w:rsidR="00961CA1">
        <w:rPr>
          <w:color w:val="000000" w:themeColor="text1"/>
        </w:rPr>
        <w:t>s</w:t>
      </w:r>
      <w:r w:rsidRPr="00377F24">
        <w:rPr>
          <w:color w:val="000000" w:themeColor="text1"/>
        </w:rPr>
        <w:t xml:space="preserve">ervices to plan, design, define, develop, document and baseline the GEOINT Enterprise </w:t>
      </w:r>
      <w:r w:rsidRPr="00924EA6">
        <w:rPr>
          <w:color w:val="000000" w:themeColor="text1"/>
        </w:rPr>
        <w:t>Architecture (GEA)</w:t>
      </w:r>
      <w:r w:rsidR="001D6813">
        <w:rPr>
          <w:color w:val="000000" w:themeColor="text1"/>
        </w:rPr>
        <w:t xml:space="preserve">, </w:t>
      </w:r>
      <w:r w:rsidR="00204C4F">
        <w:rPr>
          <w:color w:val="000000" w:themeColor="text1"/>
        </w:rPr>
        <w:t>ASG</w:t>
      </w:r>
      <w:r w:rsidR="001D6813">
        <w:rPr>
          <w:color w:val="000000" w:themeColor="text1"/>
        </w:rPr>
        <w:t xml:space="preserve"> Architecture</w:t>
      </w:r>
      <w:r w:rsidR="00204C4F">
        <w:rPr>
          <w:color w:val="000000" w:themeColor="text1"/>
        </w:rPr>
        <w:t xml:space="preserve"> (both 2</w:t>
      </w:r>
      <w:r w:rsidR="00204C4F" w:rsidRPr="00204C4F">
        <w:rPr>
          <w:color w:val="000000" w:themeColor="text1"/>
          <w:vertAlign w:val="superscript"/>
        </w:rPr>
        <w:t>nd</w:t>
      </w:r>
      <w:r w:rsidR="00204C4F">
        <w:rPr>
          <w:color w:val="000000" w:themeColor="text1"/>
        </w:rPr>
        <w:t xml:space="preserve"> and 3</w:t>
      </w:r>
      <w:r w:rsidR="00204C4F" w:rsidRPr="00204C4F">
        <w:rPr>
          <w:color w:val="000000" w:themeColor="text1"/>
          <w:vertAlign w:val="superscript"/>
        </w:rPr>
        <w:t>rd</w:t>
      </w:r>
      <w:r w:rsidR="00204C4F">
        <w:rPr>
          <w:color w:val="000000" w:themeColor="text1"/>
        </w:rPr>
        <w:t xml:space="preserve"> Party)</w:t>
      </w:r>
      <w:r w:rsidR="00E2734B">
        <w:rPr>
          <w:color w:val="000000" w:themeColor="text1"/>
        </w:rPr>
        <w:t xml:space="preserve"> and SAGE for CAPs and SAPs, to include </w:t>
      </w:r>
      <w:r w:rsidRPr="00924EA6">
        <w:rPr>
          <w:color w:val="000000" w:themeColor="text1"/>
        </w:rPr>
        <w:t>Business</w:t>
      </w:r>
      <w:r w:rsidRPr="00377F24">
        <w:rPr>
          <w:color w:val="000000" w:themeColor="text1"/>
        </w:rPr>
        <w:t xml:space="preserve">, Data, Network, Security and Solutions-Level Architectures </w:t>
      </w:r>
      <w:r w:rsidR="00961CA1">
        <w:rPr>
          <w:color w:val="000000" w:themeColor="text1"/>
        </w:rPr>
        <w:t>down to the program level</w:t>
      </w:r>
      <w:r w:rsidRPr="00377F24">
        <w:rPr>
          <w:color w:val="000000" w:themeColor="text1"/>
        </w:rPr>
        <w:t xml:space="preserve"> ensur</w:t>
      </w:r>
      <w:r w:rsidR="00961CA1">
        <w:rPr>
          <w:color w:val="000000" w:themeColor="text1"/>
        </w:rPr>
        <w:t>ing</w:t>
      </w:r>
      <w:r w:rsidRPr="00377F24">
        <w:rPr>
          <w:color w:val="000000" w:themeColor="text1"/>
        </w:rPr>
        <w:t xml:space="preserve"> </w:t>
      </w:r>
      <w:r w:rsidR="00E2734B">
        <w:rPr>
          <w:color w:val="000000" w:themeColor="text1"/>
        </w:rPr>
        <w:t xml:space="preserve">NSG and ASG </w:t>
      </w:r>
      <w:r w:rsidRPr="00377F24">
        <w:rPr>
          <w:color w:val="000000" w:themeColor="text1"/>
        </w:rPr>
        <w:t>enterprise systems work together in an integrated fashion to deliver mission capabilities and solutions.</w:t>
      </w:r>
    </w:p>
    <w:p w14:paraId="1D3E0964" w14:textId="765D66E8" w:rsidR="007238B5" w:rsidRPr="00377F24" w:rsidRDefault="0082039F" w:rsidP="004A42C3">
      <w:pPr>
        <w:pStyle w:val="ListParagraph"/>
        <w:numPr>
          <w:ilvl w:val="0"/>
          <w:numId w:val="4"/>
        </w:numPr>
        <w:spacing w:before="120" w:after="120" w:line="276" w:lineRule="auto"/>
        <w:contextualSpacing w:val="0"/>
        <w:rPr>
          <w:color w:val="000000" w:themeColor="text1"/>
        </w:rPr>
      </w:pPr>
      <w:r w:rsidRPr="00597EBF">
        <w:rPr>
          <w:b/>
          <w:color w:val="000000" w:themeColor="text1"/>
        </w:rPr>
        <w:t>Enterprise Level</w:t>
      </w:r>
      <w:r w:rsidR="007238B5" w:rsidRPr="00597EBF">
        <w:rPr>
          <w:b/>
          <w:color w:val="000000" w:themeColor="text1"/>
        </w:rPr>
        <w:t xml:space="preserve"> </w:t>
      </w:r>
      <w:r w:rsidRPr="00597EBF">
        <w:rPr>
          <w:b/>
          <w:color w:val="000000" w:themeColor="text1"/>
        </w:rPr>
        <w:t>Requirements Engineering</w:t>
      </w:r>
      <w:r w:rsidR="007238B5" w:rsidRPr="00597EBF">
        <w:rPr>
          <w:b/>
          <w:color w:val="000000" w:themeColor="text1"/>
        </w:rPr>
        <w:t>.</w:t>
      </w:r>
      <w:r w:rsidR="007238B5"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007238B5" w:rsidRPr="00377F24">
        <w:rPr>
          <w:color w:val="000000" w:themeColor="text1"/>
        </w:rPr>
        <w:t xml:space="preserve">ervices to develop, document, decompose and allocate strategic </w:t>
      </w:r>
      <w:r w:rsidR="00E2734B">
        <w:rPr>
          <w:color w:val="000000" w:themeColor="text1"/>
        </w:rPr>
        <w:t xml:space="preserve">through Enterprise level </w:t>
      </w:r>
      <w:r w:rsidR="007238B5" w:rsidRPr="00377F24">
        <w:rPr>
          <w:color w:val="000000" w:themeColor="text1"/>
        </w:rPr>
        <w:t xml:space="preserve">requirements to establish and enable GEOINT Mission Solutions </w:t>
      </w:r>
      <w:r w:rsidR="00E2734B">
        <w:rPr>
          <w:color w:val="000000" w:themeColor="text1"/>
        </w:rPr>
        <w:t xml:space="preserve">across the agency and with international partners, to include CAP/SAP missions </w:t>
      </w:r>
      <w:r w:rsidR="007238B5" w:rsidRPr="00377F24">
        <w:rPr>
          <w:color w:val="000000" w:themeColor="text1"/>
        </w:rPr>
        <w:t xml:space="preserve">(e.g., GEOINT Enterprise Capabilities Documents (ECDs), Statements of Capabilities (SOCs), Capabilities Description Documents (CDDs), </w:t>
      </w:r>
      <w:r w:rsidR="007238B5">
        <w:rPr>
          <w:color w:val="000000" w:themeColor="text1"/>
        </w:rPr>
        <w:t>Capability-Oriented Requirement (COR) sets, Service-Oriented Requirement (SOR) sets,</w:t>
      </w:r>
      <w:r>
        <w:rPr>
          <w:color w:val="000000" w:themeColor="text1"/>
        </w:rPr>
        <w:t xml:space="preserve"> and</w:t>
      </w:r>
      <w:r w:rsidR="007238B5">
        <w:rPr>
          <w:color w:val="000000" w:themeColor="text1"/>
        </w:rPr>
        <w:t xml:space="preserve"> Agile Frameworks</w:t>
      </w:r>
      <w:r w:rsidR="00061F48">
        <w:rPr>
          <w:color w:val="000000" w:themeColor="text1"/>
        </w:rPr>
        <w:t xml:space="preserve"> and </w:t>
      </w:r>
      <w:r w:rsidR="00961CA1">
        <w:rPr>
          <w:color w:val="000000" w:themeColor="text1"/>
        </w:rPr>
        <w:t>suppo</w:t>
      </w:r>
      <w:r w:rsidR="00924EA6">
        <w:rPr>
          <w:color w:val="000000" w:themeColor="text1"/>
        </w:rPr>
        <w:t xml:space="preserve">rt </w:t>
      </w:r>
      <w:r w:rsidR="00061F48">
        <w:rPr>
          <w:color w:val="000000" w:themeColor="text1"/>
        </w:rPr>
        <w:t xml:space="preserve">traceability to </w:t>
      </w:r>
      <w:r w:rsidR="007238B5" w:rsidRPr="00377F24">
        <w:rPr>
          <w:color w:val="000000" w:themeColor="text1"/>
        </w:rPr>
        <w:t>System and Software Requirements Documents (</w:t>
      </w:r>
      <w:proofErr w:type="spellStart"/>
      <w:r w:rsidR="007238B5" w:rsidRPr="00377F24">
        <w:rPr>
          <w:color w:val="000000" w:themeColor="text1"/>
        </w:rPr>
        <w:t>SysRDs</w:t>
      </w:r>
      <w:proofErr w:type="spellEnd"/>
      <w:r w:rsidR="007238B5" w:rsidRPr="00377F24">
        <w:rPr>
          <w:color w:val="000000" w:themeColor="text1"/>
        </w:rPr>
        <w:t xml:space="preserve"> and SRDs).</w:t>
      </w:r>
    </w:p>
    <w:p w14:paraId="6FFAF207" w14:textId="55B1DECD" w:rsidR="007238B5" w:rsidRPr="00377F24" w:rsidRDefault="007238B5" w:rsidP="004A42C3">
      <w:pPr>
        <w:pStyle w:val="ListParagraph"/>
        <w:numPr>
          <w:ilvl w:val="0"/>
          <w:numId w:val="4"/>
        </w:numPr>
        <w:spacing w:before="120" w:after="120" w:line="276" w:lineRule="auto"/>
        <w:contextualSpacing w:val="0"/>
        <w:rPr>
          <w:color w:val="000000" w:themeColor="text1"/>
        </w:rPr>
      </w:pPr>
      <w:r w:rsidRPr="00597EBF">
        <w:rPr>
          <w:b/>
          <w:color w:val="000000" w:themeColor="text1"/>
        </w:rPr>
        <w:t xml:space="preserve">Enterprise Integration Engineering (Cross </w:t>
      </w:r>
      <w:r w:rsidR="003748E8">
        <w:rPr>
          <w:b/>
          <w:color w:val="000000" w:themeColor="text1"/>
        </w:rPr>
        <w:t>Organization</w:t>
      </w:r>
      <w:r w:rsidR="003748E8" w:rsidRPr="00597EBF">
        <w:rPr>
          <w:b/>
          <w:color w:val="000000" w:themeColor="text1"/>
        </w:rPr>
        <w:t xml:space="preserve"> </w:t>
      </w:r>
      <w:r w:rsidRPr="00597EBF">
        <w:rPr>
          <w:b/>
          <w:color w:val="000000" w:themeColor="text1"/>
        </w:rPr>
        <w:t xml:space="preserve">and </w:t>
      </w:r>
      <w:r w:rsidR="003748E8">
        <w:rPr>
          <w:b/>
          <w:color w:val="000000" w:themeColor="text1"/>
        </w:rPr>
        <w:t>P</w:t>
      </w:r>
      <w:r w:rsidR="00924EA6">
        <w:rPr>
          <w:b/>
          <w:color w:val="000000" w:themeColor="text1"/>
        </w:rPr>
        <w:t xml:space="preserve">rogram </w:t>
      </w:r>
      <w:r w:rsidR="003748E8">
        <w:rPr>
          <w:b/>
          <w:color w:val="000000" w:themeColor="text1"/>
        </w:rPr>
        <w:t>O</w:t>
      </w:r>
      <w:r w:rsidR="00924EA6">
        <w:rPr>
          <w:b/>
          <w:color w:val="000000" w:themeColor="text1"/>
        </w:rPr>
        <w:t>ffice</w:t>
      </w:r>
      <w:r w:rsidRPr="00597EBF">
        <w:rPr>
          <w:b/>
          <w:color w:val="000000" w:themeColor="text1"/>
        </w:rPr>
        <w:t>).</w:t>
      </w:r>
      <w:r w:rsidRPr="00377F24">
        <w:rPr>
          <w:color w:val="000000" w:themeColor="text1"/>
        </w:rPr>
        <w:t xml:space="preserve">  </w:t>
      </w:r>
      <w:r w:rsidR="00961CA1" w:rsidRPr="00081A2B">
        <w:rPr>
          <w:color w:val="000000" w:themeColor="text1"/>
        </w:rPr>
        <w:t>The NEE contractor shall provide</w:t>
      </w:r>
      <w:r w:rsidR="00961CA1" w:rsidRPr="00377F24">
        <w:rPr>
          <w:color w:val="000000" w:themeColor="text1"/>
        </w:rPr>
        <w:t xml:space="preserve"> </w:t>
      </w:r>
      <w:r w:rsidR="00061F48">
        <w:rPr>
          <w:color w:val="000000" w:themeColor="text1"/>
        </w:rPr>
        <w:t xml:space="preserve">services to integrate program and project solutions that cut across Office and </w:t>
      </w:r>
      <w:r w:rsidR="00987C51">
        <w:rPr>
          <w:color w:val="000000" w:themeColor="text1"/>
        </w:rPr>
        <w:t xml:space="preserve">Program Office </w:t>
      </w:r>
      <w:r w:rsidR="00061F48">
        <w:rPr>
          <w:color w:val="000000" w:themeColor="text1"/>
        </w:rPr>
        <w:t>budget programs, development contracts and sensor segments ensuring the multiple parts come together sea</w:t>
      </w:r>
      <w:r w:rsidRPr="00377F24">
        <w:rPr>
          <w:color w:val="000000" w:themeColor="text1"/>
        </w:rPr>
        <w:t>mlessly to deliver mission capabilities.</w:t>
      </w:r>
      <w:r w:rsidR="00061F48">
        <w:rPr>
          <w:color w:val="000000" w:themeColor="text1"/>
        </w:rPr>
        <w:t xml:space="preserve">  The NEE contractor shall provide integration of international partner architecture systems and tools into the larger NSG</w:t>
      </w:r>
      <w:r w:rsidR="00204C4F">
        <w:rPr>
          <w:color w:val="000000" w:themeColor="text1"/>
        </w:rPr>
        <w:t>/ASG</w:t>
      </w:r>
      <w:r w:rsidR="00061F48">
        <w:rPr>
          <w:color w:val="000000" w:themeColor="text1"/>
        </w:rPr>
        <w:t xml:space="preserve"> for broader use, as approved by NGA and our International and Mission Partners.</w:t>
      </w:r>
    </w:p>
    <w:p w14:paraId="0923F94C" w14:textId="3A280178" w:rsidR="007238B5" w:rsidRPr="00377F24" w:rsidRDefault="00961CA1" w:rsidP="004A42C3">
      <w:pPr>
        <w:pStyle w:val="ListParagraph"/>
        <w:numPr>
          <w:ilvl w:val="0"/>
          <w:numId w:val="4"/>
        </w:numPr>
        <w:spacing w:before="120" w:after="120" w:line="276" w:lineRule="auto"/>
        <w:contextualSpacing w:val="0"/>
        <w:rPr>
          <w:color w:val="000000" w:themeColor="text1"/>
        </w:rPr>
      </w:pPr>
      <w:r>
        <w:rPr>
          <w:b/>
          <w:color w:val="000000" w:themeColor="text1"/>
        </w:rPr>
        <w:t xml:space="preserve">Enterprise </w:t>
      </w:r>
      <w:r w:rsidR="007238B5" w:rsidRPr="00597EBF">
        <w:rPr>
          <w:b/>
          <w:color w:val="000000" w:themeColor="text1"/>
        </w:rPr>
        <w:t>Analysis and Assessment.</w:t>
      </w:r>
      <w:r w:rsidR="007238B5" w:rsidRPr="00377F24">
        <w:rPr>
          <w:color w:val="000000" w:themeColor="text1"/>
        </w:rPr>
        <w:t xml:space="preserve">  </w:t>
      </w:r>
      <w:r w:rsidRPr="00081A2B">
        <w:rPr>
          <w:color w:val="000000" w:themeColor="text1"/>
        </w:rPr>
        <w:t>The NEE contractor shall provide</w:t>
      </w:r>
      <w:r w:rsidRPr="00377F24">
        <w:rPr>
          <w:color w:val="000000" w:themeColor="text1"/>
        </w:rPr>
        <w:t xml:space="preserve"> </w:t>
      </w:r>
      <w:r>
        <w:rPr>
          <w:color w:val="000000" w:themeColor="text1"/>
        </w:rPr>
        <w:t>s</w:t>
      </w:r>
      <w:r w:rsidR="007238B5" w:rsidRPr="00377F24">
        <w:rPr>
          <w:color w:val="000000" w:themeColor="text1"/>
        </w:rPr>
        <w:t>ervices to perform Capabilities-based Analysis, Business Engineering (Pre-A</w:t>
      </w:r>
      <w:r w:rsidR="001D47F0">
        <w:rPr>
          <w:color w:val="000000" w:themeColor="text1"/>
        </w:rPr>
        <w:t>cquisition Engineering) and A</w:t>
      </w:r>
      <w:r w:rsidR="00BE310B">
        <w:rPr>
          <w:color w:val="000000" w:themeColor="text1"/>
        </w:rPr>
        <w:t>nalysis of Alternatives (</w:t>
      </w:r>
      <w:proofErr w:type="spellStart"/>
      <w:r w:rsidR="00BE310B">
        <w:rPr>
          <w:color w:val="000000" w:themeColor="text1"/>
        </w:rPr>
        <w:t>A</w:t>
      </w:r>
      <w:r w:rsidR="001D47F0">
        <w:rPr>
          <w:color w:val="000000" w:themeColor="text1"/>
        </w:rPr>
        <w:t>oA</w:t>
      </w:r>
      <w:r w:rsidR="007238B5" w:rsidRPr="00377F24">
        <w:rPr>
          <w:color w:val="000000" w:themeColor="text1"/>
        </w:rPr>
        <w:t>s</w:t>
      </w:r>
      <w:proofErr w:type="spellEnd"/>
      <w:r w:rsidR="00BE310B">
        <w:rPr>
          <w:color w:val="000000" w:themeColor="text1"/>
        </w:rPr>
        <w:t>)</w:t>
      </w:r>
      <w:r w:rsidR="007238B5" w:rsidRPr="00377F24">
        <w:rPr>
          <w:color w:val="000000" w:themeColor="text1"/>
        </w:rPr>
        <w:t>, Trade Studies, and Engineering Assessments.</w:t>
      </w:r>
    </w:p>
    <w:p w14:paraId="1CB2139E" w14:textId="76EB6AF9" w:rsidR="00802BBA" w:rsidRPr="00FB544C" w:rsidRDefault="007238B5" w:rsidP="004A42C3">
      <w:pPr>
        <w:pStyle w:val="ListParagraph"/>
        <w:numPr>
          <w:ilvl w:val="0"/>
          <w:numId w:val="4"/>
        </w:numPr>
        <w:spacing w:before="120" w:after="120" w:line="276" w:lineRule="auto"/>
        <w:contextualSpacing w:val="0"/>
        <w:rPr>
          <w:color w:val="000000" w:themeColor="text1"/>
        </w:rPr>
      </w:pPr>
      <w:r w:rsidRPr="00597EBF">
        <w:rPr>
          <w:b/>
          <w:color w:val="000000" w:themeColor="text1"/>
        </w:rPr>
        <w:t>Modeling, Simulation &amp; Analysis (MS&amp;A).</w:t>
      </w:r>
      <w:r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Pr="00377F24">
        <w:rPr>
          <w:color w:val="000000" w:themeColor="text1"/>
        </w:rPr>
        <w:t xml:space="preserve">ervices to the Government </w:t>
      </w:r>
      <w:r w:rsidR="00961CA1">
        <w:rPr>
          <w:color w:val="000000" w:themeColor="text1"/>
        </w:rPr>
        <w:t>for</w:t>
      </w:r>
      <w:r w:rsidR="00961CA1" w:rsidRPr="00377F24">
        <w:rPr>
          <w:color w:val="000000" w:themeColor="text1"/>
        </w:rPr>
        <w:t xml:space="preserve"> </w:t>
      </w:r>
      <w:r w:rsidRPr="00377F24">
        <w:rPr>
          <w:color w:val="000000" w:themeColor="text1"/>
        </w:rPr>
        <w:t xml:space="preserve">Modeling, Simulation and Analysis (MS&amp;A). </w:t>
      </w:r>
      <w:r w:rsidR="00572A54">
        <w:rPr>
          <w:color w:val="000000" w:themeColor="text1"/>
        </w:rPr>
        <w:t xml:space="preserve">The contractor </w:t>
      </w:r>
      <w:r w:rsidR="00961CA1">
        <w:rPr>
          <w:color w:val="000000" w:themeColor="text1"/>
        </w:rPr>
        <w:t>shall</w:t>
      </w:r>
      <w:r w:rsidR="00D246C4">
        <w:rPr>
          <w:color w:val="000000" w:themeColor="text1"/>
        </w:rPr>
        <w:t xml:space="preserve"> </w:t>
      </w:r>
      <w:r w:rsidR="00CA7174">
        <w:rPr>
          <w:color w:val="000000" w:themeColor="text1"/>
        </w:rPr>
        <w:t xml:space="preserve">build and maintain digital representations </w:t>
      </w:r>
      <w:r w:rsidRPr="00377F24">
        <w:rPr>
          <w:color w:val="000000" w:themeColor="text1"/>
        </w:rPr>
        <w:t xml:space="preserve">of </w:t>
      </w:r>
      <w:r w:rsidR="00CA7174" w:rsidRPr="008231C6">
        <w:rPr>
          <w:color w:val="000000" w:themeColor="text1"/>
        </w:rPr>
        <w:t xml:space="preserve">architectures, systems, services, subsystems, and components </w:t>
      </w:r>
      <w:r w:rsidR="00BE6A72">
        <w:rPr>
          <w:color w:val="000000" w:themeColor="text1"/>
        </w:rPr>
        <w:t xml:space="preserve">supporting GEOINT </w:t>
      </w:r>
      <w:r w:rsidR="00CA7174">
        <w:rPr>
          <w:color w:val="000000" w:themeColor="text1"/>
        </w:rPr>
        <w:t xml:space="preserve">and use </w:t>
      </w:r>
      <w:r w:rsidR="00CA7174" w:rsidRPr="00377F24">
        <w:rPr>
          <w:color w:val="000000" w:themeColor="text1"/>
        </w:rPr>
        <w:t xml:space="preserve">software </w:t>
      </w:r>
      <w:r w:rsidR="00BE6A72">
        <w:rPr>
          <w:color w:val="000000" w:themeColor="text1"/>
        </w:rPr>
        <w:t>to conduct</w:t>
      </w:r>
      <w:r w:rsidR="00572A54">
        <w:rPr>
          <w:color w:val="000000" w:themeColor="text1"/>
        </w:rPr>
        <w:t xml:space="preserve"> performance, capacity, and proof-of concept</w:t>
      </w:r>
      <w:r w:rsidR="00BE6A72">
        <w:rPr>
          <w:color w:val="000000" w:themeColor="text1"/>
        </w:rPr>
        <w:t xml:space="preserve"> MS&amp;A</w:t>
      </w:r>
      <w:r w:rsidR="00CA7174">
        <w:rPr>
          <w:color w:val="000000" w:themeColor="text1"/>
        </w:rPr>
        <w:t xml:space="preserve"> across</w:t>
      </w:r>
      <w:r w:rsidR="00CA7174" w:rsidRPr="008231C6">
        <w:rPr>
          <w:color w:val="000000" w:themeColor="text1"/>
        </w:rPr>
        <w:t xml:space="preserve"> the</w:t>
      </w:r>
      <w:r w:rsidR="00CA7174">
        <w:rPr>
          <w:color w:val="000000" w:themeColor="text1"/>
        </w:rPr>
        <w:t xml:space="preserve"> NGA,</w:t>
      </w:r>
      <w:r w:rsidR="00CA7174" w:rsidRPr="008231C6">
        <w:rPr>
          <w:color w:val="000000" w:themeColor="text1"/>
        </w:rPr>
        <w:t xml:space="preserve"> NSG, ASG, commerce, and </w:t>
      </w:r>
      <w:r w:rsidR="00CA7174">
        <w:rPr>
          <w:color w:val="000000" w:themeColor="text1"/>
        </w:rPr>
        <w:t>M</w:t>
      </w:r>
      <w:r w:rsidR="00CA7174" w:rsidRPr="008231C6">
        <w:rPr>
          <w:color w:val="000000" w:themeColor="text1"/>
        </w:rPr>
        <w:t xml:space="preserve">ission </w:t>
      </w:r>
      <w:r w:rsidR="00CA7174">
        <w:rPr>
          <w:color w:val="000000" w:themeColor="text1"/>
        </w:rPr>
        <w:t>P</w:t>
      </w:r>
      <w:r w:rsidR="00CA7174" w:rsidRPr="008231C6">
        <w:rPr>
          <w:color w:val="000000" w:themeColor="text1"/>
        </w:rPr>
        <w:t xml:space="preserve">artner </w:t>
      </w:r>
      <w:r w:rsidR="00CA7174">
        <w:rPr>
          <w:color w:val="000000" w:themeColor="text1"/>
        </w:rPr>
        <w:t>paradigms.</w:t>
      </w:r>
    </w:p>
    <w:p w14:paraId="48AC86B6" w14:textId="3E138BBE" w:rsidR="00223418" w:rsidRPr="006716BD" w:rsidRDefault="00223418" w:rsidP="00DB397E">
      <w:pPr>
        <w:pStyle w:val="Heading1"/>
        <w:numPr>
          <w:ilvl w:val="0"/>
          <w:numId w:val="2"/>
        </w:numPr>
      </w:pPr>
      <w:bookmarkStart w:id="9" w:name="_Toc410389265"/>
      <w:bookmarkStart w:id="10" w:name="_Toc23505409"/>
      <w:r w:rsidRPr="006716BD">
        <w:t>Applicable Documents</w:t>
      </w:r>
      <w:bookmarkEnd w:id="8"/>
      <w:bookmarkEnd w:id="9"/>
      <w:bookmarkEnd w:id="10"/>
    </w:p>
    <w:p w14:paraId="1DB8C6B1"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54AB2E38" w14:textId="77777777" w:rsidR="001A479A" w:rsidRDefault="001A479A" w:rsidP="00384C99">
      <w:pPr>
        <w:pStyle w:val="Heading2"/>
      </w:pPr>
      <w:bookmarkStart w:id="11" w:name="_Toc268607566"/>
      <w:bookmarkStart w:id="12" w:name="_Toc314548753"/>
      <w:bookmarkStart w:id="13" w:name="_Toc399484939"/>
      <w:bookmarkStart w:id="14" w:name="_Toc410389266"/>
      <w:bookmarkStart w:id="15" w:name="_Toc23505410"/>
      <w:r w:rsidRPr="00C064AD">
        <w:t>Compliance Documents</w:t>
      </w:r>
      <w:bookmarkEnd w:id="11"/>
      <w:bookmarkEnd w:id="12"/>
      <w:bookmarkEnd w:id="13"/>
      <w:bookmarkEnd w:id="14"/>
      <w:bookmarkEnd w:id="15"/>
    </w:p>
    <w:p w14:paraId="48B545B7" w14:textId="3DAFDA59"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6D406BEC" w14:textId="77777777" w:rsidR="001A479A" w:rsidRPr="00C064AD" w:rsidRDefault="001A479A" w:rsidP="00384C99">
      <w:pPr>
        <w:pStyle w:val="Heading2"/>
      </w:pPr>
      <w:bookmarkStart w:id="16" w:name="_Toc268607567"/>
      <w:bookmarkStart w:id="17" w:name="_Toc314548754"/>
      <w:bookmarkStart w:id="18" w:name="_Toc399484940"/>
      <w:bookmarkStart w:id="19" w:name="_Toc410389267"/>
      <w:bookmarkStart w:id="20" w:name="_Toc23505411"/>
      <w:r w:rsidRPr="00C064AD">
        <w:t>Reference Documents</w:t>
      </w:r>
      <w:bookmarkEnd w:id="16"/>
      <w:bookmarkEnd w:id="17"/>
      <w:bookmarkEnd w:id="18"/>
      <w:bookmarkEnd w:id="19"/>
      <w:bookmarkEnd w:id="20"/>
    </w:p>
    <w:p w14:paraId="34706715" w14:textId="77777777" w:rsidR="00B17BCF" w:rsidRPr="00045DA7" w:rsidRDefault="00B17BCF" w:rsidP="00B17BCF">
      <w:pPr>
        <w:spacing w:before="120" w:after="120" w:line="276" w:lineRule="auto"/>
      </w:pPr>
      <w:bookmarkStart w:id="21" w:name="_Toc406498439"/>
      <w:bookmarkStart w:id="22" w:name="_Toc406501237"/>
      <w:bookmarkStart w:id="23" w:name="_Toc406501329"/>
      <w:bookmarkStart w:id="24" w:name="_Toc406664891"/>
      <w:bookmarkStart w:id="25" w:name="_Toc410389268"/>
      <w:bookmarkEnd w:id="21"/>
      <w:bookmarkEnd w:id="22"/>
      <w:bookmarkEnd w:id="23"/>
      <w:bookmarkEnd w:id="24"/>
      <w:r>
        <w:t xml:space="preserve">Refer to Base SOW.  </w:t>
      </w:r>
    </w:p>
    <w:p w14:paraId="5537AFC5" w14:textId="4D1825B6" w:rsidR="00E666A6" w:rsidRPr="006716BD" w:rsidRDefault="00F77B1D" w:rsidP="00E666A6">
      <w:pPr>
        <w:pStyle w:val="Heading1"/>
        <w:numPr>
          <w:ilvl w:val="0"/>
          <w:numId w:val="2"/>
        </w:numPr>
      </w:pPr>
      <w:bookmarkStart w:id="26" w:name="_Toc23505412"/>
      <w:r w:rsidRPr="006716BD">
        <w:t>Description of Work</w:t>
      </w:r>
      <w:bookmarkEnd w:id="25"/>
      <w:bookmarkEnd w:id="26"/>
    </w:p>
    <w:p w14:paraId="0002FBC6" w14:textId="1E51A473" w:rsidR="004C2C4F" w:rsidRDefault="00BA1F36" w:rsidP="00924EA6">
      <w:pPr>
        <w:pStyle w:val="Heading2"/>
        <w:numPr>
          <w:ilvl w:val="0"/>
          <w:numId w:val="0"/>
        </w:numPr>
        <w:ind w:left="570" w:hanging="570"/>
        <w:rPr>
          <w:i/>
        </w:rPr>
      </w:pPr>
      <w:bookmarkStart w:id="27" w:name="_Toc406498450"/>
      <w:bookmarkStart w:id="28" w:name="_Toc406501248"/>
      <w:bookmarkStart w:id="29" w:name="_Toc406501340"/>
      <w:bookmarkStart w:id="30" w:name="_Toc406664902"/>
      <w:bookmarkStart w:id="31" w:name="_Toc23505413"/>
      <w:bookmarkStart w:id="32" w:name="_Toc410389270"/>
      <w:bookmarkStart w:id="33" w:name="_Toc268607575"/>
      <w:bookmarkEnd w:id="27"/>
      <w:bookmarkEnd w:id="28"/>
      <w:bookmarkEnd w:id="29"/>
      <w:bookmarkEnd w:id="30"/>
      <w:r>
        <w:t>3.1</w:t>
      </w:r>
      <w:r>
        <w:tab/>
      </w:r>
      <w:r w:rsidRPr="00BA1F36">
        <w:t>Enterprise and Solutions Architecture</w:t>
      </w:r>
      <w:r w:rsidRPr="00FB6B41">
        <w:t xml:space="preserve"> Engineering</w:t>
      </w:r>
      <w:r>
        <w:t xml:space="preserve"> Support</w:t>
      </w:r>
      <w:bookmarkEnd w:id="31"/>
      <w:r w:rsidR="004E4A3E">
        <w:t xml:space="preserve"> </w:t>
      </w:r>
    </w:p>
    <w:p w14:paraId="49B83C23" w14:textId="674EC82F" w:rsidR="004C2C4F" w:rsidRPr="00B8339B" w:rsidRDefault="00CF0917" w:rsidP="004C2C4F">
      <w:pPr>
        <w:spacing w:before="120" w:after="120" w:line="276" w:lineRule="auto"/>
      </w:pPr>
      <w:r>
        <w:t>T</w:t>
      </w:r>
      <w:r w:rsidR="005C44CF">
        <w:t>IP</w:t>
      </w:r>
      <w:r w:rsidR="00D04BE0">
        <w:t xml:space="preserve"> requires </w:t>
      </w:r>
      <w:bookmarkStart w:id="34" w:name="_Toc501545979"/>
      <w:bookmarkStart w:id="35" w:name="_Toc511037342"/>
      <w:r w:rsidR="00D04BE0">
        <w:t>SE&amp;I support in</w:t>
      </w:r>
      <w:r w:rsidR="004C2C4F">
        <w:t xml:space="preserve"> </w:t>
      </w:r>
      <w:r w:rsidR="004C2C4F" w:rsidRPr="00BC321E">
        <w:t>Strategic, Enterprise, and Solutions-level Architecture Engineering</w:t>
      </w:r>
      <w:bookmarkEnd w:id="34"/>
      <w:bookmarkEnd w:id="35"/>
      <w:r w:rsidR="004C2C4F">
        <w:t xml:space="preserve">.  </w:t>
      </w:r>
      <w:r w:rsidR="00634BB2">
        <w:t>Engineer and Architect r</w:t>
      </w:r>
      <w:r w:rsidR="00A32828">
        <w:t xml:space="preserve">esources applied against this effort </w:t>
      </w:r>
      <w:r w:rsidR="004C2C4F" w:rsidRPr="00B8339B">
        <w:t>shall assist the Government in planning, designing, defining, developing, documenting and baselining the GEOINT Enterprise Architecture</w:t>
      </w:r>
      <w:r w:rsidR="00634BB2">
        <w:t xml:space="preserve"> (GEA)</w:t>
      </w:r>
      <w:r w:rsidR="004C2C4F" w:rsidRPr="00B8339B">
        <w:t xml:space="preserve">, inclusive of </w:t>
      </w:r>
      <w:r w:rsidR="004C2C4F">
        <w:t>b</w:t>
      </w:r>
      <w:r w:rsidR="004C2C4F" w:rsidRPr="00B8339B">
        <w:t xml:space="preserve">usiness, </w:t>
      </w:r>
      <w:r w:rsidR="004C2C4F">
        <w:t>d</w:t>
      </w:r>
      <w:r w:rsidR="004C2C4F" w:rsidRPr="00B8339B">
        <w:t xml:space="preserve">ata, </w:t>
      </w:r>
      <w:r w:rsidR="004C2C4F">
        <w:t>n</w:t>
      </w:r>
      <w:r w:rsidR="004C2C4F" w:rsidRPr="00B8339B">
        <w:t xml:space="preserve">etwork, </w:t>
      </w:r>
      <w:r w:rsidR="004C2C4F">
        <w:t>s</w:t>
      </w:r>
      <w:r w:rsidR="004C2C4F" w:rsidRPr="00B8339B">
        <w:t xml:space="preserve">ecurity and </w:t>
      </w:r>
      <w:r w:rsidR="004C2C4F">
        <w:t>s</w:t>
      </w:r>
      <w:r w:rsidR="004C2C4F" w:rsidRPr="00B8339B">
        <w:t xml:space="preserve">olutions-level sub-architectures, to ensure enterprise systems work together in an integrated fashion to deliver mission capabilities and solutions.  </w:t>
      </w:r>
      <w:r w:rsidR="00C65416" w:rsidRPr="006716BD">
        <w:t xml:space="preserve">The ASG </w:t>
      </w:r>
      <w:r w:rsidR="00AA2538" w:rsidRPr="006716BD">
        <w:t>A</w:t>
      </w:r>
      <w:r w:rsidR="00C65416" w:rsidRPr="006716BD">
        <w:t>rchitecture (2</w:t>
      </w:r>
      <w:r w:rsidR="00C65416" w:rsidRPr="006716BD">
        <w:rPr>
          <w:vertAlign w:val="superscript"/>
        </w:rPr>
        <w:t>nd</w:t>
      </w:r>
      <w:r w:rsidR="00C65416" w:rsidRPr="006716BD">
        <w:t xml:space="preserve"> and 3</w:t>
      </w:r>
      <w:r w:rsidR="00C65416" w:rsidRPr="006716BD">
        <w:rPr>
          <w:vertAlign w:val="superscript"/>
        </w:rPr>
        <w:t>rd</w:t>
      </w:r>
      <w:r w:rsidR="00C65416" w:rsidRPr="006716BD">
        <w:t xml:space="preserve"> Party) </w:t>
      </w:r>
      <w:r w:rsidR="00AA2538" w:rsidRPr="006716BD">
        <w:t>is</w:t>
      </w:r>
      <w:r w:rsidR="00C65416" w:rsidRPr="006716BD">
        <w:t xml:space="preserve"> intended to be nested in the GEA, to the greatest extent possible.  However, since ASG requirements are driven by mission owner needs, unique architectures and solutions that are not consistent with GEA may be required.</w:t>
      </w:r>
      <w:r w:rsidR="00C65416">
        <w:t xml:space="preserve">  </w:t>
      </w:r>
      <w:r w:rsidR="004C2C4F" w:rsidRPr="00B8339B">
        <w:t>Key activities of Enterprise and Solutions Architecture</w:t>
      </w:r>
      <w:r w:rsidR="006F5EF0">
        <w:t xml:space="preserve"> </w:t>
      </w:r>
      <w:r w:rsidR="004C2C4F" w:rsidRPr="00B8339B">
        <w:t xml:space="preserve">Engineering </w:t>
      </w:r>
      <w:r w:rsidR="004C2C4F">
        <w:t xml:space="preserve">may </w:t>
      </w:r>
      <w:r w:rsidR="004C2C4F" w:rsidRPr="00B8339B">
        <w:t xml:space="preserve">include the </w:t>
      </w:r>
      <w:r w:rsidR="004C2C4F">
        <w:t xml:space="preserve">following: </w:t>
      </w:r>
      <w:r w:rsidR="004C2C4F" w:rsidRPr="00B8339B">
        <w:t xml:space="preserve">systems analysis necessary to define and document the As-Is Architecture; planning, design, and systems engineering work necessary to build and portray the To-Be Architecture; the development of conceptual, logical and physical architecture and technical roadmaps defining the time-phased </w:t>
      </w:r>
      <w:r w:rsidR="009F750F">
        <w:t>schedule for the</w:t>
      </w:r>
      <w:r w:rsidR="004C2C4F" w:rsidRPr="00B8339B">
        <w:t xml:space="preserve"> path of systems and services from the As-Is to the To-Be Architecture; and program, segment and project-based solution-level architectures consistent with the enterprise-level architecture. </w:t>
      </w:r>
    </w:p>
    <w:p w14:paraId="3BE7EB73" w14:textId="1BCA8829" w:rsidR="004C2C4F" w:rsidRPr="00B8339B" w:rsidRDefault="00A32828" w:rsidP="004C2C4F">
      <w:pPr>
        <w:spacing w:before="120" w:after="120" w:line="276" w:lineRule="auto"/>
      </w:pPr>
      <w:r w:rsidRPr="00A32828">
        <w:t>Enterprise, and Solutions Architecture Engineering Support</w:t>
      </w:r>
      <w:r w:rsidR="004C2C4F">
        <w:t xml:space="preserve"> </w:t>
      </w:r>
      <w:r w:rsidR="004C2C4F" w:rsidRPr="00B8339B">
        <w:t>includes support for</w:t>
      </w:r>
      <w:r w:rsidR="004C2C4F">
        <w:t>, but is not limited to,</w:t>
      </w:r>
      <w:r w:rsidR="004C2C4F" w:rsidRPr="00B8339B">
        <w:t xml:space="preserve"> the </w:t>
      </w:r>
      <w:r w:rsidR="002A3319">
        <w:t>strategic, enterprise, and solutions-level architecture e</w:t>
      </w:r>
      <w:r w:rsidR="002A3319" w:rsidRPr="00BC321E">
        <w:t>ngineering</w:t>
      </w:r>
      <w:r w:rsidR="002A3319">
        <w:t xml:space="preserve"> a</w:t>
      </w:r>
      <w:r w:rsidR="004C2C4F" w:rsidRPr="00B8339B">
        <w:t>ctivities</w:t>
      </w:r>
      <w:r w:rsidR="00744F7B">
        <w:t xml:space="preserve"> that follow.</w:t>
      </w:r>
      <w:r w:rsidR="004C2C4F" w:rsidRPr="00B8339B">
        <w:t xml:space="preserve"> </w:t>
      </w:r>
    </w:p>
    <w:p w14:paraId="2D508306" w14:textId="649A3080" w:rsidR="009F3077" w:rsidRDefault="009F3077" w:rsidP="00384C99">
      <w:pPr>
        <w:pStyle w:val="Heading3"/>
      </w:pPr>
      <w:bookmarkStart w:id="36" w:name="_Toc23505414"/>
      <w:r w:rsidRPr="001449DD">
        <w:t xml:space="preserve">Enterprise Architecture </w:t>
      </w:r>
      <w:r>
        <w:t>Support</w:t>
      </w:r>
      <w:bookmarkEnd w:id="36"/>
    </w:p>
    <w:p w14:paraId="4FF5EB90" w14:textId="56D00EE6" w:rsidR="00FC3D4D" w:rsidRDefault="009F3077" w:rsidP="00FC3D4D">
      <w:pPr>
        <w:spacing w:before="120" w:after="120" w:line="276" w:lineRule="auto"/>
      </w:pPr>
      <w:r w:rsidRPr="001449DD">
        <w:t xml:space="preserve">The </w:t>
      </w:r>
      <w:r w:rsidRPr="006716BD">
        <w:t>GEOINT Enterprise Architecture</w:t>
      </w:r>
      <w:r>
        <w:t xml:space="preserve"> </w:t>
      </w:r>
      <w:r w:rsidR="00C65416">
        <w:t xml:space="preserve">and the ASG </w:t>
      </w:r>
      <w:r w:rsidR="00AA2538">
        <w:t>A</w:t>
      </w:r>
      <w:r w:rsidR="00C65416">
        <w:t>rchitecture are</w:t>
      </w:r>
      <w:r>
        <w:t xml:space="preserve"> the </w:t>
      </w:r>
      <w:r w:rsidRPr="001449DD">
        <w:t>authoritative source</w:t>
      </w:r>
      <w:r w:rsidR="00C65416">
        <w:t>s</w:t>
      </w:r>
      <w:r w:rsidRPr="001449DD">
        <w:t xml:space="preserve"> of information that guide and constrain solutions architectures, services, and data so that it may be responsive to stakeholder requirements. </w:t>
      </w:r>
      <w:r w:rsidRPr="005032A9">
        <w:t xml:space="preserve">This architecture information informs Government decisions </w:t>
      </w:r>
      <w:r w:rsidR="0082756E">
        <w:t>on</w:t>
      </w:r>
      <w:r w:rsidR="0082756E" w:rsidRPr="005032A9">
        <w:t xml:space="preserve"> </w:t>
      </w:r>
      <w:r w:rsidRPr="005032A9">
        <w:t xml:space="preserve">a number of critical activities including planning, programming, budgeting, </w:t>
      </w:r>
      <w:r>
        <w:t xml:space="preserve">and </w:t>
      </w:r>
      <w:r w:rsidRPr="005032A9">
        <w:t>mission execution. Architecture inf</w:t>
      </w:r>
      <w:r>
        <w:t>or</w:t>
      </w:r>
      <w:r w:rsidRPr="005032A9">
        <w:t>mation also supports key engineering services such as requirements decomposition and inter/intra</w:t>
      </w:r>
      <w:r w:rsidR="00C65416">
        <w:t>-</w:t>
      </w:r>
      <w:r w:rsidRPr="005032A9">
        <w:t>segment integ</w:t>
      </w:r>
      <w:r>
        <w:t>ra</w:t>
      </w:r>
      <w:r w:rsidRPr="005032A9">
        <w:t>tion.</w:t>
      </w:r>
      <w:r>
        <w:t xml:space="preserve">  </w:t>
      </w:r>
    </w:p>
    <w:p w14:paraId="0CCD83EC" w14:textId="7FA14ECF" w:rsidR="009F3077" w:rsidRPr="001449DD" w:rsidRDefault="00FC3D4D" w:rsidP="00FC3D4D">
      <w:pPr>
        <w:spacing w:before="120" w:after="120" w:line="276" w:lineRule="auto"/>
      </w:pPr>
      <w:r>
        <w:t>Enterprise Architecture a</w:t>
      </w:r>
      <w:r w:rsidR="009F3077">
        <w:t xml:space="preserve">ctivities the contractor shall support </w:t>
      </w:r>
      <w:r>
        <w:t xml:space="preserve">in the performance of this Task Order </w:t>
      </w:r>
      <w:r w:rsidR="009F3077">
        <w:t>include</w:t>
      </w:r>
      <w:r w:rsidR="00237B58">
        <w:t>, but are not limited to</w:t>
      </w:r>
      <w:r w:rsidR="009F3077">
        <w:t>:</w:t>
      </w:r>
    </w:p>
    <w:p w14:paraId="318BA0C8" w14:textId="5C671EF4" w:rsidR="00337138" w:rsidRDefault="00337138" w:rsidP="004A42C3">
      <w:pPr>
        <w:pStyle w:val="ListParagraph"/>
        <w:numPr>
          <w:ilvl w:val="0"/>
          <w:numId w:val="5"/>
        </w:numPr>
        <w:spacing w:before="60" w:after="60" w:line="276" w:lineRule="auto"/>
        <w:ind w:left="900"/>
        <w:contextualSpacing w:val="0"/>
      </w:pPr>
      <w:r w:rsidRPr="00B8339B">
        <w:t xml:space="preserve">Design </w:t>
      </w:r>
      <w:r>
        <w:t>and update Enterprise-level digital models/representations</w:t>
      </w:r>
      <w:r w:rsidRPr="00B8339B">
        <w:t xml:space="preserve"> architectur</w:t>
      </w:r>
      <w:r>
        <w:t xml:space="preserve">es </w:t>
      </w:r>
      <w:r w:rsidRPr="00B8339B">
        <w:t xml:space="preserve">that </w:t>
      </w:r>
      <w:r>
        <w:t xml:space="preserve">capture Enterprise </w:t>
      </w:r>
      <w:r w:rsidRPr="00B8339B">
        <w:t xml:space="preserve">requirements and provide </w:t>
      </w:r>
      <w:r>
        <w:t>roadmaps</w:t>
      </w:r>
      <w:r w:rsidRPr="00B8339B">
        <w:t xml:space="preserve"> </w:t>
      </w:r>
      <w:r>
        <w:t xml:space="preserve">to </w:t>
      </w:r>
      <w:r w:rsidRPr="00B8339B">
        <w:t>balance</w:t>
      </w:r>
      <w:r>
        <w:t xml:space="preserve"> cost, schedule and performance.</w:t>
      </w:r>
      <w:r w:rsidRPr="00B8339B">
        <w:t xml:space="preserve"> </w:t>
      </w:r>
    </w:p>
    <w:p w14:paraId="434AA98F" w14:textId="322F0255" w:rsidR="009F3077" w:rsidRDefault="009F3077" w:rsidP="004A42C3">
      <w:pPr>
        <w:pStyle w:val="ListParagraph"/>
        <w:numPr>
          <w:ilvl w:val="0"/>
          <w:numId w:val="5"/>
        </w:numPr>
        <w:spacing w:before="60" w:after="60" w:line="276" w:lineRule="auto"/>
        <w:ind w:left="900"/>
        <w:contextualSpacing w:val="0"/>
      </w:pPr>
      <w:r w:rsidRPr="00597EBF">
        <w:t xml:space="preserve">Support the continued development, maintenance, and documentation of the </w:t>
      </w:r>
      <w:r w:rsidRPr="001B5606">
        <w:t>GEOINT Enterprise Architecture (GEA)</w:t>
      </w:r>
      <w:r w:rsidR="00AA2538">
        <w:t xml:space="preserve"> and ASG Architecture</w:t>
      </w:r>
      <w:r w:rsidRPr="00597EBF">
        <w:t>.</w:t>
      </w:r>
    </w:p>
    <w:p w14:paraId="2257AEF7" w14:textId="3A4FE57F" w:rsidR="009F3077" w:rsidRPr="00522204" w:rsidRDefault="009F3077" w:rsidP="004A42C3">
      <w:pPr>
        <w:pStyle w:val="ListParagraph"/>
        <w:numPr>
          <w:ilvl w:val="0"/>
          <w:numId w:val="5"/>
        </w:numPr>
        <w:spacing w:before="60" w:after="60" w:line="276" w:lineRule="auto"/>
        <w:ind w:left="900"/>
        <w:contextualSpacing w:val="0"/>
      </w:pPr>
      <w:r w:rsidRPr="00874203">
        <w:t>Define, develop, document, and maintain the NGA, NSG, ASG, U</w:t>
      </w:r>
      <w:r w:rsidR="006F5EF0">
        <w:t>nited Stated Government (U</w:t>
      </w:r>
      <w:r w:rsidRPr="00874203">
        <w:t>SG</w:t>
      </w:r>
      <w:r w:rsidR="006F5EF0">
        <w:t>)</w:t>
      </w:r>
      <w:r w:rsidRPr="00874203">
        <w:t>, commercial and foreign partner As-Is and To-Be Architectures consistent</w:t>
      </w:r>
      <w:r w:rsidR="003F4D22">
        <w:t xml:space="preserve"> with the NGA GEOINT CONOPs 202</w:t>
      </w:r>
      <w:r w:rsidR="00A149F3">
        <w:t>2</w:t>
      </w:r>
      <w:r w:rsidRPr="00874203">
        <w:t xml:space="preserve"> </w:t>
      </w:r>
      <w:r w:rsidR="00F9019C">
        <w:t xml:space="preserve">(and future CONOPS) </w:t>
      </w:r>
      <w:r w:rsidRPr="00874203">
        <w:t xml:space="preserve">and inclusive of Business, Data, Network, Security and Solutions-level sub-architectures. NGA will maintain interfaces to </w:t>
      </w:r>
      <w:r w:rsidR="006F5EF0">
        <w:t xml:space="preserve">Government and Commercial </w:t>
      </w:r>
      <w:r w:rsidRPr="00874203">
        <w:t>architectures.</w:t>
      </w:r>
    </w:p>
    <w:p w14:paraId="18DFEF4F" w14:textId="4F68FBFC" w:rsidR="009F3077" w:rsidRPr="00B8339B" w:rsidRDefault="009F3077" w:rsidP="004A42C3">
      <w:pPr>
        <w:pStyle w:val="ListParagraph"/>
        <w:numPr>
          <w:ilvl w:val="0"/>
          <w:numId w:val="5"/>
        </w:numPr>
        <w:spacing w:before="60" w:after="60" w:line="276" w:lineRule="auto"/>
        <w:ind w:left="900"/>
        <w:contextualSpacing w:val="0"/>
      </w:pPr>
      <w:r w:rsidRPr="00B8339B">
        <w:t xml:space="preserve">Define, develop, recommend, and </w:t>
      </w:r>
      <w:r w:rsidR="009F750F">
        <w:t xml:space="preserve">support </w:t>
      </w:r>
      <w:r w:rsidRPr="009F750F">
        <w:t>implementation</w:t>
      </w:r>
      <w:r w:rsidR="009F750F">
        <w:t xml:space="preserve"> approaches ensuring</w:t>
      </w:r>
      <w:r w:rsidR="009F750F" w:rsidRPr="00B8339B">
        <w:t xml:space="preserve"> optimized</w:t>
      </w:r>
      <w:r w:rsidR="006E073A">
        <w:t xml:space="preserve"> cloud architecture(s</w:t>
      </w:r>
      <w:r w:rsidR="006E073A" w:rsidRPr="00AA2538">
        <w:t>), as directed.</w:t>
      </w:r>
    </w:p>
    <w:p w14:paraId="4304816D" w14:textId="6C281B13" w:rsidR="009F3077" w:rsidRPr="00B8339B" w:rsidRDefault="009F3077" w:rsidP="004A42C3">
      <w:pPr>
        <w:pStyle w:val="ListParagraph"/>
        <w:numPr>
          <w:ilvl w:val="0"/>
          <w:numId w:val="5"/>
        </w:numPr>
        <w:spacing w:before="60" w:after="60" w:line="276" w:lineRule="auto"/>
        <w:ind w:left="900"/>
        <w:contextualSpacing w:val="0"/>
      </w:pPr>
      <w:r w:rsidRPr="00B8339B">
        <w:t xml:space="preserve">Recommend, </w:t>
      </w:r>
      <w:r w:rsidR="009F750F">
        <w:t>instantiate</w:t>
      </w:r>
      <w:r w:rsidR="009F750F" w:rsidRPr="00B8339B">
        <w:t xml:space="preserve"> </w:t>
      </w:r>
      <w:r w:rsidRPr="00B8339B">
        <w:t xml:space="preserve">and operate architecture tools that support analysis and decision making through architecture data in the form of models, simulations, reports and views so that stakeholders may use architecture data in either the acquisition or development lifecycle to answer investment and divestment questions.  </w:t>
      </w:r>
    </w:p>
    <w:p w14:paraId="1EE60B51" w14:textId="77777777" w:rsidR="009F3077" w:rsidRPr="00B8339B" w:rsidRDefault="009F3077" w:rsidP="004A42C3">
      <w:pPr>
        <w:pStyle w:val="ListParagraph"/>
        <w:numPr>
          <w:ilvl w:val="0"/>
          <w:numId w:val="5"/>
        </w:numPr>
        <w:spacing w:before="60" w:after="60" w:line="276" w:lineRule="auto"/>
        <w:ind w:left="900"/>
        <w:contextualSpacing w:val="0"/>
      </w:pPr>
      <w:r w:rsidRPr="00B8339B">
        <w:t>Create appropriate and effective architecture information and artifacts (in accordance with the Department of Defense Architecture Framework (</w:t>
      </w:r>
      <w:proofErr w:type="spellStart"/>
      <w:r w:rsidRPr="00B8339B">
        <w:t>DoDAF</w:t>
      </w:r>
      <w:proofErr w:type="spellEnd"/>
      <w:r w:rsidRPr="00B8339B">
        <w:t xml:space="preserve">) and the Intelligence Community’s (IC) Program Architecture Guidance (PAG)) that are relevant and usable across the NGA, NSG, ASG, </w:t>
      </w:r>
      <w:r>
        <w:t>USG, c</w:t>
      </w:r>
      <w:r w:rsidRPr="00B8339B">
        <w:t>ommercial</w:t>
      </w:r>
      <w:r>
        <w:t>,</w:t>
      </w:r>
      <w:r w:rsidRPr="00B8339B">
        <w:t xml:space="preserve"> and </w:t>
      </w:r>
      <w:r>
        <w:t>f</w:t>
      </w:r>
      <w:r w:rsidRPr="00B8339B">
        <w:t xml:space="preserve">oreign </w:t>
      </w:r>
      <w:r>
        <w:t>p</w:t>
      </w:r>
      <w:r w:rsidRPr="00B8339B">
        <w:t>artners.</w:t>
      </w:r>
    </w:p>
    <w:p w14:paraId="7A4CD84C" w14:textId="04C5B4F8" w:rsidR="009F3077" w:rsidRPr="00AA2538" w:rsidRDefault="009F3077" w:rsidP="004A42C3">
      <w:pPr>
        <w:pStyle w:val="ListParagraph"/>
        <w:numPr>
          <w:ilvl w:val="0"/>
          <w:numId w:val="5"/>
        </w:numPr>
        <w:spacing w:before="60" w:after="60" w:line="276" w:lineRule="auto"/>
        <w:ind w:left="900"/>
        <w:contextualSpacing w:val="0"/>
      </w:pPr>
      <w:r w:rsidRPr="00B8339B">
        <w:t xml:space="preserve">Assess architectural artifacts and components for compliance with NGA, NSG, ASG, </w:t>
      </w:r>
      <w:r>
        <w:t>USG, c</w:t>
      </w:r>
      <w:r w:rsidRPr="00B8339B">
        <w:t xml:space="preserve">ommercial and </w:t>
      </w:r>
      <w:r>
        <w:t>f</w:t>
      </w:r>
      <w:r w:rsidRPr="00B8339B">
        <w:t xml:space="preserve">oreign </w:t>
      </w:r>
      <w:r>
        <w:t>p</w:t>
      </w:r>
      <w:r w:rsidRPr="00B8339B">
        <w:t>artner standards as appropriate and provide recommendations on resolving deficiencies, gaps</w:t>
      </w:r>
      <w:r>
        <w:t>,</w:t>
      </w:r>
      <w:r w:rsidRPr="00B8339B">
        <w:t xml:space="preserve"> </w:t>
      </w:r>
      <w:r w:rsidR="006F5EF0">
        <w:t>and/</w:t>
      </w:r>
      <w:r w:rsidRPr="00B8339B">
        <w:t xml:space="preserve">or </w:t>
      </w:r>
      <w:r w:rsidR="006F5EF0">
        <w:t>recommended enhancements</w:t>
      </w:r>
      <w:r w:rsidRPr="00B8339B">
        <w:t xml:space="preserve">.  </w:t>
      </w:r>
      <w:r w:rsidRPr="00C02513">
        <w:t xml:space="preserve">Ensure that the architecture is compliant with </w:t>
      </w:r>
      <w:r w:rsidRPr="00AA2538">
        <w:t>NGA’s U</w:t>
      </w:r>
      <w:r w:rsidR="006F5EF0" w:rsidRPr="00AA2538">
        <w:t xml:space="preserve">. </w:t>
      </w:r>
      <w:r w:rsidRPr="00AA2538">
        <w:t>S</w:t>
      </w:r>
      <w:r w:rsidR="006F5EF0" w:rsidRPr="00AA2538">
        <w:t xml:space="preserve">. </w:t>
      </w:r>
      <w:r w:rsidRPr="00AA2538">
        <w:t>C</w:t>
      </w:r>
      <w:r w:rsidR="006F5EF0" w:rsidRPr="00AA2538">
        <w:t>ode</w:t>
      </w:r>
      <w:r w:rsidRPr="00AA2538">
        <w:t xml:space="preserve"> </w:t>
      </w:r>
      <w:r w:rsidR="006F5EF0" w:rsidRPr="00AA2538">
        <w:t xml:space="preserve">50, Section </w:t>
      </w:r>
      <w:r w:rsidRPr="00AA2538">
        <w:t>3</w:t>
      </w:r>
      <w:r w:rsidR="005415EF" w:rsidRPr="00AA2538">
        <w:t>0</w:t>
      </w:r>
      <w:r w:rsidR="0071261E" w:rsidRPr="00AA2538">
        <w:t>23</w:t>
      </w:r>
      <w:r w:rsidRPr="00AA2538">
        <w:t xml:space="preserve"> requirement.</w:t>
      </w:r>
    </w:p>
    <w:p w14:paraId="7112CC73" w14:textId="77777777" w:rsidR="009F3077" w:rsidRPr="00B8339B" w:rsidRDefault="009F3077" w:rsidP="004A42C3">
      <w:pPr>
        <w:pStyle w:val="ListParagraph"/>
        <w:numPr>
          <w:ilvl w:val="0"/>
          <w:numId w:val="5"/>
        </w:numPr>
        <w:spacing w:before="60" w:after="60" w:line="276" w:lineRule="auto"/>
        <w:ind w:left="900"/>
        <w:contextualSpacing w:val="0"/>
      </w:pPr>
      <w:r w:rsidRPr="00B8339B">
        <w:t xml:space="preserve">Use the Joint Architecture Reference Models (JARM) to describe, analyze, and identify potential architectural service gaps, support </w:t>
      </w:r>
      <w:r>
        <w:t>AOA</w:t>
      </w:r>
      <w:r w:rsidRPr="00B8339B">
        <w:t>, leverage existing resources, and assist with invest and divest decisions for the agency.</w:t>
      </w:r>
    </w:p>
    <w:p w14:paraId="793A46E5" w14:textId="02FB0D14" w:rsidR="009F3077" w:rsidRPr="00B8339B" w:rsidRDefault="009F3077" w:rsidP="004A42C3">
      <w:pPr>
        <w:pStyle w:val="ListParagraph"/>
        <w:numPr>
          <w:ilvl w:val="0"/>
          <w:numId w:val="5"/>
        </w:numPr>
        <w:spacing w:before="60" w:after="60" w:line="276" w:lineRule="auto"/>
        <w:ind w:left="900"/>
        <w:contextualSpacing w:val="0"/>
      </w:pPr>
      <w:r w:rsidRPr="00B8339B">
        <w:t xml:space="preserve">Use MBSE methods and tools to build and maintain digital systems models of services, components, systems and subsystems across the </w:t>
      </w:r>
      <w:r>
        <w:t xml:space="preserve">NGA, NSG, ASG, </w:t>
      </w:r>
      <w:proofErr w:type="gramStart"/>
      <w:r>
        <w:t>USG</w:t>
      </w:r>
      <w:proofErr w:type="gramEnd"/>
      <w:r>
        <w:t>, commercial and foreign partners.</w:t>
      </w:r>
      <w:r w:rsidRPr="00B8339B">
        <w:t xml:space="preserve">  Use MBSE to link requirement and design artifacts to solution and enterprise level architectures.  </w:t>
      </w:r>
    </w:p>
    <w:p w14:paraId="4BBEA76B" w14:textId="77777777" w:rsidR="009F3077" w:rsidRPr="00B8339B" w:rsidRDefault="009F3077" w:rsidP="004A42C3">
      <w:pPr>
        <w:pStyle w:val="ListParagraph"/>
        <w:numPr>
          <w:ilvl w:val="0"/>
          <w:numId w:val="5"/>
        </w:numPr>
        <w:spacing w:before="60" w:after="60" w:line="276" w:lineRule="auto"/>
        <w:ind w:left="900"/>
        <w:contextualSpacing w:val="0"/>
      </w:pPr>
      <w:r w:rsidRPr="00B8339B">
        <w:t xml:space="preserve">Utilize the </w:t>
      </w:r>
      <w:r>
        <w:t>e</w:t>
      </w:r>
      <w:r w:rsidRPr="00B8339B">
        <w:t xml:space="preserve">nterprise </w:t>
      </w:r>
      <w:r>
        <w:t>a</w:t>
      </w:r>
      <w:r w:rsidRPr="00B8339B">
        <w:t>rchitecture and artifacts to improve the quality of NGA’s investments and engineering decisions by understanding, describing, and refining the alignment of GEOINT capabilities to people, process and technology</w:t>
      </w:r>
      <w:r>
        <w:t>. A</w:t>
      </w:r>
      <w:r w:rsidRPr="00B8339B">
        <w:t xml:space="preserve">ssist with alignment of IT strategy and planning with the Agency's business and mission goals. </w:t>
      </w:r>
    </w:p>
    <w:p w14:paraId="6C2980D2" w14:textId="77777777" w:rsidR="009F3077" w:rsidRDefault="009F3077" w:rsidP="004A42C3">
      <w:pPr>
        <w:pStyle w:val="ListParagraph"/>
        <w:numPr>
          <w:ilvl w:val="0"/>
          <w:numId w:val="5"/>
        </w:numPr>
        <w:spacing w:before="60" w:after="60" w:line="276" w:lineRule="auto"/>
        <w:ind w:left="900"/>
        <w:contextualSpacing w:val="0"/>
      </w:pPr>
      <w:r w:rsidRPr="00B8339B">
        <w:t xml:space="preserve">Manage and maintain the necessary processes and tools for automated maintenance and management of architecture artifacts within the repository for the </w:t>
      </w:r>
      <w:r>
        <w:t>e</w:t>
      </w:r>
      <w:r w:rsidRPr="00B8339B">
        <w:t>nterprise.</w:t>
      </w:r>
    </w:p>
    <w:p w14:paraId="0F3FE709" w14:textId="15DC89F1" w:rsidR="009F3077" w:rsidRPr="00B8339B" w:rsidRDefault="009F3077" w:rsidP="004A42C3">
      <w:pPr>
        <w:pStyle w:val="ListParagraph"/>
        <w:numPr>
          <w:ilvl w:val="0"/>
          <w:numId w:val="5"/>
        </w:numPr>
        <w:spacing w:before="60" w:after="60" w:line="276" w:lineRule="auto"/>
        <w:ind w:left="900"/>
        <w:contextualSpacing w:val="0"/>
      </w:pPr>
      <w:r w:rsidRPr="00B8339B">
        <w:t>Manage enterprise architecture documentation in collaboration with the Configu</w:t>
      </w:r>
      <w:r w:rsidR="00A32828">
        <w:t xml:space="preserve">ration Management function executed within </w:t>
      </w:r>
      <w:r w:rsidR="00335B35">
        <w:t xml:space="preserve">NGA </w:t>
      </w:r>
      <w:r w:rsidR="00A32828">
        <w:t>Foundational Engineering</w:t>
      </w:r>
      <w:r w:rsidR="00335B35">
        <w:t xml:space="preserve"> (NFE</w:t>
      </w:r>
      <w:r w:rsidR="00335B35" w:rsidRPr="00AA2538">
        <w:t>)</w:t>
      </w:r>
      <w:r w:rsidR="00EC63DB" w:rsidRPr="00AA2538">
        <w:t>, as directed.</w:t>
      </w:r>
    </w:p>
    <w:p w14:paraId="67180B2A" w14:textId="3EEFCC0A" w:rsidR="009F3077" w:rsidRPr="009F3077" w:rsidRDefault="009F3077" w:rsidP="00384C99">
      <w:pPr>
        <w:pStyle w:val="Heading3"/>
      </w:pPr>
      <w:bookmarkStart w:id="37" w:name="_Toc23505415"/>
      <w:r w:rsidRPr="009F3077">
        <w:t>Solutions-level Architecture Support</w:t>
      </w:r>
      <w:bookmarkEnd w:id="37"/>
      <w:r w:rsidRPr="009F3077">
        <w:t xml:space="preserve"> </w:t>
      </w:r>
    </w:p>
    <w:p w14:paraId="6D610708" w14:textId="6770BCA0" w:rsidR="0082756E" w:rsidRPr="00924EA6" w:rsidRDefault="00AA2538" w:rsidP="00081A2B">
      <w:pPr>
        <w:spacing w:before="120" w:after="120" w:line="276" w:lineRule="auto"/>
      </w:pPr>
      <w:r w:rsidRPr="00AA2538">
        <w:t>Solutions-level Architecture</w:t>
      </w:r>
      <w:r>
        <w:t xml:space="preserve"> is t</w:t>
      </w:r>
      <w:r w:rsidR="0082756E" w:rsidRPr="00924EA6">
        <w:t>he next level of architecture decomposition below Enterprise Architecture defining the orchestration of systems and services across the Enterprise to deliver the functions required to satisfy operational capabilities and mission activities</w:t>
      </w:r>
      <w:r>
        <w:t xml:space="preserve">.  </w:t>
      </w:r>
      <w:r w:rsidR="0082756E" w:rsidRPr="00924EA6">
        <w:t>It includes the allocation of functions, services, requirement responsibility and interface definitions to the appropriate time phased architecture, technical roadmap, To Be Architecture and program.</w:t>
      </w:r>
    </w:p>
    <w:p w14:paraId="262D24EA" w14:textId="6017D909" w:rsidR="00FC3D4D" w:rsidRPr="001449DD" w:rsidRDefault="00FC3D4D" w:rsidP="00081A2B">
      <w:pPr>
        <w:spacing w:before="120" w:after="120" w:line="276" w:lineRule="auto"/>
      </w:pPr>
      <w:r>
        <w:t xml:space="preserve">Solutions-level Architecture activities the contractor shall </w:t>
      </w:r>
      <w:r w:rsidR="0082756E">
        <w:t xml:space="preserve">provide </w:t>
      </w:r>
      <w:r>
        <w:t>in the performance of this Task Order include</w:t>
      </w:r>
      <w:r w:rsidR="007F3240">
        <w:t>, but are not limited to</w:t>
      </w:r>
      <w:r>
        <w:t>:</w:t>
      </w:r>
    </w:p>
    <w:p w14:paraId="2FCF166F" w14:textId="57FF4980" w:rsidR="0082756E" w:rsidRDefault="009F3077" w:rsidP="004A42C3">
      <w:pPr>
        <w:pStyle w:val="ListParagraph"/>
        <w:numPr>
          <w:ilvl w:val="0"/>
          <w:numId w:val="6"/>
        </w:numPr>
        <w:spacing w:before="60" w:after="60" w:line="276" w:lineRule="auto"/>
        <w:ind w:left="900"/>
        <w:contextualSpacing w:val="0"/>
      </w:pPr>
      <w:r w:rsidRPr="00B8339B">
        <w:t xml:space="preserve">Design </w:t>
      </w:r>
      <w:r w:rsidR="00337138">
        <w:t xml:space="preserve">solutions-level </w:t>
      </w:r>
      <w:r w:rsidRPr="00B8339B">
        <w:t>architectur</w:t>
      </w:r>
      <w:r>
        <w:t>e</w:t>
      </w:r>
      <w:r w:rsidR="00C84569">
        <w:t xml:space="preserve"> digital </w:t>
      </w:r>
      <w:r w:rsidR="00337138">
        <w:t>models/</w:t>
      </w:r>
      <w:r w:rsidR="00C84569">
        <w:t>representations</w:t>
      </w:r>
      <w:r w:rsidRPr="00B8339B">
        <w:t xml:space="preserve"> that fulfill </w:t>
      </w:r>
      <w:r w:rsidR="00337138">
        <w:t xml:space="preserve">program </w:t>
      </w:r>
      <w:r w:rsidRPr="00B8339B">
        <w:t xml:space="preserve">requirements and provide solutions that balance cost, schedule and performance across the enterprise.  </w:t>
      </w:r>
    </w:p>
    <w:p w14:paraId="7BCCFDA7" w14:textId="77777777" w:rsidR="0082756E" w:rsidRDefault="009F3077" w:rsidP="004A42C3">
      <w:pPr>
        <w:pStyle w:val="ListParagraph"/>
        <w:numPr>
          <w:ilvl w:val="0"/>
          <w:numId w:val="6"/>
        </w:numPr>
        <w:spacing w:before="60" w:after="60" w:line="276" w:lineRule="auto"/>
        <w:ind w:left="900"/>
        <w:contextualSpacing w:val="0"/>
      </w:pPr>
      <w:r w:rsidRPr="00B8339B">
        <w:t xml:space="preserve">Analyze architecture information to </w:t>
      </w:r>
      <w:r>
        <w:t xml:space="preserve">provide recommendations </w:t>
      </w:r>
      <w:r w:rsidRPr="00B8339B">
        <w:t xml:space="preserve">for program investments and solution-level architecture and engineering.  </w:t>
      </w:r>
    </w:p>
    <w:p w14:paraId="07750D06" w14:textId="64965F58" w:rsidR="009F3077" w:rsidRDefault="009F3077" w:rsidP="004A42C3">
      <w:pPr>
        <w:pStyle w:val="ListParagraph"/>
        <w:numPr>
          <w:ilvl w:val="0"/>
          <w:numId w:val="6"/>
        </w:numPr>
        <w:spacing w:before="60" w:after="60" w:line="276" w:lineRule="auto"/>
        <w:ind w:left="900"/>
        <w:contextualSpacing w:val="0"/>
      </w:pPr>
      <w:r w:rsidRPr="00B8339B">
        <w:t xml:space="preserve">Build, vet, and baseline solutions-level architectures consistent with the </w:t>
      </w:r>
      <w:r w:rsidR="00AA2538">
        <w:t xml:space="preserve">NSG and ASG </w:t>
      </w:r>
      <w:r w:rsidRPr="00B8339B">
        <w:t>enterprise architecture</w:t>
      </w:r>
      <w:r w:rsidR="00AA2538">
        <w:t>, to the greatest extent possible</w:t>
      </w:r>
      <w:r w:rsidRPr="00B8339B">
        <w:t>.</w:t>
      </w:r>
    </w:p>
    <w:p w14:paraId="30815A99" w14:textId="60D62616" w:rsidR="009F3077" w:rsidRPr="00B8339B" w:rsidRDefault="009F3077" w:rsidP="004A42C3">
      <w:pPr>
        <w:pStyle w:val="ListParagraph"/>
        <w:numPr>
          <w:ilvl w:val="0"/>
          <w:numId w:val="6"/>
        </w:numPr>
        <w:spacing w:before="60" w:after="60" w:line="276" w:lineRule="auto"/>
        <w:ind w:left="900"/>
        <w:contextualSpacing w:val="0"/>
      </w:pPr>
      <w:r w:rsidRPr="00B8339B">
        <w:t xml:space="preserve">Conduct systems analysis to </w:t>
      </w:r>
      <w:r>
        <w:t>support</w:t>
      </w:r>
      <w:r w:rsidRPr="00B8339B">
        <w:t xml:space="preserve"> re-use or development of like capabilities across the enterprise baseline to gain functional and cost efficiencies.  </w:t>
      </w:r>
      <w:r w:rsidR="00AA2538">
        <w:t>The contractor s</w:t>
      </w:r>
      <w:r w:rsidR="0082756E">
        <w:t>hall e</w:t>
      </w:r>
      <w:r w:rsidRPr="00B8339B">
        <w:t xml:space="preserve">nsure </w:t>
      </w:r>
      <w:r>
        <w:t>solutions</w:t>
      </w:r>
      <w:r w:rsidRPr="00B8339B">
        <w:t xml:space="preserve"> do not duplicate functionality or diverge from NGA </w:t>
      </w:r>
      <w:r>
        <w:t>b</w:t>
      </w:r>
      <w:r w:rsidRPr="00B8339B">
        <w:t>usiness and IT strategies.</w:t>
      </w:r>
    </w:p>
    <w:p w14:paraId="6D7D7AFE" w14:textId="70B84CD4" w:rsidR="009F3077" w:rsidRPr="00B8339B" w:rsidRDefault="00A32828" w:rsidP="004A42C3">
      <w:pPr>
        <w:pStyle w:val="ListParagraph"/>
        <w:numPr>
          <w:ilvl w:val="0"/>
          <w:numId w:val="6"/>
        </w:numPr>
        <w:spacing w:before="60" w:after="60" w:line="276" w:lineRule="auto"/>
        <w:ind w:left="900"/>
        <w:contextualSpacing w:val="0"/>
      </w:pPr>
      <w:r>
        <w:t xml:space="preserve">Collaborate with </w:t>
      </w:r>
      <w:r w:rsidR="0082756E">
        <w:t>Of</w:t>
      </w:r>
      <w:r w:rsidR="006B70F6">
        <w:t>f</w:t>
      </w:r>
      <w:r w:rsidR="0082756E">
        <w:t>i</w:t>
      </w:r>
      <w:r w:rsidR="006427CC">
        <w:t>ce/</w:t>
      </w:r>
      <w:r w:rsidR="0082756E">
        <w:t>P</w:t>
      </w:r>
      <w:r w:rsidR="006427CC">
        <w:t xml:space="preserve">rogram </w:t>
      </w:r>
      <w:r w:rsidR="0082756E">
        <w:t>O</w:t>
      </w:r>
      <w:r w:rsidR="006427CC">
        <w:t>ffice</w:t>
      </w:r>
      <w:r w:rsidR="006B70F6">
        <w:t>/</w:t>
      </w:r>
      <w:r>
        <w:t>Project Engineering and</w:t>
      </w:r>
      <w:r w:rsidR="009F3077" w:rsidRPr="00B8339B">
        <w:t xml:space="preserve"> Foundational Systems Engineering to understand program, segment, and project timelines for the delivery of capabilities and to ensure the curre</w:t>
      </w:r>
      <w:r w:rsidR="009F3077">
        <w:t>nt architecture baseline and To-</w:t>
      </w:r>
      <w:r w:rsidR="009F3077" w:rsidRPr="00B8339B">
        <w:t>Be Architecture supports capabilities when they are delivered.</w:t>
      </w:r>
    </w:p>
    <w:p w14:paraId="2F584E73" w14:textId="0426CFA9" w:rsidR="009F3077" w:rsidRPr="002B4232" w:rsidRDefault="009F3077" w:rsidP="004A42C3">
      <w:pPr>
        <w:pStyle w:val="ListParagraph"/>
        <w:numPr>
          <w:ilvl w:val="0"/>
          <w:numId w:val="6"/>
        </w:numPr>
        <w:spacing w:before="60" w:after="60" w:line="276" w:lineRule="auto"/>
        <w:ind w:left="900"/>
        <w:contextualSpacing w:val="0"/>
      </w:pPr>
      <w:r w:rsidRPr="002B4232">
        <w:t xml:space="preserve">Develop and document </w:t>
      </w:r>
      <w:r w:rsidR="006B70F6" w:rsidRPr="002B4232">
        <w:t xml:space="preserve">necessary </w:t>
      </w:r>
      <w:r w:rsidRPr="002B4232">
        <w:t xml:space="preserve">architecture requirements for </w:t>
      </w:r>
      <w:r w:rsidR="002B4232">
        <w:t>International Solutions Office (TIP)</w:t>
      </w:r>
      <w:r w:rsidRPr="002B4232">
        <w:t xml:space="preserve"> capabilities and initiatives in </w:t>
      </w:r>
      <w:r w:rsidR="002B4232">
        <w:t>NSG and ASG</w:t>
      </w:r>
      <w:r w:rsidRPr="002B4232">
        <w:t xml:space="preserve"> enterprise architecture baselines.</w:t>
      </w:r>
    </w:p>
    <w:p w14:paraId="5A0A6D2F" w14:textId="54E49F94" w:rsidR="00C84569" w:rsidRPr="00597EBF" w:rsidRDefault="00C84569" w:rsidP="004A42C3">
      <w:pPr>
        <w:pStyle w:val="ListParagraph"/>
        <w:numPr>
          <w:ilvl w:val="0"/>
          <w:numId w:val="6"/>
        </w:numPr>
        <w:spacing w:before="60" w:after="60" w:line="276" w:lineRule="auto"/>
        <w:ind w:left="900"/>
        <w:contextualSpacing w:val="0"/>
      </w:pPr>
      <w:r>
        <w:t xml:space="preserve">Assist the Government in architecting and planning the transition from </w:t>
      </w:r>
      <w:r w:rsidR="00AA2538">
        <w:t>paper-based</w:t>
      </w:r>
      <w:r>
        <w:t xml:space="preserve"> processes to digital representations integrating architectures, requirements, integration, scheduling, budgeting and other data needed for systems engineering</w:t>
      </w:r>
      <w:r w:rsidR="00EC63DB">
        <w:t>.</w:t>
      </w:r>
    </w:p>
    <w:p w14:paraId="693C6C3D" w14:textId="3ACAE705" w:rsidR="00BC16D0" w:rsidRPr="00BC16D0" w:rsidRDefault="009F3077" w:rsidP="00384C99">
      <w:pPr>
        <w:pStyle w:val="Heading3"/>
      </w:pPr>
      <w:bookmarkStart w:id="38" w:name="_Toc23505416"/>
      <w:r w:rsidRPr="00BC16D0">
        <w:t>Data Architectu</w:t>
      </w:r>
      <w:r w:rsidR="00BC16D0">
        <w:t>re/Data Services Architecture Support</w:t>
      </w:r>
      <w:bookmarkEnd w:id="38"/>
    </w:p>
    <w:p w14:paraId="1B94F5B9" w14:textId="70601E7A" w:rsidR="009F3077" w:rsidRDefault="009F3077" w:rsidP="00BC16D0">
      <w:pPr>
        <w:spacing w:before="120" w:after="120" w:line="276" w:lineRule="auto"/>
      </w:pPr>
      <w:r w:rsidRPr="001449DD">
        <w:t>The commonly used data and metadata formats used by</w:t>
      </w:r>
      <w:r w:rsidR="006B70F6">
        <w:t xml:space="preserve"> </w:t>
      </w:r>
      <w:r w:rsidR="0081573E">
        <w:t>NGA</w:t>
      </w:r>
      <w:r w:rsidR="006B70F6" w:rsidRPr="00D658FB">
        <w:t>,</w:t>
      </w:r>
      <w:r w:rsidR="006B70F6">
        <w:t xml:space="preserve"> </w:t>
      </w:r>
      <w:r w:rsidRPr="001449DD">
        <w:t xml:space="preserve">NSG, ASG, </w:t>
      </w:r>
      <w:r>
        <w:t xml:space="preserve">USG, </w:t>
      </w:r>
      <w:r w:rsidRPr="001449DD">
        <w:t xml:space="preserve">commercial, and foreign partners; the business rules for data access, </w:t>
      </w:r>
      <w:proofErr w:type="spellStart"/>
      <w:r w:rsidRPr="001449DD">
        <w:t>releasability</w:t>
      </w:r>
      <w:proofErr w:type="spellEnd"/>
      <w:r w:rsidRPr="001449DD">
        <w:t xml:space="preserve">, conflation, validation, quality, retention, storage management, and refresh; and the technical services architecture to support the </w:t>
      </w:r>
      <w:r w:rsidR="00335B35">
        <w:t>NGA</w:t>
      </w:r>
      <w:r w:rsidR="00335B35" w:rsidRPr="001449DD">
        <w:t xml:space="preserve">’s </w:t>
      </w:r>
      <w:r w:rsidRPr="001449DD">
        <w:t>data strategy of making data accessible to all users via common services.  The Data Services Architecture for GEOINT (DSA-G) includes services for data ingest, conditioning, access, dissemination, security, management and storage.</w:t>
      </w:r>
    </w:p>
    <w:p w14:paraId="52A2E0CC" w14:textId="02D0C423" w:rsidR="00BC16D0" w:rsidRPr="001449DD" w:rsidRDefault="00BC16D0" w:rsidP="00BC16D0">
      <w:pPr>
        <w:spacing w:before="120" w:after="120" w:line="276" w:lineRule="auto"/>
      </w:pPr>
      <w:r>
        <w:t>Data Architecture/Data Services Architecture activities the contractor shall support in the performance of this Task Order include</w:t>
      </w:r>
      <w:r w:rsidR="007F3240">
        <w:t>, but are not limited to</w:t>
      </w:r>
      <w:r>
        <w:t>:</w:t>
      </w:r>
    </w:p>
    <w:p w14:paraId="5E067341" w14:textId="23CDFC9C" w:rsidR="006B70F6" w:rsidRDefault="006B70F6" w:rsidP="004A42C3">
      <w:pPr>
        <w:pStyle w:val="ListParagraph"/>
        <w:numPr>
          <w:ilvl w:val="0"/>
          <w:numId w:val="7"/>
        </w:numPr>
        <w:spacing w:before="60" w:after="60" w:line="276" w:lineRule="auto"/>
        <w:ind w:left="900"/>
        <w:contextualSpacing w:val="0"/>
      </w:pPr>
      <w:r>
        <w:t>Collaborate with the N</w:t>
      </w:r>
      <w:r w:rsidR="00337138">
        <w:t>SG</w:t>
      </w:r>
      <w:r>
        <w:t xml:space="preserve"> Data Engineering (NDE) contractor</w:t>
      </w:r>
      <w:r w:rsidR="00237B58">
        <w:t xml:space="preserve"> and Government</w:t>
      </w:r>
      <w:r>
        <w:t xml:space="preserve"> to incorporate the DSA-G into the Enterprise and Solution Architectures, Enterprise Requirements, Enterprise Technical Roadmaps, Business Architecture and Enterprise Integration engineering.</w:t>
      </w:r>
    </w:p>
    <w:p w14:paraId="3CA3684A" w14:textId="02DC71CD" w:rsidR="009F3077" w:rsidRDefault="009F3077" w:rsidP="004A42C3">
      <w:pPr>
        <w:pStyle w:val="ListParagraph"/>
        <w:numPr>
          <w:ilvl w:val="0"/>
          <w:numId w:val="7"/>
        </w:numPr>
        <w:spacing w:before="60" w:after="60" w:line="276" w:lineRule="auto"/>
        <w:ind w:left="900"/>
        <w:contextualSpacing w:val="0"/>
      </w:pPr>
      <w:r>
        <w:t>Provide support for Data and Data Services A</w:t>
      </w:r>
      <w:r w:rsidRPr="00B8339B">
        <w:t>rchitecture, design, implementation</w:t>
      </w:r>
      <w:r w:rsidR="00CB658C">
        <w:t xml:space="preserve"> approaches</w:t>
      </w:r>
      <w:r w:rsidRPr="00B8339B">
        <w:t xml:space="preserve"> and </w:t>
      </w:r>
      <w:r w:rsidR="00CB658C">
        <w:t>recommendations</w:t>
      </w:r>
      <w:r w:rsidR="00CB658C" w:rsidRPr="00B8339B">
        <w:t xml:space="preserve"> </w:t>
      </w:r>
      <w:r w:rsidRPr="00B8339B">
        <w:t xml:space="preserve">for </w:t>
      </w:r>
      <w:r>
        <w:t xml:space="preserve">NGA, </w:t>
      </w:r>
      <w:r w:rsidRPr="00B8339B">
        <w:t>NSG</w:t>
      </w:r>
      <w:r>
        <w:t>, and ASG</w:t>
      </w:r>
      <w:r w:rsidR="00CB658C">
        <w:t xml:space="preserve"> operations</w:t>
      </w:r>
      <w:r w:rsidRPr="00B8339B">
        <w:t xml:space="preserve">. </w:t>
      </w:r>
    </w:p>
    <w:p w14:paraId="63E4AD8E" w14:textId="195E984F" w:rsidR="009F3077" w:rsidRPr="009C2DFC" w:rsidRDefault="009F3077" w:rsidP="004A42C3">
      <w:pPr>
        <w:pStyle w:val="ListParagraph"/>
        <w:numPr>
          <w:ilvl w:val="0"/>
          <w:numId w:val="7"/>
        </w:numPr>
        <w:spacing w:before="60" w:after="60" w:line="276" w:lineRule="auto"/>
        <w:ind w:left="900"/>
        <w:contextualSpacing w:val="0"/>
      </w:pPr>
      <w:r>
        <w:t>Collaborat</w:t>
      </w:r>
      <w:r w:rsidR="00A32828">
        <w:t xml:space="preserve">e with </w:t>
      </w:r>
      <w:r w:rsidR="006B70F6">
        <w:t xml:space="preserve">NDE contractor </w:t>
      </w:r>
      <w:r>
        <w:t xml:space="preserve">to ensure data execution efforts are aligned with NGA priorities. </w:t>
      </w:r>
    </w:p>
    <w:p w14:paraId="26F89CEB" w14:textId="62CDEB0F" w:rsidR="00E666A6" w:rsidRDefault="00E666A6" w:rsidP="00384C99">
      <w:pPr>
        <w:pStyle w:val="Heading2"/>
      </w:pPr>
      <w:bookmarkStart w:id="39" w:name="_Toc23505417"/>
      <w:r>
        <w:t>Requirements Engineering</w:t>
      </w:r>
      <w:bookmarkEnd w:id="39"/>
      <w:r>
        <w:t xml:space="preserve"> </w:t>
      </w:r>
      <w:bookmarkStart w:id="40" w:name="_Ref427595153"/>
      <w:bookmarkStart w:id="41" w:name="_Ref427595163"/>
    </w:p>
    <w:p w14:paraId="7C526E7C" w14:textId="081FE004" w:rsidR="00D04BE0" w:rsidRDefault="00E666A6" w:rsidP="00CF0917">
      <w:pPr>
        <w:spacing w:before="120" w:after="120" w:line="276" w:lineRule="auto"/>
      </w:pPr>
      <w:r>
        <w:t>T</w:t>
      </w:r>
      <w:r w:rsidR="00EC63DB">
        <w:t>IP</w:t>
      </w:r>
      <w:r w:rsidR="00D04BE0">
        <w:t xml:space="preserve"> requires </w:t>
      </w:r>
      <w:r w:rsidR="004D7F2F">
        <w:t xml:space="preserve">SE&amp;I support </w:t>
      </w:r>
      <w:r w:rsidR="00830CDC">
        <w:t>in</w:t>
      </w:r>
      <w:r w:rsidR="00B56D46" w:rsidRPr="00B56D46">
        <w:t xml:space="preserve"> Strategic, Enterprise, and Capabilities-level Requirements Engineering</w:t>
      </w:r>
      <w:r w:rsidR="002A3319">
        <w:t xml:space="preserve">.  </w:t>
      </w:r>
      <w:r w:rsidR="00830CDC">
        <w:t>Resources applied against this effort</w:t>
      </w:r>
      <w:r w:rsidR="00D04BE0" w:rsidRPr="00B8339B">
        <w:t xml:space="preserve"> shall assist the Government in </w:t>
      </w:r>
      <w:r w:rsidR="00D04BE0">
        <w:t xml:space="preserve">aligning traceability of capabilities and needs through </w:t>
      </w:r>
      <w:r w:rsidR="00D04BE0" w:rsidRPr="00B8339B">
        <w:t>developing, documenting, decomposing and allocating strategic (i.e., GEOINT Enterprise Capabilities Documents (ECDs), Statements of Capabilities (SOCs) and Capabilities Description Documents (CDDs)</w:t>
      </w:r>
      <w:r w:rsidR="00237B58">
        <w:t>,</w:t>
      </w:r>
      <w:r w:rsidR="00D04BE0" w:rsidRPr="00D82D15">
        <w:rPr>
          <w:color w:val="000000" w:themeColor="text1"/>
        </w:rPr>
        <w:t xml:space="preserve"> </w:t>
      </w:r>
      <w:r w:rsidR="00D04BE0">
        <w:rPr>
          <w:color w:val="000000" w:themeColor="text1"/>
        </w:rPr>
        <w:t>Capability-Oriented Requirement (COR) sets, Service-Oriented Requirement (SOR) sets,</w:t>
      </w:r>
      <w:r w:rsidR="00D04BE0" w:rsidRPr="00B8339B">
        <w:t xml:space="preserve">) through </w:t>
      </w:r>
      <w:r w:rsidR="00D04BE0">
        <w:t>solution</w:t>
      </w:r>
      <w:r w:rsidR="00D04BE0" w:rsidRPr="00B8339B">
        <w:t xml:space="preserve"> (i.e., System and Software Requirements Documents (</w:t>
      </w:r>
      <w:proofErr w:type="spellStart"/>
      <w:r w:rsidR="00D04BE0" w:rsidRPr="00B8339B">
        <w:t>SysRDs</w:t>
      </w:r>
      <w:proofErr w:type="spellEnd"/>
      <w:r w:rsidR="00D04BE0" w:rsidRPr="00B8339B">
        <w:t xml:space="preserve"> and SRDs) level requirements to establish and enable GEOINT mission solutions for all customers of the </w:t>
      </w:r>
      <w:r w:rsidR="00D04BE0">
        <w:t>NGA, NSG, ASG, USG, commercial and foreign partners</w:t>
      </w:r>
      <w:r w:rsidR="00D04BE0" w:rsidRPr="00B8339B">
        <w:t xml:space="preserve">.  The collective requirements engineering activity is inclusive of agile techniques to define requirements using </w:t>
      </w:r>
      <w:r w:rsidR="00D04BE0">
        <w:t>c</w:t>
      </w:r>
      <w:r w:rsidR="00D04BE0" w:rsidRPr="00B8339B">
        <w:t xml:space="preserve">apabilities, </w:t>
      </w:r>
      <w:r w:rsidR="00D04BE0">
        <w:t>e</w:t>
      </w:r>
      <w:r w:rsidR="00D04BE0" w:rsidRPr="00B8339B">
        <w:t xml:space="preserve">pics, </w:t>
      </w:r>
      <w:r w:rsidR="00D04BE0">
        <w:t>f</w:t>
      </w:r>
      <w:r w:rsidR="00D04BE0" w:rsidRPr="00B8339B">
        <w:t xml:space="preserve">eatures and </w:t>
      </w:r>
      <w:r w:rsidR="00D04BE0">
        <w:t>u</w:t>
      </w:r>
      <w:r w:rsidR="00D04BE0" w:rsidRPr="00B8339B">
        <w:t xml:space="preserve">ser </w:t>
      </w:r>
      <w:r w:rsidR="00D04BE0">
        <w:t>s</w:t>
      </w:r>
      <w:r w:rsidR="00D04BE0" w:rsidRPr="00B8339B">
        <w:t>tories</w:t>
      </w:r>
      <w:r w:rsidR="00D04BE0">
        <w:t>.</w:t>
      </w:r>
      <w:r w:rsidR="00D04BE0" w:rsidRPr="00B8339B">
        <w:t xml:space="preserve">  This service</w:t>
      </w:r>
      <w:r w:rsidR="00D04BE0">
        <w:t xml:space="preserve"> includes</w:t>
      </w:r>
      <w:r w:rsidR="00D04BE0" w:rsidRPr="00B8339B">
        <w:t xml:space="preserve"> top-down and bottom-up planning and coordination with respect to retiring legacy entities into receiving, future entities.</w:t>
      </w:r>
    </w:p>
    <w:p w14:paraId="1C787109" w14:textId="441C8286" w:rsidR="002A3319" w:rsidRPr="00B8339B" w:rsidRDefault="00830CDC" w:rsidP="00CF0917">
      <w:pPr>
        <w:spacing w:before="120" w:after="120" w:line="276" w:lineRule="auto"/>
      </w:pPr>
      <w:r>
        <w:t>Requirements Engineering</w:t>
      </w:r>
      <w:r w:rsidR="002A3319">
        <w:t xml:space="preserve"> </w:t>
      </w:r>
      <w:r w:rsidR="002A3319" w:rsidRPr="00B8339B">
        <w:t>includes support for</w:t>
      </w:r>
      <w:r w:rsidR="002A3319">
        <w:t>, but is not limited to,</w:t>
      </w:r>
      <w:r w:rsidR="002A3319" w:rsidRPr="00B8339B">
        <w:t xml:space="preserve"> the </w:t>
      </w:r>
      <w:r w:rsidR="00DF6C14">
        <w:t>strategic, enterprise, and capabilities-level requirements e</w:t>
      </w:r>
      <w:r w:rsidR="00DF6C14" w:rsidRPr="00B56D46">
        <w:t>ngineering</w:t>
      </w:r>
      <w:r w:rsidR="002A3319">
        <w:t xml:space="preserve"> a</w:t>
      </w:r>
      <w:r w:rsidR="002A3319" w:rsidRPr="00B8339B">
        <w:t>ctivities</w:t>
      </w:r>
      <w:r w:rsidR="00744F7B">
        <w:t xml:space="preserve"> that follow.</w:t>
      </w:r>
      <w:r w:rsidR="002A3319" w:rsidRPr="00B8339B">
        <w:t xml:space="preserve"> </w:t>
      </w:r>
    </w:p>
    <w:p w14:paraId="587EED4E" w14:textId="09A3A4A4" w:rsidR="00B56D46" w:rsidRDefault="00423337" w:rsidP="00384C99">
      <w:pPr>
        <w:pStyle w:val="Heading3"/>
      </w:pPr>
      <w:bookmarkStart w:id="42" w:name="_Toc23505418"/>
      <w:r>
        <w:t>Hi</w:t>
      </w:r>
      <w:r w:rsidR="002A3319">
        <w:t xml:space="preserve">gh-Level </w:t>
      </w:r>
      <w:r w:rsidR="004D7F2F">
        <w:t>Requirements</w:t>
      </w:r>
      <w:r w:rsidR="002A3319">
        <w:t xml:space="preserve"> Engineering Sup</w:t>
      </w:r>
      <w:r w:rsidR="00BC321E">
        <w:t>port</w:t>
      </w:r>
      <w:bookmarkEnd w:id="42"/>
    </w:p>
    <w:p w14:paraId="5E071273" w14:textId="0A7718E5" w:rsidR="002A3319" w:rsidRDefault="004074EE" w:rsidP="00DF6C14">
      <w:pPr>
        <w:spacing w:before="120" w:after="120" w:line="276" w:lineRule="auto"/>
      </w:pPr>
      <w:r>
        <w:t>The contractor shall s</w:t>
      </w:r>
      <w:r w:rsidR="002A3319" w:rsidRPr="00E93CAB">
        <w:t>upport the Government in</w:t>
      </w:r>
      <w:r w:rsidR="002A3319" w:rsidRPr="00DF6C14">
        <w:t xml:space="preserve"> </w:t>
      </w:r>
      <w:r w:rsidR="002A3319">
        <w:t>d</w:t>
      </w:r>
      <w:r w:rsidR="002A3319" w:rsidRPr="00B8339B">
        <w:t xml:space="preserve">eveloping, documenting, decomposing and allocating </w:t>
      </w:r>
      <w:r w:rsidR="002A3319">
        <w:t xml:space="preserve">mission needs from strategic to </w:t>
      </w:r>
      <w:r>
        <w:t>Enterprise</w:t>
      </w:r>
      <w:r w:rsidRPr="00B8339B">
        <w:t xml:space="preserve"> </w:t>
      </w:r>
      <w:r w:rsidR="002A3319" w:rsidRPr="00B8339B">
        <w:t xml:space="preserve">level requirements to establish and enable GEOINT mission solutions for all customers of the </w:t>
      </w:r>
      <w:r w:rsidR="002A3319">
        <w:t xml:space="preserve">NGA, NSG, ASG, </w:t>
      </w:r>
      <w:proofErr w:type="gramStart"/>
      <w:r w:rsidR="002A3319">
        <w:t>USG</w:t>
      </w:r>
      <w:proofErr w:type="gramEnd"/>
      <w:r w:rsidR="002A3319">
        <w:t>, commercial and foreign partners.</w:t>
      </w:r>
      <w:r>
        <w:t xml:space="preserve">  </w:t>
      </w:r>
    </w:p>
    <w:p w14:paraId="29E4921B" w14:textId="0FF46BDF" w:rsidR="00DF6C14" w:rsidRPr="001449DD" w:rsidRDefault="002403CF" w:rsidP="00DF6C14">
      <w:pPr>
        <w:spacing w:before="120" w:after="120" w:line="276" w:lineRule="auto"/>
      </w:pPr>
      <w:r>
        <w:t xml:space="preserve">The contractor shall support </w:t>
      </w:r>
      <w:r w:rsidR="00DF6C14">
        <w:t xml:space="preserve">High-Level Requirements Engineering activities in the performance of this Task Order </w:t>
      </w:r>
      <w:r>
        <w:t xml:space="preserve">to </w:t>
      </w:r>
      <w:r w:rsidR="00DF6C14">
        <w:t>include</w:t>
      </w:r>
      <w:r w:rsidR="007F3240">
        <w:t>, but are not limited to</w:t>
      </w:r>
      <w:r w:rsidR="00DF6C14">
        <w:t>:</w:t>
      </w:r>
    </w:p>
    <w:p w14:paraId="74E72E5E" w14:textId="470A579B" w:rsidR="00657EBF" w:rsidRDefault="002A3319" w:rsidP="004A42C3">
      <w:pPr>
        <w:pStyle w:val="ListParagraph"/>
        <w:numPr>
          <w:ilvl w:val="0"/>
          <w:numId w:val="9"/>
        </w:numPr>
        <w:spacing w:before="60" w:after="60" w:line="276" w:lineRule="auto"/>
        <w:ind w:left="900"/>
        <w:contextualSpacing w:val="0"/>
      </w:pPr>
      <w:r w:rsidRPr="00597EBF">
        <w:t xml:space="preserve">Support the continued development, maintenance, and documentation of all </w:t>
      </w:r>
      <w:r w:rsidR="00657EBF">
        <w:t xml:space="preserve">TIP strategic </w:t>
      </w:r>
      <w:r w:rsidR="00A149F3">
        <w:t>capabilities/</w:t>
      </w:r>
      <w:r w:rsidR="00657EBF">
        <w:t>requirements/needs, digital representations, documents to include all relevant SOCs, CDDs, NGA GEOINT CONOPS 2022 and future CONOPS.</w:t>
      </w:r>
    </w:p>
    <w:p w14:paraId="5E7B4572" w14:textId="46AC970B" w:rsidR="002A3319" w:rsidRDefault="002A3319" w:rsidP="004A42C3">
      <w:pPr>
        <w:pStyle w:val="ListParagraph"/>
        <w:numPr>
          <w:ilvl w:val="0"/>
          <w:numId w:val="9"/>
        </w:numPr>
        <w:spacing w:before="60" w:after="60" w:line="276" w:lineRule="auto"/>
        <w:ind w:left="900"/>
        <w:contextualSpacing w:val="0"/>
      </w:pPr>
      <w:r w:rsidRPr="00B8339B">
        <w:t xml:space="preserve">Support the decomposition and allocation of all </w:t>
      </w:r>
      <w:r w:rsidR="00657EBF">
        <w:t>TIP</w:t>
      </w:r>
      <w:r w:rsidRPr="00B8339B">
        <w:t xml:space="preserve"> strategic requirements/needs from all relevant SOCs, CDDs and the NGA GEOINT CONOPS 2022 to lower </w:t>
      </w:r>
      <w:r>
        <w:t>strategic, integration</w:t>
      </w:r>
      <w:r w:rsidR="002403CF">
        <w:t xml:space="preserve"> and Enterprise</w:t>
      </w:r>
      <w:r w:rsidRPr="00B8339B">
        <w:t xml:space="preserve"> level requirement</w:t>
      </w:r>
      <w:r w:rsidR="002403CF">
        <w:t xml:space="preserve"> repositories</w:t>
      </w:r>
      <w:r w:rsidR="00C84569">
        <w:t>, digital representations, and</w:t>
      </w:r>
      <w:r w:rsidR="00D658FB">
        <w:t xml:space="preserve"> </w:t>
      </w:r>
      <w:r w:rsidRPr="00B8339B">
        <w:t>documents.</w:t>
      </w:r>
      <w:r>
        <w:t xml:space="preserve">  This </w:t>
      </w:r>
      <w:r w:rsidR="002403CF">
        <w:t xml:space="preserve">shall </w:t>
      </w:r>
      <w:r>
        <w:t>include t</w:t>
      </w:r>
      <w:r w:rsidRPr="00597EBF">
        <w:t xml:space="preserve">he decomposition of high-level needs, </w:t>
      </w:r>
      <w:r>
        <w:t>e</w:t>
      </w:r>
      <w:r w:rsidRPr="00597EBF">
        <w:t xml:space="preserve">pics, and requirements into </w:t>
      </w:r>
      <w:r w:rsidR="002403CF">
        <w:t>Enterprise</w:t>
      </w:r>
      <w:r w:rsidR="002403CF" w:rsidRPr="00597EBF">
        <w:t xml:space="preserve"> </w:t>
      </w:r>
      <w:r>
        <w:t>f</w:t>
      </w:r>
      <w:r w:rsidRPr="00597EBF">
        <w:t xml:space="preserve">eatures and </w:t>
      </w:r>
      <w:r>
        <w:t>u</w:t>
      </w:r>
      <w:r w:rsidRPr="00597EBF">
        <w:t xml:space="preserve">ser </w:t>
      </w:r>
      <w:r>
        <w:t>s</w:t>
      </w:r>
      <w:r w:rsidRPr="00597EBF">
        <w:t xml:space="preserve">tories which </w:t>
      </w:r>
      <w:r w:rsidR="002403CF">
        <w:t>P</w:t>
      </w:r>
      <w:r w:rsidR="005F14C8">
        <w:t xml:space="preserve">rogram </w:t>
      </w:r>
      <w:r w:rsidR="002403CF">
        <w:t>O</w:t>
      </w:r>
      <w:r w:rsidR="005F14C8">
        <w:t>ffice</w:t>
      </w:r>
      <w:r w:rsidR="002403CF">
        <w:t xml:space="preserve">s, </w:t>
      </w:r>
      <w:r w:rsidRPr="00597EBF">
        <w:t xml:space="preserve">programs and projects </w:t>
      </w:r>
      <w:r w:rsidR="002403CF">
        <w:t xml:space="preserve">will use to </w:t>
      </w:r>
      <w:r w:rsidRPr="00597EBF">
        <w:t xml:space="preserve">develop </w:t>
      </w:r>
      <w:r w:rsidR="002403CF">
        <w:t>their program backlogs features and user stories for implementation using</w:t>
      </w:r>
      <w:r>
        <w:t xml:space="preserve"> the most appropriate and efficient systems engineering approach.  </w:t>
      </w:r>
    </w:p>
    <w:p w14:paraId="16A85B8F" w14:textId="6277C40C" w:rsidR="002A3319" w:rsidRDefault="00CB1D18" w:rsidP="004A42C3">
      <w:pPr>
        <w:pStyle w:val="ListParagraph"/>
        <w:numPr>
          <w:ilvl w:val="0"/>
          <w:numId w:val="9"/>
        </w:numPr>
        <w:spacing w:before="60" w:after="60" w:line="276" w:lineRule="auto"/>
        <w:ind w:left="900"/>
        <w:contextualSpacing w:val="0"/>
      </w:pPr>
      <w:r>
        <w:t>M</w:t>
      </w:r>
      <w:r w:rsidR="002A3319" w:rsidRPr="009233ED">
        <w:t xml:space="preserve">anage </w:t>
      </w:r>
      <w:r>
        <w:t>the TIP r</w:t>
      </w:r>
      <w:r w:rsidR="002A3319" w:rsidRPr="009233ED">
        <w:t xml:space="preserve">equirements </w:t>
      </w:r>
      <w:r>
        <w:t>d</w:t>
      </w:r>
      <w:r w:rsidR="002A3319" w:rsidRPr="009233ED">
        <w:t>atabase to provide a centralized location to capture all requirements and requirements documentation.</w:t>
      </w:r>
      <w:r w:rsidR="00830CDC">
        <w:t xml:space="preserve"> Collaborate with Foundational Systems Engineering</w:t>
      </w:r>
      <w:r w:rsidR="002A3319">
        <w:t xml:space="preserve"> </w:t>
      </w:r>
      <w:r>
        <w:t xml:space="preserve">to maximize consistency with and eliminate duplication of Enterprise </w:t>
      </w:r>
      <w:r w:rsidRPr="00E56339">
        <w:t>requirements</w:t>
      </w:r>
      <w:r w:rsidR="002A3319" w:rsidRPr="00E56339">
        <w:t xml:space="preserve">. </w:t>
      </w:r>
    </w:p>
    <w:p w14:paraId="519CD4FA" w14:textId="7573F2E6" w:rsidR="00E56339" w:rsidRPr="00E56339" w:rsidRDefault="002A3319" w:rsidP="004A42C3">
      <w:pPr>
        <w:pStyle w:val="ListParagraph"/>
        <w:numPr>
          <w:ilvl w:val="0"/>
          <w:numId w:val="9"/>
        </w:numPr>
        <w:spacing w:before="60" w:after="60" w:line="276" w:lineRule="auto"/>
        <w:ind w:left="900"/>
        <w:contextualSpacing w:val="0"/>
      </w:pPr>
      <w:r w:rsidRPr="00E56339">
        <w:t>Establish and ma</w:t>
      </w:r>
      <w:r w:rsidR="00E56339">
        <w:t>nage</w:t>
      </w:r>
      <w:r w:rsidRPr="00E56339">
        <w:t xml:space="preserve"> </w:t>
      </w:r>
      <w:r w:rsidR="00E56339" w:rsidRPr="00E56339">
        <w:t>the International</w:t>
      </w:r>
      <w:r w:rsidRPr="00E56339">
        <w:t xml:space="preserve"> Requirements Management Process for </w:t>
      </w:r>
      <w:r w:rsidR="00E56339">
        <w:t>documenting</w:t>
      </w:r>
      <w:r w:rsidRPr="00E56339">
        <w:t xml:space="preserve"> requirements</w:t>
      </w:r>
      <w:r w:rsidR="00E56339">
        <w:t>/needs,</w:t>
      </w:r>
      <w:r w:rsidRPr="00E56339">
        <w:t xml:space="preserve"> </w:t>
      </w:r>
      <w:r w:rsidR="00E56339" w:rsidRPr="00E56339">
        <w:t>identif</w:t>
      </w:r>
      <w:r w:rsidR="00E56339">
        <w:t>ying</w:t>
      </w:r>
      <w:r w:rsidR="00E56339" w:rsidRPr="00E56339">
        <w:t xml:space="preserve"> areas for invest</w:t>
      </w:r>
      <w:r w:rsidR="00E56339">
        <w:t>ment</w:t>
      </w:r>
      <w:r w:rsidR="00E56339" w:rsidRPr="00E56339">
        <w:t xml:space="preserve"> and divest</w:t>
      </w:r>
      <w:r w:rsidR="00E56339">
        <w:t>ment</w:t>
      </w:r>
      <w:r w:rsidR="00E56339" w:rsidRPr="00E56339">
        <w:t>, and provid</w:t>
      </w:r>
      <w:r w:rsidR="00E56339">
        <w:t>ing</w:t>
      </w:r>
      <w:r w:rsidR="00E56339" w:rsidRPr="00E56339">
        <w:t xml:space="preserve"> traceability of requirements from the GEOINT ECDs, SOCs, CDDs, and NGA GEOINT CONOPS 2022 through solutions engineering. </w:t>
      </w:r>
    </w:p>
    <w:p w14:paraId="57BD3361" w14:textId="4302E44B" w:rsidR="002A3319" w:rsidRPr="00B8339B" w:rsidRDefault="002A3319" w:rsidP="004A42C3">
      <w:pPr>
        <w:pStyle w:val="ListParagraph"/>
        <w:numPr>
          <w:ilvl w:val="0"/>
          <w:numId w:val="9"/>
        </w:numPr>
        <w:spacing w:before="60" w:after="60" w:line="276" w:lineRule="auto"/>
        <w:ind w:left="900"/>
        <w:contextualSpacing w:val="0"/>
      </w:pPr>
      <w:r w:rsidRPr="00B8339B">
        <w:t>Validate decomposed, allocated requirements from the strategic documents to</w:t>
      </w:r>
      <w:r>
        <w:t xml:space="preserve"> solution</w:t>
      </w:r>
      <w:r w:rsidRPr="00B8339B">
        <w:t xml:space="preserve"> programs, segments and projects and coordinate with the user to demonstrate perceived intent and further develop requirements.</w:t>
      </w:r>
    </w:p>
    <w:p w14:paraId="1068EB48" w14:textId="77777777" w:rsidR="002A3319" w:rsidRPr="00B8339B" w:rsidRDefault="002A3319" w:rsidP="004A42C3">
      <w:pPr>
        <w:pStyle w:val="ListParagraph"/>
        <w:numPr>
          <w:ilvl w:val="0"/>
          <w:numId w:val="9"/>
        </w:numPr>
        <w:spacing w:before="60" w:after="60" w:line="276" w:lineRule="auto"/>
        <w:ind w:left="900"/>
        <w:contextualSpacing w:val="0"/>
      </w:pPr>
      <w:r w:rsidRPr="00B8339B">
        <w:t>Coordinate with users and stakeholders to develop enterprise level requirements for new mission needs and to determine viable solutions for each request.</w:t>
      </w:r>
    </w:p>
    <w:p w14:paraId="2416D0DF" w14:textId="77777777" w:rsidR="002A3319" w:rsidRDefault="002A3319" w:rsidP="004A42C3">
      <w:pPr>
        <w:pStyle w:val="ListParagraph"/>
        <w:numPr>
          <w:ilvl w:val="0"/>
          <w:numId w:val="9"/>
        </w:numPr>
        <w:spacing w:before="60" w:after="60" w:line="276" w:lineRule="auto"/>
        <w:ind w:left="900"/>
        <w:contextualSpacing w:val="0"/>
      </w:pPr>
      <w:r w:rsidRPr="00B8339B">
        <w:t xml:space="preserve">Capture new strategic requirements/needs </w:t>
      </w:r>
      <w:r>
        <w:t>and the associated Strategic Roadmaps</w:t>
      </w:r>
      <w:r w:rsidRPr="00B8339B">
        <w:t xml:space="preserve"> from any NGA, NSG, or ASG Concept of Operations (CONOPS) development effort.  </w:t>
      </w:r>
      <w:r>
        <w:t>The Strategic Roadmaps include the capture of groupings of time-phased capabilities and success criteria with associated dependencies to support the development of Solution Epics.</w:t>
      </w:r>
    </w:p>
    <w:p w14:paraId="1A57B8D5" w14:textId="7CFF7D9F" w:rsidR="002A3319" w:rsidRDefault="002A3319" w:rsidP="004A42C3">
      <w:pPr>
        <w:pStyle w:val="ListParagraph"/>
        <w:numPr>
          <w:ilvl w:val="0"/>
          <w:numId w:val="9"/>
        </w:numPr>
        <w:spacing w:before="60" w:after="60" w:line="276" w:lineRule="auto"/>
        <w:ind w:left="900"/>
        <w:contextualSpacing w:val="0"/>
      </w:pPr>
      <w:r w:rsidRPr="00B8339B">
        <w:t xml:space="preserve">In collaboration with </w:t>
      </w:r>
      <w:r w:rsidR="00830CDC">
        <w:t>Enterprise Risk Management</w:t>
      </w:r>
      <w:r w:rsidRPr="00B8339B">
        <w:t>,</w:t>
      </w:r>
      <w:r w:rsidR="00510654" w:rsidRPr="00510654">
        <w:t xml:space="preserve"> </w:t>
      </w:r>
      <w:r w:rsidR="00510654">
        <w:t>performed on the NGA Foundational Engineering Contract,</w:t>
      </w:r>
      <w:r w:rsidRPr="00C163A3">
        <w:t xml:space="preserve"> </w:t>
      </w:r>
      <w:r w:rsidRPr="00B8339B">
        <w:t>identify enterprise-level risks, opportunities and issues associated with requirements and the requirements management lifecycle and assist in risk mitigation.</w:t>
      </w:r>
    </w:p>
    <w:p w14:paraId="325A713C" w14:textId="382D2E8C" w:rsidR="002A3319" w:rsidRPr="00B8339B" w:rsidRDefault="002A3319" w:rsidP="004A42C3">
      <w:pPr>
        <w:pStyle w:val="ListParagraph"/>
        <w:numPr>
          <w:ilvl w:val="0"/>
          <w:numId w:val="9"/>
        </w:numPr>
        <w:spacing w:before="60" w:after="60" w:line="276" w:lineRule="auto"/>
        <w:ind w:left="900"/>
        <w:contextualSpacing w:val="0"/>
      </w:pPr>
      <w:r w:rsidRPr="00B8339B">
        <w:t xml:space="preserve">Support and represent the Government Requirements Team at </w:t>
      </w:r>
      <w:r>
        <w:t>g</w:t>
      </w:r>
      <w:r w:rsidRPr="00B8339B">
        <w:t xml:space="preserve">overnance </w:t>
      </w:r>
      <w:r>
        <w:t>b</w:t>
      </w:r>
      <w:r w:rsidRPr="00B8339B">
        <w:t>oards for approval of new user needs and requirements</w:t>
      </w:r>
      <w:r w:rsidR="002A02E5">
        <w:t xml:space="preserve"> (e.g. Requirements Review Working Group)</w:t>
      </w:r>
      <w:r w:rsidRPr="00B8339B">
        <w:t>.</w:t>
      </w:r>
    </w:p>
    <w:p w14:paraId="52B6EAEE" w14:textId="77777777" w:rsidR="002A3319" w:rsidRPr="00B8339B" w:rsidRDefault="002A3319" w:rsidP="004A42C3">
      <w:pPr>
        <w:pStyle w:val="ListParagraph"/>
        <w:numPr>
          <w:ilvl w:val="0"/>
          <w:numId w:val="9"/>
        </w:numPr>
        <w:spacing w:before="60" w:after="60" w:line="276" w:lineRule="auto"/>
        <w:ind w:left="900"/>
        <w:contextualSpacing w:val="0"/>
      </w:pPr>
      <w:r w:rsidRPr="00B8339B">
        <w:t xml:space="preserve">Recommend new, agile processes and methodologies to decrease the requirements satisfaction timeline and to increase requirements visibility and efficiency across the </w:t>
      </w:r>
      <w:r>
        <w:t xml:space="preserve">NGA, NSG, ASG, </w:t>
      </w:r>
      <w:proofErr w:type="gramStart"/>
      <w:r>
        <w:t>USG</w:t>
      </w:r>
      <w:proofErr w:type="gramEnd"/>
      <w:r>
        <w:t>, commercial and foreign partners.</w:t>
      </w:r>
    </w:p>
    <w:p w14:paraId="4E5F8806" w14:textId="5A5B6589" w:rsidR="002A3319" w:rsidRDefault="002A3319" w:rsidP="004A42C3">
      <w:pPr>
        <w:pStyle w:val="ListParagraph"/>
        <w:numPr>
          <w:ilvl w:val="0"/>
          <w:numId w:val="9"/>
        </w:numPr>
        <w:spacing w:before="60" w:after="60" w:line="276" w:lineRule="auto"/>
        <w:ind w:left="900"/>
        <w:contextualSpacing w:val="0"/>
      </w:pPr>
      <w:r w:rsidRPr="00B8339B">
        <w:t>Use MBSE to document and trace system requirement</w:t>
      </w:r>
      <w:r w:rsidR="00237B58">
        <w:t>s</w:t>
      </w:r>
      <w:r w:rsidRPr="00B8339B">
        <w:t xml:space="preserve">, design, analysis, and verification and validation activities from strategic through </w:t>
      </w:r>
      <w:r>
        <w:t>solution</w:t>
      </w:r>
      <w:r w:rsidRPr="00B8339B">
        <w:t xml:space="preserve"> levels beginning in the conceptual design p</w:t>
      </w:r>
      <w:r>
        <w:t>hase and continuing throughout the systems engineering life cycle</w:t>
      </w:r>
      <w:r w:rsidRPr="00B8339B">
        <w:t>.</w:t>
      </w:r>
    </w:p>
    <w:p w14:paraId="41F226AC" w14:textId="36F870C5" w:rsidR="002A3319" w:rsidRDefault="002A3319" w:rsidP="004A42C3">
      <w:pPr>
        <w:pStyle w:val="ListParagraph"/>
        <w:numPr>
          <w:ilvl w:val="0"/>
          <w:numId w:val="9"/>
        </w:numPr>
        <w:spacing w:before="60" w:after="60" w:line="276" w:lineRule="auto"/>
        <w:ind w:left="900"/>
        <w:contextualSpacing w:val="0"/>
      </w:pPr>
      <w:r w:rsidRPr="00597EBF">
        <w:t>Define, evaluate, and document information security requirements for new IT initiatives and cyber capabilities.</w:t>
      </w:r>
    </w:p>
    <w:p w14:paraId="740AF82D" w14:textId="0F0911FD" w:rsidR="00337138" w:rsidRDefault="00337138" w:rsidP="004A42C3">
      <w:pPr>
        <w:pStyle w:val="ListParagraph"/>
        <w:numPr>
          <w:ilvl w:val="0"/>
          <w:numId w:val="9"/>
        </w:numPr>
        <w:spacing w:before="60" w:after="60" w:line="276" w:lineRule="auto"/>
        <w:ind w:left="900"/>
        <w:contextualSpacing w:val="0"/>
      </w:pPr>
      <w:r>
        <w:t>The contractor shall collaborate with the NSE contractor in the allocation/traceability of Enterprise requirements to programs requirements.</w:t>
      </w:r>
    </w:p>
    <w:p w14:paraId="6A03BDDF" w14:textId="2DBFEE8F" w:rsidR="00337138" w:rsidRPr="00115795" w:rsidRDefault="00337138" w:rsidP="004A42C3">
      <w:pPr>
        <w:pStyle w:val="ListParagraph"/>
        <w:numPr>
          <w:ilvl w:val="0"/>
          <w:numId w:val="9"/>
        </w:numPr>
        <w:spacing w:before="60" w:after="60" w:line="276" w:lineRule="auto"/>
        <w:ind w:left="900"/>
        <w:contextualSpacing w:val="0"/>
      </w:pPr>
      <w:r>
        <w:t xml:space="preserve">The contractor shall collaborate with the NFE contractor in the configuration control, configuration management of Enterprise </w:t>
      </w:r>
      <w:r w:rsidR="006526BF">
        <w:t xml:space="preserve">and Solution </w:t>
      </w:r>
      <w:r>
        <w:t>requirements</w:t>
      </w:r>
      <w:r w:rsidR="006526BF">
        <w:t>.</w:t>
      </w:r>
    </w:p>
    <w:p w14:paraId="1083E949" w14:textId="6D03EAB6" w:rsidR="00BF2EF5" w:rsidRDefault="002A3319" w:rsidP="00384C99">
      <w:pPr>
        <w:pStyle w:val="Heading3"/>
      </w:pPr>
      <w:bookmarkStart w:id="43" w:name="_Toc23505419"/>
      <w:r>
        <w:t>Capabilities Requirement</w:t>
      </w:r>
      <w:r w:rsidR="00BF2EF5">
        <w:t xml:space="preserve"> </w:t>
      </w:r>
      <w:r>
        <w:t>Analysis (Legacy Requirement) Support</w:t>
      </w:r>
      <w:bookmarkEnd w:id="43"/>
    </w:p>
    <w:p w14:paraId="4A5047CB" w14:textId="1DF4A6E3" w:rsidR="002A3319" w:rsidRDefault="006526BF" w:rsidP="00DF6C14">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rPr>
          <w:color w:val="000000" w:themeColor="text1"/>
        </w:rPr>
        <w:t xml:space="preserve">to </w:t>
      </w:r>
      <w:r>
        <w:t>s</w:t>
      </w:r>
      <w:r w:rsidR="00420177">
        <w:t>upport the G</w:t>
      </w:r>
      <w:r w:rsidR="005033F6">
        <w:t>overnment in e</w:t>
      </w:r>
      <w:r w:rsidR="002A3319" w:rsidRPr="00597EBF">
        <w:t xml:space="preserve">nsuring new </w:t>
      </w:r>
      <w:r w:rsidR="002A3319">
        <w:t xml:space="preserve">strategic, functional, or operational </w:t>
      </w:r>
      <w:r w:rsidR="002A3319" w:rsidRPr="00597EBF">
        <w:t>capabilities address</w:t>
      </w:r>
      <w:r w:rsidR="002A3319" w:rsidRPr="009233ED">
        <w:t xml:space="preserve"> </w:t>
      </w:r>
      <w:r w:rsidR="002A3319" w:rsidRPr="00597EBF">
        <w:t xml:space="preserve">enduring requirements currently serviced by legacy entities. </w:t>
      </w:r>
    </w:p>
    <w:p w14:paraId="6281F1B1" w14:textId="79F0F52C" w:rsidR="00DF6C14" w:rsidRPr="001449DD" w:rsidRDefault="006526BF" w:rsidP="00DF6C14">
      <w:pPr>
        <w:spacing w:before="120" w:after="120" w:line="276" w:lineRule="auto"/>
      </w:pPr>
      <w:r>
        <w:t xml:space="preserve">The contractor shall support </w:t>
      </w:r>
      <w:r w:rsidR="00DF6C14">
        <w:t xml:space="preserve">Capabilities </w:t>
      </w:r>
      <w:r w:rsidR="00E63315">
        <w:t>Requirement</w:t>
      </w:r>
      <w:r w:rsidR="00DF6C14">
        <w:t xml:space="preserve"> </w:t>
      </w:r>
      <w:r w:rsidR="00E63315">
        <w:t xml:space="preserve">Analysis (Legacy Requirement) </w:t>
      </w:r>
      <w:r w:rsidR="00DF6C14">
        <w:t xml:space="preserve">activities in the performance of this Task </w:t>
      </w:r>
      <w:r>
        <w:t>Order to</w:t>
      </w:r>
      <w:r w:rsidR="00D658FB">
        <w:t xml:space="preserve"> </w:t>
      </w:r>
      <w:r w:rsidR="00DF6C14">
        <w:t>include</w:t>
      </w:r>
      <w:r w:rsidR="007F3240">
        <w:t>, but are not limited to</w:t>
      </w:r>
      <w:r w:rsidR="00DF6C14">
        <w:t>:</w:t>
      </w:r>
    </w:p>
    <w:p w14:paraId="2504FD05" w14:textId="77777777" w:rsidR="002A3319" w:rsidRPr="00740D2F" w:rsidRDefault="002A3319" w:rsidP="004A42C3">
      <w:pPr>
        <w:pStyle w:val="ListParagraph"/>
        <w:numPr>
          <w:ilvl w:val="0"/>
          <w:numId w:val="10"/>
        </w:numPr>
        <w:spacing w:before="60" w:after="60" w:line="276" w:lineRule="auto"/>
        <w:ind w:left="900"/>
        <w:contextualSpacing w:val="0"/>
      </w:pPr>
      <w:r w:rsidRPr="00740D2F">
        <w:t>Decompose legacy system capabilities into their constituent parts, services, components, and functions as well as interfaces to other systems, consumer relationships and required data exchanges.</w:t>
      </w:r>
    </w:p>
    <w:p w14:paraId="2FD307C6" w14:textId="77777777" w:rsidR="006526BF" w:rsidRDefault="002A3319" w:rsidP="004A42C3">
      <w:pPr>
        <w:pStyle w:val="ListParagraph"/>
        <w:numPr>
          <w:ilvl w:val="0"/>
          <w:numId w:val="10"/>
        </w:numPr>
        <w:spacing w:before="60" w:after="60" w:line="276" w:lineRule="auto"/>
        <w:ind w:left="900"/>
        <w:contextualSpacing w:val="0"/>
      </w:pPr>
      <w:r w:rsidRPr="00740D2F">
        <w:t xml:space="preserve">Identify and validate legacy capabilities that will persist into the future and ensure they are reflected within the To-Be architecture and technical roadmaps that capture the systems or enterprise services that will perform or absorb the capability.  </w:t>
      </w:r>
    </w:p>
    <w:p w14:paraId="4B6B691B" w14:textId="0F89330C" w:rsidR="002A3319" w:rsidRPr="00740D2F" w:rsidRDefault="006526BF" w:rsidP="004A42C3">
      <w:pPr>
        <w:pStyle w:val="ListParagraph"/>
        <w:numPr>
          <w:ilvl w:val="0"/>
          <w:numId w:val="10"/>
        </w:numPr>
        <w:spacing w:before="60" w:after="60" w:line="276" w:lineRule="auto"/>
        <w:ind w:left="900"/>
        <w:contextualSpacing w:val="0"/>
      </w:pPr>
      <w:r>
        <w:t xml:space="preserve">Ensure technical roadmap </w:t>
      </w:r>
      <w:r w:rsidR="002A3319" w:rsidRPr="00740D2F">
        <w:t xml:space="preserve">timelines </w:t>
      </w:r>
      <w:r>
        <w:t>include</w:t>
      </w:r>
      <w:r w:rsidR="002A3319" w:rsidRPr="00740D2F">
        <w:t xml:space="preserve"> the end of the legacy contract and the start of the follow-on/enduring system or enterprise service contract and identify potential gaps/overlaps in critical functionality</w:t>
      </w:r>
      <w:r>
        <w:t>.</w:t>
      </w:r>
    </w:p>
    <w:p w14:paraId="14A61FDB" w14:textId="698FB533" w:rsidR="006526BF" w:rsidRDefault="006526BF" w:rsidP="004A42C3">
      <w:pPr>
        <w:pStyle w:val="ListParagraph"/>
        <w:numPr>
          <w:ilvl w:val="0"/>
          <w:numId w:val="10"/>
        </w:numPr>
        <w:spacing w:before="60" w:after="60" w:line="276" w:lineRule="auto"/>
        <w:ind w:left="900"/>
        <w:contextualSpacing w:val="0"/>
      </w:pPr>
      <w:r>
        <w:t>Conduct</w:t>
      </w:r>
      <w:r w:rsidR="002A3319" w:rsidRPr="00740D2F">
        <w:t xml:space="preserve"> capabilities retirement analysis engineering activity </w:t>
      </w:r>
      <w:r>
        <w:t>in collaboration with</w:t>
      </w:r>
      <w:r w:rsidR="002A3319" w:rsidRPr="00740D2F">
        <w:t xml:space="preserve"> Enterprise and Capabilities-leve</w:t>
      </w:r>
      <w:r w:rsidR="00830CDC">
        <w:t>l Requirements Engineering</w:t>
      </w:r>
      <w:r w:rsidR="002A3319" w:rsidRPr="00740D2F">
        <w:t>.</w:t>
      </w:r>
      <w:r w:rsidR="002A3319">
        <w:t xml:space="preserve"> </w:t>
      </w:r>
    </w:p>
    <w:p w14:paraId="1957FCF5" w14:textId="77777777" w:rsidR="006526BF" w:rsidRDefault="002A3319" w:rsidP="004A42C3">
      <w:pPr>
        <w:pStyle w:val="ListParagraph"/>
        <w:numPr>
          <w:ilvl w:val="0"/>
          <w:numId w:val="10"/>
        </w:numPr>
        <w:spacing w:before="60" w:after="60" w:line="276" w:lineRule="auto"/>
        <w:ind w:left="900"/>
        <w:contextualSpacing w:val="0"/>
      </w:pPr>
      <w:r w:rsidRPr="00740D2F">
        <w:t xml:space="preserve">Perform divestment analyses to identify overlapping capabilities or existing functions that can be absorbed into enduring/new systems to minimize duplication.  </w:t>
      </w:r>
    </w:p>
    <w:p w14:paraId="72AC04CD" w14:textId="28B019DA" w:rsidR="002A3319" w:rsidRPr="00740D2F" w:rsidRDefault="006526BF" w:rsidP="004A42C3">
      <w:pPr>
        <w:pStyle w:val="ListParagraph"/>
        <w:numPr>
          <w:ilvl w:val="0"/>
          <w:numId w:val="10"/>
        </w:numPr>
        <w:spacing w:before="60" w:after="60" w:line="276" w:lineRule="auto"/>
        <w:ind w:left="900"/>
        <w:contextualSpacing w:val="0"/>
      </w:pPr>
      <w:r>
        <w:t>Conduct</w:t>
      </w:r>
      <w:r w:rsidR="002A3319" w:rsidRPr="00740D2F">
        <w:t xml:space="preserve"> requirements trace </w:t>
      </w:r>
      <w:r>
        <w:t>using</w:t>
      </w:r>
      <w:r w:rsidR="002A3319" w:rsidRPr="00740D2F">
        <w:t xml:space="preserve"> JARM Technical Service Types (TSTs)) for duplication analysis </w:t>
      </w:r>
      <w:r>
        <w:t>and provide reports to the Government describing the findings.</w:t>
      </w:r>
    </w:p>
    <w:p w14:paraId="4C411E10" w14:textId="77777777" w:rsidR="002A3319" w:rsidRPr="00740D2F" w:rsidRDefault="002A3319" w:rsidP="004A42C3">
      <w:pPr>
        <w:pStyle w:val="ListParagraph"/>
        <w:numPr>
          <w:ilvl w:val="0"/>
          <w:numId w:val="10"/>
        </w:numPr>
        <w:spacing w:before="60" w:after="60" w:line="276" w:lineRule="auto"/>
        <w:ind w:left="900"/>
        <w:contextualSpacing w:val="0"/>
      </w:pPr>
      <w:r w:rsidRPr="00740D2F">
        <w:t xml:space="preserve">Automate the analysis and reporting needed to detail the gaps and duplication in the enterprise capabilities provided by external partners and IC ITE. </w:t>
      </w:r>
    </w:p>
    <w:p w14:paraId="792B33BC" w14:textId="42EFE94A" w:rsidR="002A3319" w:rsidRPr="00740D2F" w:rsidRDefault="002A3319" w:rsidP="004A42C3">
      <w:pPr>
        <w:pStyle w:val="ListParagraph"/>
        <w:numPr>
          <w:ilvl w:val="0"/>
          <w:numId w:val="10"/>
        </w:numPr>
        <w:spacing w:before="60" w:after="60" w:line="276" w:lineRule="auto"/>
        <w:ind w:left="900"/>
        <w:contextualSpacing w:val="0"/>
      </w:pPr>
      <w:r w:rsidRPr="00740D2F">
        <w:t>Assess the NGA, NSG, ASG, USG, commercial and foreign partner software/service repositories (e.g. the GEOINT Solutions Marketplace (GSM)) for reuse opportunities).</w:t>
      </w:r>
    </w:p>
    <w:p w14:paraId="6F2EF34A" w14:textId="41393617" w:rsidR="00044789" w:rsidRDefault="00081A2B" w:rsidP="00384C99">
      <w:pPr>
        <w:pStyle w:val="Heading3"/>
      </w:pPr>
      <w:bookmarkStart w:id="44" w:name="_Toc23505420"/>
      <w:bookmarkStart w:id="45" w:name="_Toc398708246"/>
      <w:bookmarkStart w:id="46" w:name="_Toc399484950"/>
      <w:bookmarkEnd w:id="32"/>
      <w:bookmarkEnd w:id="40"/>
      <w:bookmarkEnd w:id="41"/>
      <w:r>
        <w:t>Interface/</w:t>
      </w:r>
      <w:r w:rsidR="002A3319">
        <w:t>Service Definition Support</w:t>
      </w:r>
      <w:bookmarkEnd w:id="44"/>
    </w:p>
    <w:p w14:paraId="09808B8F" w14:textId="0645532A" w:rsidR="002A3319" w:rsidRDefault="006526BF" w:rsidP="00CF0917">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00420177">
        <w:t>upport</w:t>
      </w:r>
      <w:r w:rsidR="009B0DDF">
        <w:t>ing</w:t>
      </w:r>
      <w:r w:rsidR="00420177">
        <w:t xml:space="preserve"> the Government</w:t>
      </w:r>
      <w:r w:rsidR="00420177" w:rsidRPr="009233ED">
        <w:t xml:space="preserve"> </w:t>
      </w:r>
      <w:r w:rsidR="00420177">
        <w:t xml:space="preserve">in </w:t>
      </w:r>
      <w:r w:rsidR="009B0DDF">
        <w:t>transitioning</w:t>
      </w:r>
      <w:r w:rsidR="009B0DDF" w:rsidRPr="009233ED">
        <w:t xml:space="preserve"> </w:t>
      </w:r>
      <w:r w:rsidR="002A3319" w:rsidRPr="009233ED">
        <w:t>the enterprise from a point-to-point interface environment to a services-oriented/Application Program Interface (API)-oriented environment where</w:t>
      </w:r>
      <w:r w:rsidR="00BF3FD6">
        <w:t xml:space="preserve"> applicable</w:t>
      </w:r>
      <w:r w:rsidR="002A3319" w:rsidRPr="009233ED">
        <w:t xml:space="preserve"> and ensur</w:t>
      </w:r>
      <w:r w:rsidR="00BF3FD6">
        <w:t>e</w:t>
      </w:r>
      <w:r w:rsidR="002A3319" w:rsidRPr="009233ED">
        <w:t xml:space="preserve"> detailed interface definitions are consistent with the defined enterprise architecture.</w:t>
      </w:r>
    </w:p>
    <w:p w14:paraId="5CF51E15" w14:textId="3589543C" w:rsidR="00E63315" w:rsidRDefault="00E63315" w:rsidP="00CF0917">
      <w:pPr>
        <w:spacing w:before="120" w:after="120" w:line="276" w:lineRule="auto"/>
      </w:pPr>
      <w:r>
        <w:t>Interface / Service Definition activities the contractor shall support in the performance of this Task Order include</w:t>
      </w:r>
      <w:r w:rsidR="007F3240">
        <w:t>, but are not limited to</w:t>
      </w:r>
      <w:r>
        <w:t>:</w:t>
      </w:r>
    </w:p>
    <w:p w14:paraId="3FBC98D5" w14:textId="77777777" w:rsidR="002A3319" w:rsidRPr="00B8339B" w:rsidRDefault="002A3319" w:rsidP="004A42C3">
      <w:pPr>
        <w:pStyle w:val="ListParagraph"/>
        <w:numPr>
          <w:ilvl w:val="0"/>
          <w:numId w:val="11"/>
        </w:numPr>
        <w:spacing w:before="60" w:after="60" w:line="276" w:lineRule="auto"/>
        <w:ind w:left="900"/>
        <w:contextualSpacing w:val="0"/>
      </w:pPr>
      <w:r>
        <w:t xml:space="preserve">Assist the government in advancing the </w:t>
      </w:r>
      <w:r w:rsidRPr="00B8339B">
        <w:t>enterprise from a point-to-point interface environment to a services-oriented/API-oriented environment where it makes sense and as directed.</w:t>
      </w:r>
    </w:p>
    <w:p w14:paraId="34DC5521" w14:textId="77777777" w:rsidR="009B0DDF" w:rsidRDefault="002A3319" w:rsidP="004A42C3">
      <w:pPr>
        <w:pStyle w:val="ListParagraph"/>
        <w:numPr>
          <w:ilvl w:val="0"/>
          <w:numId w:val="11"/>
        </w:numPr>
        <w:spacing w:before="60" w:after="60" w:line="276" w:lineRule="auto"/>
        <w:ind w:left="900"/>
        <w:contextualSpacing w:val="0"/>
      </w:pPr>
      <w:r w:rsidRPr="00B8339B">
        <w:t>Define and mature system and service interfaces and the interactions across the NGA, NSG ASG,</w:t>
      </w:r>
      <w:r>
        <w:t xml:space="preserve"> USG,</w:t>
      </w:r>
      <w:r w:rsidRPr="00B8339B">
        <w:t xml:space="preserve"> </w:t>
      </w:r>
      <w:r>
        <w:t>c</w:t>
      </w:r>
      <w:r w:rsidRPr="00B8339B">
        <w:t xml:space="preserve">ommercial and </w:t>
      </w:r>
      <w:r>
        <w:t>f</w:t>
      </w:r>
      <w:r w:rsidRPr="00B8339B">
        <w:t xml:space="preserve">oreign </w:t>
      </w:r>
      <w:r>
        <w:t>p</w:t>
      </w:r>
      <w:r w:rsidRPr="00B8339B">
        <w:t xml:space="preserve">artner baselines.  </w:t>
      </w:r>
    </w:p>
    <w:p w14:paraId="413FEBC3" w14:textId="7A006D79" w:rsidR="002A3319" w:rsidRDefault="002A3319" w:rsidP="004A42C3">
      <w:pPr>
        <w:pStyle w:val="ListParagraph"/>
        <w:numPr>
          <w:ilvl w:val="0"/>
          <w:numId w:val="11"/>
        </w:numPr>
        <w:spacing w:before="60" w:after="60" w:line="276" w:lineRule="auto"/>
        <w:ind w:left="900"/>
        <w:contextualSpacing w:val="0"/>
      </w:pPr>
      <w:r w:rsidRPr="00B8339B">
        <w:t>Ensure that the detailed interface definitions are consistent with the defined enterprise architecture.</w:t>
      </w:r>
    </w:p>
    <w:p w14:paraId="7D74A1FB" w14:textId="18B1D6AC" w:rsidR="009B0DDF" w:rsidRPr="00B8339B" w:rsidRDefault="009B0DDF" w:rsidP="004A42C3">
      <w:pPr>
        <w:pStyle w:val="ListParagraph"/>
        <w:numPr>
          <w:ilvl w:val="0"/>
          <w:numId w:val="11"/>
        </w:numPr>
        <w:spacing w:before="60" w:after="60" w:line="276" w:lineRule="auto"/>
        <w:ind w:left="900"/>
        <w:contextualSpacing w:val="0"/>
      </w:pPr>
      <w:r>
        <w:t>Conduct analysis to identify Industry best practices, standards and management of service oriented, cloud and API environments.</w:t>
      </w:r>
    </w:p>
    <w:p w14:paraId="453DE648" w14:textId="52919CD7" w:rsidR="00105C6D" w:rsidRPr="008D7DC1" w:rsidRDefault="00CF0917" w:rsidP="00384C99">
      <w:pPr>
        <w:pStyle w:val="Heading2"/>
      </w:pPr>
      <w:bookmarkStart w:id="47" w:name="_Toc23505421"/>
      <w:bookmarkStart w:id="48" w:name="_Toc410389293"/>
      <w:bookmarkStart w:id="49" w:name="OLE_LINK1"/>
      <w:bookmarkStart w:id="50" w:name="OLE_LINK2"/>
      <w:bookmarkEnd w:id="45"/>
      <w:bookmarkEnd w:id="46"/>
      <w:r w:rsidRPr="008D7DC1">
        <w:t>Enterprise Integration E</w:t>
      </w:r>
      <w:r w:rsidR="00DB397E" w:rsidRPr="008D7DC1">
        <w:t>ngineering</w:t>
      </w:r>
      <w:r w:rsidR="009A7AFF" w:rsidRPr="008D7DC1">
        <w:t xml:space="preserve"> (Cross </w:t>
      </w:r>
      <w:r w:rsidR="009B0DDF" w:rsidRPr="008D7DC1">
        <w:t xml:space="preserve">Organization </w:t>
      </w:r>
      <w:r w:rsidR="009A7AFF" w:rsidRPr="008D7DC1">
        <w:t xml:space="preserve">and </w:t>
      </w:r>
      <w:r w:rsidR="009B0DDF" w:rsidRPr="008D7DC1">
        <w:t>P</w:t>
      </w:r>
      <w:r w:rsidR="00D658FB" w:rsidRPr="008D7DC1">
        <w:t xml:space="preserve">rogram </w:t>
      </w:r>
      <w:r w:rsidR="009B0DDF" w:rsidRPr="008D7DC1">
        <w:t>O</w:t>
      </w:r>
      <w:r w:rsidR="00D658FB" w:rsidRPr="008D7DC1">
        <w:t>ffice</w:t>
      </w:r>
      <w:r w:rsidR="005F14C8" w:rsidRPr="008D7DC1">
        <w:t>s</w:t>
      </w:r>
      <w:r w:rsidR="009A7AFF" w:rsidRPr="008D7DC1">
        <w:t>)</w:t>
      </w:r>
      <w:bookmarkEnd w:id="47"/>
    </w:p>
    <w:p w14:paraId="7C3D3DB2" w14:textId="0E9216C7" w:rsidR="00CF0917" w:rsidRPr="00B8339B" w:rsidRDefault="00CE59B9" w:rsidP="00CF0917">
      <w:pPr>
        <w:spacing w:before="120" w:after="120" w:line="276" w:lineRule="auto"/>
      </w:pPr>
      <w:r w:rsidRPr="00330B77">
        <w:t xml:space="preserve">The Contractor shall provide </w:t>
      </w:r>
      <w:r>
        <w:t>support</w:t>
      </w:r>
      <w:r w:rsidRPr="00330B77">
        <w:t xml:space="preserve"> </w:t>
      </w:r>
      <w:r>
        <w:t>under the</w:t>
      </w:r>
      <w:r w:rsidR="00CF0917">
        <w:t xml:space="preserve"> </w:t>
      </w:r>
      <w:r w:rsidR="00CF0917" w:rsidRPr="00FB6B41">
        <w:t xml:space="preserve">Enterprise Integration Engineering (Cross </w:t>
      </w:r>
      <w:r>
        <w:t>Organization</w:t>
      </w:r>
      <w:r w:rsidRPr="00FB6B41">
        <w:t xml:space="preserve"> </w:t>
      </w:r>
      <w:r w:rsidR="00CF0917" w:rsidRPr="00FB6B41">
        <w:t xml:space="preserve">and </w:t>
      </w:r>
      <w:r>
        <w:t>P</w:t>
      </w:r>
      <w:r w:rsidR="00D658FB">
        <w:t xml:space="preserve">rogram </w:t>
      </w:r>
      <w:r>
        <w:t>O</w:t>
      </w:r>
      <w:r w:rsidR="00D658FB">
        <w:t>ffice</w:t>
      </w:r>
      <w:r w:rsidR="00CF0917" w:rsidRPr="00FB6B41">
        <w:t>)</w:t>
      </w:r>
      <w:r w:rsidR="00CF0917">
        <w:t xml:space="preserve"> </w:t>
      </w:r>
      <w:r w:rsidRPr="00CE59B9">
        <w:t>requirement to assist the Government with the integration of program and project solutions that cut a</w:t>
      </w:r>
      <w:r w:rsidR="005F14C8">
        <w:t xml:space="preserve">cross organization boundaries, </w:t>
      </w:r>
      <w:r w:rsidRPr="00CE59B9">
        <w:t>P</w:t>
      </w:r>
      <w:r w:rsidR="005F14C8">
        <w:t xml:space="preserve">rogram </w:t>
      </w:r>
      <w:r w:rsidRPr="00CE59B9">
        <w:t>O</w:t>
      </w:r>
      <w:r w:rsidR="005F14C8">
        <w:t>ffices</w:t>
      </w:r>
      <w:r w:rsidRPr="00CE59B9">
        <w:t xml:space="preserve"> budget programs, development contracts and sensor segments; and therefore; </w:t>
      </w:r>
      <w:r w:rsidR="00D658FB" w:rsidRPr="00CE59B9">
        <w:t>requiring</w:t>
      </w:r>
      <w:r w:rsidRPr="00CE59B9">
        <w:t xml:space="preserve"> a corporate approach to integration ensuring the multiple parts come together seamlessly to deliver integrated solutions consistent with technical roadmaps defining the path to the To-Be </w:t>
      </w:r>
      <w:r w:rsidR="00D658FB">
        <w:t>Architecture.  It shall include</w:t>
      </w:r>
      <w:r w:rsidRPr="00CE59B9">
        <w:t xml:space="preserve"> interface/service definition support (both internal and external to the agency) to recommend, develop, document, and implement the necessary interfaces to achieve the NGA vision described in the GEOINT CONOPS 2022 (to include future CONOPS)</w:t>
      </w:r>
      <w:r w:rsidR="00D658FB">
        <w:t xml:space="preserve"> </w:t>
      </w:r>
      <w:r w:rsidRPr="00CE59B9">
        <w:t>and CIO-T Strategy 2022 (and future strategies).  Enterprise Integr</w:t>
      </w:r>
      <w:r w:rsidR="005F14C8">
        <w:t xml:space="preserve">ation Engineers also work with </w:t>
      </w:r>
      <w:r w:rsidRPr="00CE59B9">
        <w:t>P</w:t>
      </w:r>
      <w:r w:rsidR="005F14C8">
        <w:t xml:space="preserve">rogram </w:t>
      </w:r>
      <w:r w:rsidRPr="00CE59B9">
        <w:t>O</w:t>
      </w:r>
      <w:r w:rsidR="005F14C8">
        <w:t>ffices</w:t>
      </w:r>
      <w:r w:rsidRPr="00CE59B9">
        <w:t xml:space="preserve"> Enginee</w:t>
      </w:r>
      <w:r>
        <w:t>rs</w:t>
      </w:r>
      <w:r w:rsidRPr="00CE59B9">
        <w:t xml:space="preserve"> to integrate and synchronize individual program, segment, and project solutions across the enterprise and ensure enterprise epic completion.</w:t>
      </w:r>
    </w:p>
    <w:p w14:paraId="0526B5C3" w14:textId="1D928066" w:rsidR="00105C6D" w:rsidRDefault="00830CDC" w:rsidP="00CF0917">
      <w:pPr>
        <w:spacing w:before="120" w:after="120" w:line="276" w:lineRule="auto"/>
      </w:pPr>
      <w:r>
        <w:t>Enterprise Integration Engineering</w:t>
      </w:r>
      <w:r w:rsidR="00CF0917">
        <w:t xml:space="preserve"> </w:t>
      </w:r>
      <w:r w:rsidR="00CF0917" w:rsidRPr="001A0987">
        <w:t>includes support for</w:t>
      </w:r>
      <w:r w:rsidR="00CF0917">
        <w:t>,</w:t>
      </w:r>
      <w:r w:rsidR="00CF0917" w:rsidRPr="001A0987">
        <w:t xml:space="preserve"> but is not limited to</w:t>
      </w:r>
      <w:r w:rsidR="00CF0917">
        <w:t xml:space="preserve">, the enterprise integration engineering </w:t>
      </w:r>
      <w:r w:rsidR="00CF0917" w:rsidRPr="001A0987">
        <w:t>activities</w:t>
      </w:r>
      <w:r w:rsidR="00744F7B">
        <w:t xml:space="preserve"> that follow.</w:t>
      </w:r>
    </w:p>
    <w:p w14:paraId="5D3BF5C7" w14:textId="560D7E82" w:rsidR="00CF0917" w:rsidRDefault="00CF0917" w:rsidP="00384C99">
      <w:pPr>
        <w:pStyle w:val="Heading3"/>
      </w:pPr>
      <w:bookmarkStart w:id="51" w:name="_Toc23505422"/>
      <w:r>
        <w:t>E</w:t>
      </w:r>
      <w:r w:rsidR="00A24CEA">
        <w:t>nterprise Coordination of Integration Support</w:t>
      </w:r>
      <w:bookmarkEnd w:id="51"/>
    </w:p>
    <w:p w14:paraId="0CC16F08" w14:textId="18549243" w:rsidR="00CE59B9" w:rsidRPr="00330B77" w:rsidRDefault="00D658FB" w:rsidP="00D658FB">
      <w:pPr>
        <w:spacing w:before="120" w:after="120" w:line="283" w:lineRule="auto"/>
        <w:rPr>
          <w:b/>
          <w:i/>
        </w:rPr>
      </w:pPr>
      <w:r>
        <w:rPr>
          <w:color w:val="000000" w:themeColor="text1"/>
        </w:rPr>
        <w:t>Th</w:t>
      </w:r>
      <w:r w:rsidR="00CE59B9" w:rsidRPr="00D658FB">
        <w:rPr>
          <w:color w:val="000000" w:themeColor="text1"/>
        </w:rPr>
        <w:t>e NEE contractor shall provide</w:t>
      </w:r>
      <w:r w:rsidR="00CE59B9">
        <w:rPr>
          <w:b/>
          <w:color w:val="000000" w:themeColor="text1"/>
        </w:rPr>
        <w:t xml:space="preserve"> </w:t>
      </w:r>
      <w:r w:rsidR="00CE59B9" w:rsidRPr="00330B77">
        <w:t xml:space="preserve">Integration </w:t>
      </w:r>
      <w:r w:rsidR="00CE59B9">
        <w:t xml:space="preserve">services </w:t>
      </w:r>
      <w:r w:rsidR="00CE59B9" w:rsidRPr="00330B77">
        <w:t>align</w:t>
      </w:r>
      <w:r w:rsidR="00CE59B9">
        <w:t>ing</w:t>
      </w:r>
      <w:r>
        <w:t xml:space="preserve"> the planned, in-work and </w:t>
      </w:r>
      <w:r w:rsidR="00CE59B9" w:rsidRPr="00330B77">
        <w:t>delivered capabilities</w:t>
      </w:r>
      <w:r w:rsidR="00CE59B9">
        <w:t>,</w:t>
      </w:r>
      <w:r w:rsidR="00CE59B9" w:rsidRPr="00330B77">
        <w:t xml:space="preserve"> programs, projects, systems, </w:t>
      </w:r>
      <w:r w:rsidR="00CE59B9">
        <w:t xml:space="preserve">segments and </w:t>
      </w:r>
      <w:r w:rsidR="00CE59B9" w:rsidRPr="00330B77">
        <w:t xml:space="preserve">services ensuring that all the parts successfully connect and operate together. Enterprise Coordination </w:t>
      </w:r>
      <w:r w:rsidR="00CE59B9">
        <w:t>shall</w:t>
      </w:r>
      <w:r w:rsidR="00CE59B9" w:rsidRPr="00330B77">
        <w:t xml:space="preserve"> support the NGA Government POCs with enterprise program integration activities. These programs have </w:t>
      </w:r>
      <w:r w:rsidR="00CE59B9" w:rsidRPr="00D658FB">
        <w:t>integration responsibilities that span the NGA, NSG, ASG, USG, Mission Partner, commercial, and foreign partner enterprise. For example, Sensor Programs where NGA works with numerous NGA and IC partner programs, segments, and projects to plan for the receipt and use of various sensor phenomenology data across the tasking, collection, processing, exploitation and dissemination (TCPED) paradigm and IC ITE services.  Enterprise coordination will collaborate with the NGA, NSG, ASG, USG, Mission Partner, commercial and foreign entities to insure integration agreements and licenses are in compliance with governance documents.</w:t>
      </w:r>
      <w:r w:rsidR="00CE59B9" w:rsidRPr="00330B77">
        <w:t xml:space="preserve">     </w:t>
      </w:r>
    </w:p>
    <w:p w14:paraId="7ADC5847" w14:textId="43F8FAFA" w:rsidR="00A24CEA" w:rsidRDefault="00A24CEA" w:rsidP="00A24CEA">
      <w:pPr>
        <w:spacing w:before="120" w:after="120" w:line="276" w:lineRule="auto"/>
      </w:pPr>
      <w:r>
        <w:t>Enterprise Coordination of Integration activities the contractor shall support in the performance of this Task Order include</w:t>
      </w:r>
      <w:r w:rsidR="00AA4E1C">
        <w:t>, but are not limited to</w:t>
      </w:r>
      <w:r>
        <w:t>:</w:t>
      </w:r>
    </w:p>
    <w:p w14:paraId="0B04B2F6" w14:textId="11A8C523" w:rsidR="00A24CEA" w:rsidRPr="00060171" w:rsidRDefault="00A24CEA" w:rsidP="004A42C3">
      <w:pPr>
        <w:pStyle w:val="ListParagraph"/>
        <w:numPr>
          <w:ilvl w:val="0"/>
          <w:numId w:val="12"/>
        </w:numPr>
        <w:spacing w:before="60" w:after="60" w:line="276" w:lineRule="auto"/>
        <w:ind w:left="900"/>
        <w:contextualSpacing w:val="0"/>
      </w:pPr>
      <w:r>
        <w:t xml:space="preserve">Support the government with integration </w:t>
      </w:r>
      <w:r w:rsidRPr="00674B27">
        <w:t xml:space="preserve">across the NGA, NSG, ASG, </w:t>
      </w:r>
      <w:r>
        <w:t>USG, c</w:t>
      </w:r>
      <w:r w:rsidRPr="00674B27">
        <w:t xml:space="preserve">ommercial and </w:t>
      </w:r>
      <w:r>
        <w:t>f</w:t>
      </w:r>
      <w:r w:rsidRPr="00674B27">
        <w:t xml:space="preserve">oreign </w:t>
      </w:r>
      <w:r>
        <w:t>p</w:t>
      </w:r>
      <w:r w:rsidRPr="00674B27">
        <w:t>artner enterprise ensuring alignment of architecture, requirements and as-built capabilities, services and features</w:t>
      </w:r>
      <w:r>
        <w:t xml:space="preserve"> </w:t>
      </w:r>
      <w:r w:rsidRPr="00060171">
        <w:t xml:space="preserve">are in compliance with all </w:t>
      </w:r>
      <w:r>
        <w:t>license and sharing agreements.</w:t>
      </w:r>
    </w:p>
    <w:p w14:paraId="4E52318D" w14:textId="77777777" w:rsidR="00A24CEA" w:rsidRPr="00597EBF" w:rsidRDefault="00A24CEA" w:rsidP="004A42C3">
      <w:pPr>
        <w:pStyle w:val="ListParagraph"/>
        <w:numPr>
          <w:ilvl w:val="0"/>
          <w:numId w:val="12"/>
        </w:numPr>
        <w:spacing w:before="60" w:after="60" w:line="276" w:lineRule="auto"/>
        <w:ind w:left="900"/>
        <w:contextualSpacing w:val="0"/>
      </w:pPr>
      <w:r w:rsidRPr="00597EBF">
        <w:t xml:space="preserve">Ensure integration across program, segment and project plans, technical roadmaps, and schedules to achieve the delivery of capabilities and effectivities. </w:t>
      </w:r>
    </w:p>
    <w:p w14:paraId="4243D22D" w14:textId="77777777" w:rsidR="00A24CEA" w:rsidRPr="00597EBF" w:rsidRDefault="00A24CEA" w:rsidP="004A42C3">
      <w:pPr>
        <w:pStyle w:val="ListParagraph"/>
        <w:numPr>
          <w:ilvl w:val="0"/>
          <w:numId w:val="12"/>
        </w:numPr>
        <w:spacing w:before="60" w:after="60" w:line="276" w:lineRule="auto"/>
        <w:ind w:left="900"/>
        <w:contextualSpacing w:val="0"/>
      </w:pPr>
      <w:r w:rsidRPr="00597EBF">
        <w:t xml:space="preserve">Maintain technical roadmaps against </w:t>
      </w:r>
      <w:r>
        <w:t>strategic e</w:t>
      </w:r>
      <w:r w:rsidRPr="00597EBF">
        <w:t>pic planning scope and completion dates.  Re-baseline roadmaps in response to changing agency guidance and strategies.</w:t>
      </w:r>
    </w:p>
    <w:p w14:paraId="3EE2EE07" w14:textId="0FA0820E" w:rsidR="00A24CEA" w:rsidRPr="00597EBF" w:rsidRDefault="00A24CEA" w:rsidP="004A42C3">
      <w:pPr>
        <w:pStyle w:val="ListParagraph"/>
        <w:numPr>
          <w:ilvl w:val="0"/>
          <w:numId w:val="12"/>
        </w:numPr>
        <w:spacing w:before="60" w:after="60" w:line="276" w:lineRule="auto"/>
        <w:ind w:left="900"/>
        <w:contextualSpacing w:val="0"/>
      </w:pPr>
      <w:r w:rsidRPr="00597EBF">
        <w:t>Ensure integration of solution engineering across time horizons from year of budget execution through the Future Year Defense Program (FYDP</w:t>
      </w:r>
      <w:r w:rsidR="002A7148">
        <w:t xml:space="preserve"> and beyond</w:t>
      </w:r>
      <w:r w:rsidRPr="00597EBF">
        <w:t>).</w:t>
      </w:r>
    </w:p>
    <w:p w14:paraId="22D248AE" w14:textId="2FBC4CC8" w:rsidR="00A24CEA" w:rsidRDefault="00A24CEA" w:rsidP="004A42C3">
      <w:pPr>
        <w:pStyle w:val="ListParagraph"/>
        <w:numPr>
          <w:ilvl w:val="0"/>
          <w:numId w:val="12"/>
        </w:numPr>
        <w:spacing w:before="60" w:after="60" w:line="276" w:lineRule="auto"/>
        <w:ind w:left="900"/>
        <w:contextualSpacing w:val="0"/>
      </w:pPr>
      <w:r>
        <w:t xml:space="preserve">Support government oversight of program development and coordination of CONOPS, </w:t>
      </w:r>
      <w:r w:rsidRPr="00597EBF">
        <w:t xml:space="preserve">technology roadmap planning, </w:t>
      </w:r>
      <w:r>
        <w:t xml:space="preserve">architecture development, </w:t>
      </w:r>
      <w:r w:rsidRPr="00597EBF">
        <w:t>cross segment / cross Agency interface definitions, requirements definition</w:t>
      </w:r>
      <w:r>
        <w:t xml:space="preserve">, decomposition, </w:t>
      </w:r>
      <w:r w:rsidRPr="00597EBF">
        <w:t xml:space="preserve">allocation to </w:t>
      </w:r>
      <w:r w:rsidR="002A7148">
        <w:t xml:space="preserve">and development by </w:t>
      </w:r>
      <w:r w:rsidRPr="00597EBF">
        <w:t>programs, segments, and projects</w:t>
      </w:r>
      <w:r>
        <w:t>, and enterprise-level verification and validation, transition to operations and retirement activities</w:t>
      </w:r>
      <w:r w:rsidRPr="00597EBF">
        <w:t xml:space="preserve">.  </w:t>
      </w:r>
    </w:p>
    <w:p w14:paraId="783AEF48" w14:textId="77777777" w:rsidR="00A24CEA" w:rsidRDefault="00A24CEA" w:rsidP="004A42C3">
      <w:pPr>
        <w:pStyle w:val="ListParagraph"/>
        <w:numPr>
          <w:ilvl w:val="0"/>
          <w:numId w:val="12"/>
        </w:numPr>
        <w:spacing w:before="60" w:after="60" w:line="276" w:lineRule="auto"/>
        <w:ind w:left="900"/>
        <w:contextualSpacing w:val="0"/>
      </w:pPr>
      <w:r>
        <w:t xml:space="preserve">Support integration </w:t>
      </w:r>
      <w:r w:rsidRPr="00813F67">
        <w:t>across the planned, in-work, and delivered services related</w:t>
      </w:r>
      <w:r>
        <w:t xml:space="preserve"> to </w:t>
      </w:r>
      <w:r w:rsidRPr="00813F67">
        <w:t>sensor integration program</w:t>
      </w:r>
      <w:r>
        <w:t>s</w:t>
      </w:r>
      <w:r w:rsidRPr="00813F67">
        <w:t>, ensuring that all the “parts” connect</w:t>
      </w:r>
      <w:r>
        <w:t>,</w:t>
      </w:r>
      <w:r w:rsidRPr="00813F67">
        <w:t xml:space="preserve"> operate together successfully</w:t>
      </w:r>
      <w:r>
        <w:t>, and are consistent with enterprise plans and strategies</w:t>
      </w:r>
      <w:r w:rsidRPr="00813F67">
        <w:t xml:space="preserve">. </w:t>
      </w:r>
    </w:p>
    <w:p w14:paraId="07FAA694" w14:textId="34250DE8" w:rsidR="00A24CEA" w:rsidRDefault="00A24CEA" w:rsidP="004A42C3">
      <w:pPr>
        <w:pStyle w:val="ListParagraph"/>
        <w:numPr>
          <w:ilvl w:val="0"/>
          <w:numId w:val="12"/>
        </w:numPr>
        <w:spacing w:before="60" w:after="60" w:line="276" w:lineRule="auto"/>
        <w:ind w:left="900"/>
        <w:contextualSpacing w:val="0"/>
      </w:pPr>
      <w:r w:rsidRPr="00EE4C5D">
        <w:t xml:space="preserve">Support integration activities and interactions with </w:t>
      </w:r>
      <w:r w:rsidR="00F70683">
        <w:t xml:space="preserve">the IC, </w:t>
      </w:r>
      <w:r w:rsidRPr="00EE4C5D">
        <w:t>external agencies</w:t>
      </w:r>
      <w:r w:rsidR="00F70683">
        <w:t xml:space="preserve"> and the </w:t>
      </w:r>
      <w:proofErr w:type="gramStart"/>
      <w:r w:rsidR="00F70683">
        <w:t>DoD</w:t>
      </w:r>
      <w:proofErr w:type="gramEnd"/>
      <w:r w:rsidRPr="00EE4C5D">
        <w:t xml:space="preserve"> to include sensor and platform acquisition</w:t>
      </w:r>
      <w:r>
        <w:t>,</w:t>
      </w:r>
      <w:r w:rsidRPr="00EE4C5D">
        <w:t xml:space="preserve"> </w:t>
      </w:r>
      <w:r w:rsidRPr="001D5785">
        <w:t>related ground a</w:t>
      </w:r>
      <w:r>
        <w:t>rchitecture development efforts,</w:t>
      </w:r>
      <w:r w:rsidRPr="001D5785">
        <w:t xml:space="preserve"> </w:t>
      </w:r>
      <w:r w:rsidRPr="00EE4C5D">
        <w:t>and sensor acquire</w:t>
      </w:r>
      <w:r>
        <w:t>d</w:t>
      </w:r>
      <w:r w:rsidRPr="00EE4C5D">
        <w:t xml:space="preserve"> ground components </w:t>
      </w:r>
      <w:r>
        <w:t>necessary for</w:t>
      </w:r>
      <w:r w:rsidRPr="00EE4C5D">
        <w:t xml:space="preserve"> consumers of </w:t>
      </w:r>
      <w:r>
        <w:t xml:space="preserve">the </w:t>
      </w:r>
      <w:r w:rsidRPr="00EE4C5D">
        <w:t>resultant data and information</w:t>
      </w:r>
      <w:r>
        <w:t>, and military organizations</w:t>
      </w:r>
      <w:r w:rsidRPr="00EE4C5D">
        <w:t>.</w:t>
      </w:r>
      <w:r>
        <w:t xml:space="preserve">  </w:t>
      </w:r>
    </w:p>
    <w:p w14:paraId="35D53456" w14:textId="5B3A451B" w:rsidR="00A24CEA" w:rsidRPr="00597EBF" w:rsidRDefault="00A24CEA" w:rsidP="004A42C3">
      <w:pPr>
        <w:pStyle w:val="ListParagraph"/>
        <w:numPr>
          <w:ilvl w:val="0"/>
          <w:numId w:val="12"/>
        </w:numPr>
        <w:spacing w:before="60" w:after="60" w:line="276" w:lineRule="auto"/>
        <w:ind w:left="900"/>
        <w:contextualSpacing w:val="0"/>
      </w:pPr>
      <w:r w:rsidRPr="00597EBF">
        <w:t xml:space="preserve">Support </w:t>
      </w:r>
      <w:r w:rsidR="00744F7B">
        <w:t xml:space="preserve">end to end </w:t>
      </w:r>
      <w:r w:rsidR="00524641">
        <w:t>s</w:t>
      </w:r>
      <w:r w:rsidRPr="00597EBF">
        <w:t>ystem</w:t>
      </w:r>
      <w:r w:rsidR="00F70683">
        <w:t xml:space="preserve"> </w:t>
      </w:r>
      <w:r w:rsidR="00524641">
        <w:t>i</w:t>
      </w:r>
      <w:r w:rsidRPr="00597EBF">
        <w:t xml:space="preserve">ntegration and </w:t>
      </w:r>
      <w:r w:rsidR="00524641">
        <w:t>a</w:t>
      </w:r>
      <w:r w:rsidRPr="00597EBF">
        <w:t>cceptance</w:t>
      </w:r>
      <w:r w:rsidR="00524641">
        <w:t xml:space="preserve"> </w:t>
      </w:r>
      <w:r w:rsidRPr="00597EBF">
        <w:t>necessary for Major System Acquisitions (MSAs)</w:t>
      </w:r>
      <w:r>
        <w:t>.</w:t>
      </w:r>
      <w:r w:rsidRPr="00597EBF">
        <w:t xml:space="preserve"> </w:t>
      </w:r>
    </w:p>
    <w:p w14:paraId="4F45A667" w14:textId="32037C3A" w:rsidR="00A24CEA" w:rsidRPr="00674B27" w:rsidRDefault="00A24CEA" w:rsidP="004A42C3">
      <w:pPr>
        <w:pStyle w:val="ListParagraph"/>
        <w:numPr>
          <w:ilvl w:val="0"/>
          <w:numId w:val="12"/>
        </w:numPr>
        <w:spacing w:before="60" w:after="60" w:line="276" w:lineRule="auto"/>
        <w:ind w:left="900"/>
        <w:contextualSpacing w:val="0"/>
      </w:pPr>
      <w:r w:rsidRPr="00674B27">
        <w:t>Support program, segment, and project level technical reviews</w:t>
      </w:r>
      <w:r>
        <w:t xml:space="preserve">, preform </w:t>
      </w:r>
      <w:r w:rsidRPr="00597EBF">
        <w:t xml:space="preserve">technology readiness assessments, </w:t>
      </w:r>
      <w:r w:rsidRPr="00674B27">
        <w:t xml:space="preserve">and attend </w:t>
      </w:r>
      <w:r w:rsidR="00203A26">
        <w:t>T</w:t>
      </w:r>
      <w:r w:rsidRPr="00674B27">
        <w:t xml:space="preserve">echnical </w:t>
      </w:r>
      <w:r w:rsidR="00203A26">
        <w:t>E</w:t>
      </w:r>
      <w:r w:rsidRPr="00674B27">
        <w:t xml:space="preserve">xchange </w:t>
      </w:r>
      <w:r w:rsidR="00203A26">
        <w:t>M</w:t>
      </w:r>
      <w:r w:rsidRPr="00674B27">
        <w:t xml:space="preserve">eetings (TEMs) to assess enterprise integration challenges.  </w:t>
      </w:r>
    </w:p>
    <w:p w14:paraId="3E0D8B1E" w14:textId="77777777" w:rsidR="00A24CEA" w:rsidRPr="00674B27" w:rsidRDefault="00A24CEA" w:rsidP="004A42C3">
      <w:pPr>
        <w:pStyle w:val="ListParagraph"/>
        <w:numPr>
          <w:ilvl w:val="0"/>
          <w:numId w:val="12"/>
        </w:numPr>
        <w:spacing w:before="60" w:after="60" w:line="276" w:lineRule="auto"/>
        <w:ind w:left="900"/>
        <w:contextualSpacing w:val="0"/>
      </w:pPr>
      <w:r w:rsidRPr="00674B27">
        <w:t xml:space="preserve">Review </w:t>
      </w:r>
      <w:r>
        <w:t>s</w:t>
      </w:r>
      <w:r w:rsidRPr="00674B27">
        <w:t xml:space="preserve">ystem </w:t>
      </w:r>
      <w:r>
        <w:t>i</w:t>
      </w:r>
      <w:r w:rsidRPr="00674B27">
        <w:t>ntegration documentation for accuracy, completeness, and harmony with enterprise integration</w:t>
      </w:r>
      <w:r>
        <w:t xml:space="preserve"> efforts</w:t>
      </w:r>
      <w:r w:rsidRPr="00674B27">
        <w:t>.  Coordinate needed changes with appropriate program, segment, and project offices.</w:t>
      </w:r>
    </w:p>
    <w:p w14:paraId="289EE59A" w14:textId="77777777" w:rsidR="00A24CEA" w:rsidRPr="00674B27" w:rsidRDefault="00A24CEA" w:rsidP="004A42C3">
      <w:pPr>
        <w:pStyle w:val="ListParagraph"/>
        <w:numPr>
          <w:ilvl w:val="0"/>
          <w:numId w:val="12"/>
        </w:numPr>
        <w:spacing w:before="60" w:after="60" w:line="276" w:lineRule="auto"/>
        <w:ind w:left="900"/>
        <w:contextualSpacing w:val="0"/>
      </w:pPr>
      <w:r w:rsidRPr="00674B27">
        <w:t>Support the transition of new services and capabilities to operations and identify gaps in toolsets and automation used to test and deliver those services and capabilities. Identify gaps or new needs for automated test capabilities to address incoming capabilities.</w:t>
      </w:r>
    </w:p>
    <w:p w14:paraId="72DB0767" w14:textId="62CB5E7B" w:rsidR="00A24CEA" w:rsidRPr="00674B27" w:rsidRDefault="000E4815" w:rsidP="004A42C3">
      <w:pPr>
        <w:pStyle w:val="ListParagraph"/>
        <w:numPr>
          <w:ilvl w:val="0"/>
          <w:numId w:val="12"/>
        </w:numPr>
        <w:spacing w:before="60" w:after="60" w:line="276" w:lineRule="auto"/>
        <w:ind w:left="900"/>
        <w:contextualSpacing w:val="0"/>
      </w:pPr>
      <w:r>
        <w:t xml:space="preserve">Provide developers guidance and recommendation on </w:t>
      </w:r>
      <w:r w:rsidR="00A24CEA" w:rsidRPr="00674B27">
        <w:t>service virtualization,</w:t>
      </w:r>
      <w:r>
        <w:t xml:space="preserve"> and service</w:t>
      </w:r>
      <w:r w:rsidR="00A24CEA" w:rsidRPr="00674B27">
        <w:t xml:space="preserve"> APIs for enterprise systems.</w:t>
      </w:r>
    </w:p>
    <w:p w14:paraId="6BFC1DB6" w14:textId="0C5D80A3" w:rsidR="002A7148" w:rsidRDefault="00A24CEA" w:rsidP="004A42C3">
      <w:pPr>
        <w:pStyle w:val="ListParagraph"/>
        <w:numPr>
          <w:ilvl w:val="0"/>
          <w:numId w:val="12"/>
        </w:numPr>
        <w:spacing w:before="60" w:after="60" w:line="276" w:lineRule="auto"/>
        <w:ind w:left="900"/>
        <w:contextualSpacing w:val="0"/>
      </w:pPr>
      <w:r w:rsidRPr="00674B27">
        <w:t>In collaboration with Enterprise Risk Management</w:t>
      </w:r>
      <w:r w:rsidR="00510654">
        <w:t>, performed on the NGA Foundational Engineering Contract,</w:t>
      </w:r>
      <w:r>
        <w:t xml:space="preserve"> </w:t>
      </w:r>
      <w:r w:rsidRPr="00674B27">
        <w:t>identify enterprise-level risks, opportunities and issues associated with enterprise integration and assist in risk mitigation.</w:t>
      </w:r>
    </w:p>
    <w:p w14:paraId="56FB8061" w14:textId="536F836C" w:rsidR="00A24CEA" w:rsidRDefault="002D2924" w:rsidP="00384C99">
      <w:pPr>
        <w:pStyle w:val="Heading3"/>
      </w:pPr>
      <w:bookmarkStart w:id="52" w:name="_Toc23505423"/>
      <w:r>
        <w:t xml:space="preserve">Enterprise Integration and </w:t>
      </w:r>
      <w:r w:rsidR="00A24CEA">
        <w:t>Modernization Support</w:t>
      </w:r>
      <w:bookmarkEnd w:id="52"/>
    </w:p>
    <w:p w14:paraId="5FE66E3E" w14:textId="6BA805B4" w:rsidR="00F70683" w:rsidRDefault="00F70683" w:rsidP="00A24CEA">
      <w:pPr>
        <w:spacing w:before="120" w:after="120" w:line="276" w:lineRule="auto"/>
      </w:pPr>
      <w:r w:rsidRPr="00E955D6">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Pr="00330B77">
        <w:t>upport</w:t>
      </w:r>
      <w:r>
        <w:t xml:space="preserve">ing the </w:t>
      </w:r>
      <w:r w:rsidRPr="00330B77">
        <w:t xml:space="preserve">on-going </w:t>
      </w:r>
      <w:r>
        <w:t>P</w:t>
      </w:r>
      <w:r w:rsidR="00D658FB">
        <w:t xml:space="preserve">rogram </w:t>
      </w:r>
      <w:r>
        <w:t>O</w:t>
      </w:r>
      <w:r w:rsidR="00D658FB">
        <w:t>ffice</w:t>
      </w:r>
      <w:r w:rsidR="007A70C2">
        <w:t xml:space="preserve"> and CAP/SAP</w:t>
      </w:r>
      <w:r>
        <w:t xml:space="preserve"> </w:t>
      </w:r>
      <w:r w:rsidRPr="00330B77">
        <w:t xml:space="preserve">modernization efforts for the Analytic </w:t>
      </w:r>
      <w:r>
        <w:t xml:space="preserve">Services </w:t>
      </w:r>
      <w:r w:rsidR="00CC627F">
        <w:t xml:space="preserve">environment, </w:t>
      </w:r>
      <w:r w:rsidR="00CC627F" w:rsidRPr="00330B77">
        <w:t xml:space="preserve">Exploitation </w:t>
      </w:r>
      <w:r w:rsidR="00CC627F">
        <w:t>Services</w:t>
      </w:r>
      <w:r>
        <w:t xml:space="preserve"> </w:t>
      </w:r>
      <w:r w:rsidR="00CC627F">
        <w:t>environment</w:t>
      </w:r>
      <w:r w:rsidRPr="00330B77">
        <w:t>, Foundation GEOINT</w:t>
      </w:r>
      <w:r>
        <w:t xml:space="preserve"> </w:t>
      </w:r>
      <w:r w:rsidR="00CC627F">
        <w:t>environment</w:t>
      </w:r>
      <w:r>
        <w:t>,</w:t>
      </w:r>
      <w:r w:rsidRPr="00330B77">
        <w:t xml:space="preserve"> Mission System Resiliency, IT Infrastructure</w:t>
      </w:r>
      <w:r w:rsidR="00CC627F">
        <w:t xml:space="preserve">, </w:t>
      </w:r>
      <w:r w:rsidR="00CC627F" w:rsidRPr="00330B77">
        <w:t>and</w:t>
      </w:r>
      <w:r w:rsidRPr="00330B77">
        <w:t xml:space="preserve"> GEOINT </w:t>
      </w:r>
      <w:r>
        <w:t>Needs</w:t>
      </w:r>
      <w:r w:rsidRPr="00330B77">
        <w:t xml:space="preserve"> and Collection System M</w:t>
      </w:r>
      <w:r>
        <w:t>anagement</w:t>
      </w:r>
      <w:r w:rsidR="00CC627F">
        <w:t xml:space="preserve"> services.</w:t>
      </w:r>
    </w:p>
    <w:p w14:paraId="12E03095" w14:textId="49EE2F80" w:rsidR="00A24CEA" w:rsidRDefault="00CC627F" w:rsidP="00A24CEA">
      <w:pPr>
        <w:spacing w:before="120" w:after="120" w:line="276" w:lineRule="auto"/>
      </w:pPr>
      <w:r>
        <w:t xml:space="preserve">The contractor shall support </w:t>
      </w:r>
      <w:r w:rsidR="001D71AD">
        <w:t xml:space="preserve">Enterprise Integration and </w:t>
      </w:r>
      <w:r w:rsidR="00A24CEA">
        <w:t xml:space="preserve">Modernization activities of this Task Order </w:t>
      </w:r>
      <w:r>
        <w:t xml:space="preserve">to </w:t>
      </w:r>
      <w:r w:rsidR="00A24CEA">
        <w:t>include</w:t>
      </w:r>
      <w:r w:rsidR="00AA4E1C">
        <w:t>, but are not limited to</w:t>
      </w:r>
      <w:r w:rsidR="00A24CEA">
        <w:t>:</w:t>
      </w:r>
    </w:p>
    <w:p w14:paraId="51FA07D4" w14:textId="38D54D70" w:rsidR="00A24CEA" w:rsidRDefault="00A24CEA" w:rsidP="004A42C3">
      <w:pPr>
        <w:pStyle w:val="ListParagraph"/>
        <w:numPr>
          <w:ilvl w:val="0"/>
          <w:numId w:val="13"/>
        </w:numPr>
        <w:spacing w:before="60" w:after="60" w:line="276" w:lineRule="auto"/>
        <w:ind w:left="900"/>
        <w:contextualSpacing w:val="0"/>
      </w:pPr>
      <w:r w:rsidRPr="00B8339B">
        <w:t>Provide engineering</w:t>
      </w:r>
      <w:r>
        <w:t>, integration,</w:t>
      </w:r>
      <w:r w:rsidRPr="00B8339B">
        <w:t xml:space="preserve"> and architecture analysis to support modernization </w:t>
      </w:r>
      <w:r w:rsidR="001D71AD">
        <w:t>efforts</w:t>
      </w:r>
      <w:r w:rsidRPr="00B8339B">
        <w:t xml:space="preserve"> that incorporate standards-based, Commercial </w:t>
      </w:r>
      <w:proofErr w:type="gramStart"/>
      <w:r w:rsidRPr="00B8339B">
        <w:t>Off</w:t>
      </w:r>
      <w:proofErr w:type="gramEnd"/>
      <w:r w:rsidRPr="00B8339B">
        <w:t xml:space="preserve"> the Shelf (COTS) technology</w:t>
      </w:r>
      <w:r w:rsidR="00BF3FD6">
        <w:t xml:space="preserve"> (e.g. ESRI’s ArcGIS)</w:t>
      </w:r>
      <w:r w:rsidRPr="00B8339B">
        <w:t xml:space="preserve"> as the platform for both server and desktop components.  Ensure alignment with the To-Be Architecture.  Provide expertise to application development and create </w:t>
      </w:r>
      <w:r w:rsidR="00CC627F">
        <w:t>digital models/representation/</w:t>
      </w:r>
      <w:r w:rsidRPr="00B8339B">
        <w:t xml:space="preserve">documentation as appropriate to assist NGA </w:t>
      </w:r>
      <w:r>
        <w:t>m</w:t>
      </w:r>
      <w:r w:rsidRPr="00B8339B">
        <w:t xml:space="preserve">odernization initiatives. </w:t>
      </w:r>
    </w:p>
    <w:p w14:paraId="6A0881F9" w14:textId="687E5370" w:rsidR="00984B55" w:rsidRPr="00B8339B" w:rsidRDefault="00984B55" w:rsidP="004A42C3">
      <w:pPr>
        <w:pStyle w:val="ListParagraph"/>
        <w:numPr>
          <w:ilvl w:val="0"/>
          <w:numId w:val="13"/>
        </w:numPr>
        <w:spacing w:before="60" w:after="60" w:line="276" w:lineRule="auto"/>
        <w:ind w:left="900"/>
        <w:contextualSpacing w:val="0"/>
      </w:pPr>
      <w:r>
        <w:t>Provide engineering, integration, and architecture analysis to support enhanced integration between NGA, NSG and all international partners.</w:t>
      </w:r>
    </w:p>
    <w:p w14:paraId="000B3A7E" w14:textId="4584091D" w:rsidR="00A24CEA" w:rsidRPr="0062406E" w:rsidRDefault="00A24CEA" w:rsidP="004A42C3">
      <w:pPr>
        <w:pStyle w:val="ListParagraph"/>
        <w:numPr>
          <w:ilvl w:val="0"/>
          <w:numId w:val="13"/>
        </w:numPr>
        <w:spacing w:before="60" w:after="60" w:line="276" w:lineRule="auto"/>
        <w:ind w:left="900"/>
        <w:contextualSpacing w:val="0"/>
      </w:pPr>
      <w:r w:rsidRPr="00BA7E3C">
        <w:t>Support the execution of pilots to inform</w:t>
      </w:r>
      <w:r w:rsidR="002D2924">
        <w:t xml:space="preserve"> the Analytic</w:t>
      </w:r>
      <w:r w:rsidR="00AB1FE9">
        <w:t xml:space="preserve"> and Exploitation</w:t>
      </w:r>
      <w:r w:rsidR="002D2924">
        <w:t xml:space="preserve"> Environment</w:t>
      </w:r>
      <w:r>
        <w:t>, Structured Observation Management (SOM)</w:t>
      </w:r>
      <w:r w:rsidRPr="00BA7E3C">
        <w:t xml:space="preserve"> </w:t>
      </w:r>
      <w:r w:rsidR="00BF3FD6">
        <w:t xml:space="preserve">with regard to Activity Based Intelligence (ABI) </w:t>
      </w:r>
      <w:r w:rsidRPr="00BA7E3C">
        <w:t>and Object Based Production (OBP) systems development</w:t>
      </w:r>
      <w:r w:rsidR="001D71AD">
        <w:t>,</w:t>
      </w:r>
      <w:r w:rsidRPr="00BA7E3C">
        <w:t xml:space="preserve"> and the transition capabilities to operational systems of record.  Assist with A</w:t>
      </w:r>
      <w:r w:rsidR="002D2924">
        <w:t xml:space="preserve">nalytic </w:t>
      </w:r>
      <w:r w:rsidR="00AB1FE9">
        <w:t xml:space="preserve">and Exploitation </w:t>
      </w:r>
      <w:r w:rsidR="002D2924">
        <w:t xml:space="preserve">Environment </w:t>
      </w:r>
      <w:r>
        <w:t>i</w:t>
      </w:r>
      <w:r w:rsidRPr="00BA7E3C">
        <w:t xml:space="preserve">ntegration </w:t>
      </w:r>
      <w:r>
        <w:t>s</w:t>
      </w:r>
      <w:r w:rsidRPr="00BA7E3C">
        <w:t xml:space="preserve">ummits and </w:t>
      </w:r>
      <w:r>
        <w:t>l</w:t>
      </w:r>
      <w:r w:rsidRPr="00BA7E3C">
        <w:t xml:space="preserve">eadership and </w:t>
      </w:r>
      <w:r>
        <w:t>i</w:t>
      </w:r>
      <w:r w:rsidRPr="00BA7E3C">
        <w:t>ntegration meetings with key stakeholder organizations</w:t>
      </w:r>
      <w:r w:rsidRPr="0062406E">
        <w:t>.</w:t>
      </w:r>
    </w:p>
    <w:p w14:paraId="49CFAB85" w14:textId="6F33F36A" w:rsidR="00A24CEA" w:rsidRDefault="00A24CEA" w:rsidP="004A42C3">
      <w:pPr>
        <w:pStyle w:val="ListParagraph"/>
        <w:numPr>
          <w:ilvl w:val="0"/>
          <w:numId w:val="13"/>
        </w:numPr>
        <w:spacing w:before="60" w:after="60" w:line="276" w:lineRule="auto"/>
        <w:ind w:left="900"/>
        <w:contextualSpacing w:val="0"/>
      </w:pPr>
      <w:r w:rsidRPr="00B8339B">
        <w:t xml:space="preserve">Support </w:t>
      </w:r>
      <w:r>
        <w:t xml:space="preserve">the government modernization efforts by defining </w:t>
      </w:r>
      <w:r w:rsidR="00BF3FD6">
        <w:t xml:space="preserve">the interfaces between </w:t>
      </w:r>
      <w:r w:rsidRPr="00B8339B">
        <w:t>programs</w:t>
      </w:r>
      <w:r w:rsidR="00BF3FD6">
        <w:t xml:space="preserve"> and pilots</w:t>
      </w:r>
      <w:r w:rsidRPr="00B8339B">
        <w:t xml:space="preserve"> to ensure a cohesive workflow.</w:t>
      </w:r>
    </w:p>
    <w:p w14:paraId="3EF3EC8D" w14:textId="12C6AD5B" w:rsidR="00A24CEA" w:rsidRDefault="00A24CEA" w:rsidP="004A42C3">
      <w:pPr>
        <w:pStyle w:val="ListParagraph"/>
        <w:numPr>
          <w:ilvl w:val="0"/>
          <w:numId w:val="13"/>
        </w:numPr>
        <w:spacing w:before="60" w:after="60" w:line="276" w:lineRule="auto"/>
        <w:ind w:left="900"/>
        <w:contextualSpacing w:val="0"/>
      </w:pPr>
      <w:r w:rsidRPr="00597EBF">
        <w:t xml:space="preserve">Support the identification, </w:t>
      </w:r>
      <w:r w:rsidR="00724D42">
        <w:t xml:space="preserve">planning, design, </w:t>
      </w:r>
      <w:r w:rsidRPr="00597EBF">
        <w:t xml:space="preserve">development and integration of </w:t>
      </w:r>
      <w:r w:rsidRPr="00D77A86">
        <w:t>Automation, Artificial Intelligence and Augmentation (AAA)</w:t>
      </w:r>
      <w:r w:rsidRPr="00597EBF">
        <w:t xml:space="preserve"> technologies into the modernization efforts.</w:t>
      </w:r>
    </w:p>
    <w:p w14:paraId="6AF52604" w14:textId="72BB96C2" w:rsidR="00724D42" w:rsidRPr="00597EBF" w:rsidRDefault="00724D42" w:rsidP="004A42C3">
      <w:pPr>
        <w:pStyle w:val="ListParagraph"/>
        <w:numPr>
          <w:ilvl w:val="0"/>
          <w:numId w:val="13"/>
        </w:numPr>
        <w:spacing w:before="60" w:after="60" w:line="276" w:lineRule="auto"/>
        <w:ind w:left="900"/>
        <w:contextualSpacing w:val="0"/>
      </w:pPr>
      <w:r w:rsidRPr="00724D42">
        <w:t>In support of AAA, conduct TEM</w:t>
      </w:r>
      <w:r w:rsidR="00E44DCF">
        <w:t>s</w:t>
      </w:r>
      <w:r w:rsidRPr="00724D42">
        <w:t>, Design Reviews, Deep Dives, and Requirements Analysis sessions to review and decompose requirements to ensure they support enterprise-level mission needs and requirements.</w:t>
      </w:r>
    </w:p>
    <w:p w14:paraId="2EC6BF88" w14:textId="620BBC83" w:rsidR="00A24CEA" w:rsidRPr="000724D2" w:rsidRDefault="00CC627F" w:rsidP="004A42C3">
      <w:pPr>
        <w:pStyle w:val="ListParagraph"/>
        <w:numPr>
          <w:ilvl w:val="0"/>
          <w:numId w:val="13"/>
        </w:numPr>
        <w:spacing w:before="60" w:after="60" w:line="276" w:lineRule="auto"/>
        <w:ind w:left="900"/>
        <w:contextualSpacing w:val="0"/>
      </w:pPr>
      <w:r>
        <w:t xml:space="preserve">Develop </w:t>
      </w:r>
      <w:r w:rsidR="002C2C64">
        <w:t>solutions using AAA</w:t>
      </w:r>
      <w:r>
        <w:t xml:space="preserve"> </w:t>
      </w:r>
      <w:r w:rsidR="002C2C64">
        <w:t>technologies to modernize</w:t>
      </w:r>
      <w:r>
        <w:t xml:space="preserve"> </w:t>
      </w:r>
      <w:r w:rsidR="002D2924">
        <w:t xml:space="preserve">GEOINT </w:t>
      </w:r>
      <w:r>
        <w:t xml:space="preserve">Needs </w:t>
      </w:r>
      <w:r w:rsidR="002D2924">
        <w:t xml:space="preserve">and Collection </w:t>
      </w:r>
      <w:r>
        <w:t>Management</w:t>
      </w:r>
      <w:r w:rsidR="002C2C64">
        <w:t xml:space="preserve"> leading to the</w:t>
      </w:r>
      <w:r>
        <w:t xml:space="preserve"> </w:t>
      </w:r>
      <w:r w:rsidR="002C2C64">
        <w:t>successful implementation of</w:t>
      </w:r>
      <w:r>
        <w:t xml:space="preserve"> </w:t>
      </w:r>
      <w:r w:rsidR="002C2C64">
        <w:t>GEOINT Broker concepts and legacy component retirement.</w:t>
      </w:r>
    </w:p>
    <w:p w14:paraId="19AE83E0" w14:textId="61A24047" w:rsidR="00A24CEA" w:rsidRDefault="00A24CEA" w:rsidP="004A42C3">
      <w:pPr>
        <w:pStyle w:val="ListParagraph"/>
        <w:numPr>
          <w:ilvl w:val="0"/>
          <w:numId w:val="13"/>
        </w:numPr>
        <w:spacing w:before="60" w:after="60" w:line="276" w:lineRule="auto"/>
        <w:ind w:left="900"/>
        <w:contextualSpacing w:val="0"/>
      </w:pPr>
      <w:r w:rsidRPr="00597EBF">
        <w:t xml:space="preserve">Support the modernization </w:t>
      </w:r>
      <w:r w:rsidR="001D71AD">
        <w:t xml:space="preserve">efforts </w:t>
      </w:r>
      <w:r w:rsidRPr="00597EBF">
        <w:t xml:space="preserve">in using AAA to automate tipping, cueing and collection management across the GEOINT architecture, on all security domains and mission geographic locations in all data repository environments (on </w:t>
      </w:r>
      <w:r>
        <w:t xml:space="preserve">and off </w:t>
      </w:r>
      <w:r w:rsidRPr="00597EBF">
        <w:t>premise and in the cloud).</w:t>
      </w:r>
    </w:p>
    <w:p w14:paraId="21E5AC90" w14:textId="21938B83" w:rsidR="00724D42" w:rsidRDefault="00724D42" w:rsidP="004A42C3">
      <w:pPr>
        <w:pStyle w:val="ListParagraph"/>
        <w:numPr>
          <w:ilvl w:val="0"/>
          <w:numId w:val="13"/>
        </w:numPr>
        <w:spacing w:before="60" w:after="60" w:line="276" w:lineRule="auto"/>
        <w:ind w:left="900"/>
        <w:contextualSpacing w:val="0"/>
      </w:pPr>
      <w:r w:rsidRPr="00724D42">
        <w:t>Support the review and assess current NGA processes and tools for planning, executing, and monitoring NGA’ s modernization initiatives in Collaboration with Systems</w:t>
      </w:r>
      <w:r>
        <w:t xml:space="preserve"> Engineering Processes &amp; Tools </w:t>
      </w:r>
      <w:r w:rsidRPr="00724D42">
        <w:t>NGA Foundationa</w:t>
      </w:r>
      <w:r>
        <w:t>l Engineering contractor</w:t>
      </w:r>
      <w:r w:rsidRPr="00724D42">
        <w:t>.</w:t>
      </w:r>
    </w:p>
    <w:p w14:paraId="5705D615" w14:textId="40800D11" w:rsidR="00A24CEA" w:rsidRDefault="00A24CEA" w:rsidP="004A42C3">
      <w:pPr>
        <w:pStyle w:val="ListParagraph"/>
        <w:numPr>
          <w:ilvl w:val="0"/>
          <w:numId w:val="13"/>
        </w:numPr>
        <w:spacing w:before="60" w:after="60" w:line="276" w:lineRule="auto"/>
        <w:ind w:left="900"/>
        <w:contextualSpacing w:val="0"/>
      </w:pPr>
      <w:r w:rsidRPr="00E06317">
        <w:t xml:space="preserve">Support pilot program execution to inform modernization systems development and service integration.  Support engineering activities during development to ensure correctness and completeness of requirements. </w:t>
      </w:r>
      <w:r w:rsidR="002C2C64">
        <w:t xml:space="preserve"> Capture changes in the Enterprise Architecture, Solution Architectures and Enterprise Requirement repositories and digital models/</w:t>
      </w:r>
      <w:r w:rsidR="00E61980">
        <w:t>representations</w:t>
      </w:r>
      <w:r w:rsidR="002C2C64">
        <w:t>.</w:t>
      </w:r>
      <w:r w:rsidRPr="00E06317">
        <w:t xml:space="preserve"> Support the transition to an operational capability.</w:t>
      </w:r>
    </w:p>
    <w:p w14:paraId="31171213" w14:textId="290C8931" w:rsidR="001D2AF1" w:rsidRDefault="001D2AF1" w:rsidP="004A42C3">
      <w:pPr>
        <w:pStyle w:val="ListParagraph"/>
        <w:numPr>
          <w:ilvl w:val="0"/>
          <w:numId w:val="13"/>
        </w:numPr>
        <w:spacing w:before="60" w:after="60" w:line="276" w:lineRule="auto"/>
        <w:ind w:left="900"/>
        <w:contextualSpacing w:val="0"/>
      </w:pPr>
      <w:r w:rsidRPr="001D2AF1">
        <w:t>Develop and maintain integration project plans and schedules for each M</w:t>
      </w:r>
      <w:r>
        <w:t>odernization effort</w:t>
      </w:r>
      <w:r w:rsidRPr="001D2AF1">
        <w:t xml:space="preserve"> to make certain that program, project, and/or segment requirements and schedules are aligned and baselined to ensure end-to-end system integration.</w:t>
      </w:r>
    </w:p>
    <w:p w14:paraId="3B8DF688" w14:textId="4AC18EAB" w:rsidR="00BF3FD6" w:rsidRDefault="00BF3FD6" w:rsidP="004A42C3">
      <w:pPr>
        <w:pStyle w:val="ListParagraph"/>
        <w:numPr>
          <w:ilvl w:val="0"/>
          <w:numId w:val="13"/>
        </w:numPr>
        <w:spacing w:before="60" w:after="60" w:line="276" w:lineRule="auto"/>
        <w:ind w:left="900"/>
        <w:contextualSpacing w:val="0"/>
      </w:pPr>
      <w:r>
        <w:t>Support F</w:t>
      </w:r>
      <w:r w:rsidR="002D2924">
        <w:t xml:space="preserve">oundation </w:t>
      </w:r>
      <w:r w:rsidR="00765C91">
        <w:t>GEOINT Mission</w:t>
      </w:r>
      <w:r w:rsidR="002D2924">
        <w:t xml:space="preserve"> </w:t>
      </w:r>
      <w:r>
        <w:t>initiative</w:t>
      </w:r>
      <w:r w:rsidR="002D2924">
        <w:t>s</w:t>
      </w:r>
      <w:r>
        <w:t xml:space="preserve"> by integrating the numerous efforts across the Source Foundation GEOINT office (SF) domains (e.g. Aeronautical, Maritime, Human Geography, Geomatics), Research (R) (e.g. Enterprise Engine’s Machine Learning), and the efforts within the CIO-T Program Integration office.</w:t>
      </w:r>
    </w:p>
    <w:p w14:paraId="503791C0" w14:textId="7E7DE010" w:rsidR="00BF3FD6" w:rsidRDefault="00BF3FD6" w:rsidP="004A42C3">
      <w:pPr>
        <w:pStyle w:val="ListParagraph"/>
        <w:numPr>
          <w:ilvl w:val="0"/>
          <w:numId w:val="13"/>
        </w:numPr>
        <w:spacing w:before="60" w:after="60" w:line="276" w:lineRule="auto"/>
        <w:ind w:left="900"/>
        <w:contextualSpacing w:val="0"/>
      </w:pPr>
      <w:r>
        <w:t xml:space="preserve">Support the </w:t>
      </w:r>
      <w:r w:rsidR="001D71AD">
        <w:t>E</w:t>
      </w:r>
      <w:r w:rsidR="002D2924">
        <w:t>nterprise System Resiliency</w:t>
      </w:r>
      <w:r>
        <w:t xml:space="preserve"> efforts working with NSG, ASG, and other mission partners as applicable by providing engineering and integration expertise.</w:t>
      </w:r>
    </w:p>
    <w:p w14:paraId="3E09BF6C" w14:textId="41AE2AA0" w:rsidR="00AE2494" w:rsidRDefault="00AE2494" w:rsidP="004A42C3">
      <w:pPr>
        <w:pStyle w:val="ListParagraph"/>
        <w:numPr>
          <w:ilvl w:val="0"/>
          <w:numId w:val="13"/>
        </w:numPr>
        <w:spacing w:before="60" w:after="60" w:line="276" w:lineRule="auto"/>
        <w:ind w:left="900"/>
        <w:contextualSpacing w:val="0"/>
      </w:pPr>
      <w:r>
        <w:t>Support the Governments enterprise wide Compartmented/Special Access Program (CAP/SAP) modernization and data integration into the NSG, ASG and applicable systems.  Coordinate with mission partners to engineer solutions that meet required security standards for CAP/SAP data storage and processing authorization.</w:t>
      </w:r>
    </w:p>
    <w:p w14:paraId="52F7A039" w14:textId="77777777" w:rsidR="004C3732" w:rsidRDefault="00BF3FD6" w:rsidP="004A42C3">
      <w:pPr>
        <w:pStyle w:val="ListParagraph"/>
        <w:numPr>
          <w:ilvl w:val="0"/>
          <w:numId w:val="13"/>
        </w:numPr>
        <w:spacing w:before="60" w:after="60" w:line="276" w:lineRule="auto"/>
        <w:ind w:left="900"/>
        <w:contextualSpacing w:val="0"/>
      </w:pPr>
      <w:r>
        <w:t xml:space="preserve">Support the </w:t>
      </w:r>
      <w:r w:rsidR="002D2924">
        <w:t xml:space="preserve">IT Infrastructure </w:t>
      </w:r>
      <w:r w:rsidR="00765C91">
        <w:t xml:space="preserve">Modernization </w:t>
      </w:r>
      <w:r>
        <w:t>efforts working with NSG, ASG, and other mission partners as applicable by providing engineering and integration expertise.</w:t>
      </w:r>
    </w:p>
    <w:p w14:paraId="16AC8039" w14:textId="77777777" w:rsidR="002C0138" w:rsidRPr="00830CDC" w:rsidRDefault="004C3732" w:rsidP="004A42C3">
      <w:pPr>
        <w:pStyle w:val="ListParagraph"/>
        <w:numPr>
          <w:ilvl w:val="0"/>
          <w:numId w:val="13"/>
        </w:numPr>
        <w:spacing w:before="60" w:after="60" w:line="276" w:lineRule="auto"/>
        <w:ind w:left="900"/>
        <w:contextualSpacing w:val="0"/>
      </w:pPr>
      <w:r>
        <w:rPr>
          <w:rFonts w:eastAsia="Calibri"/>
        </w:rPr>
        <w:t>Plan</w:t>
      </w:r>
      <w:r w:rsidRPr="004C3732">
        <w:rPr>
          <w:rFonts w:eastAsia="Calibri"/>
        </w:rPr>
        <w:t xml:space="preserve"> for the delivery of capabilities and features across programs to enable program/project alignment with each other, and defined effectivities. Establish the basic cadence for the </w:t>
      </w:r>
      <w:r w:rsidRPr="00830CDC">
        <w:rPr>
          <w:rFonts w:eastAsia="Calibri"/>
        </w:rPr>
        <w:t>enterprise and synchronize non-agile functions with programs using an agile cadence.</w:t>
      </w:r>
    </w:p>
    <w:p w14:paraId="4C537930" w14:textId="153D27DF" w:rsidR="002C0138" w:rsidRPr="004C3732" w:rsidRDefault="002C0138" w:rsidP="004A42C3">
      <w:pPr>
        <w:pStyle w:val="ListParagraph"/>
        <w:numPr>
          <w:ilvl w:val="0"/>
          <w:numId w:val="13"/>
        </w:numPr>
        <w:spacing w:before="60" w:after="60" w:line="276" w:lineRule="auto"/>
        <w:ind w:left="900"/>
        <w:contextualSpacing w:val="0"/>
      </w:pPr>
      <w:r w:rsidRPr="00830CDC">
        <w:t xml:space="preserve">Use Model-Based Systems Engineering (MBSE) </w:t>
      </w:r>
      <w:r w:rsidR="002C2C64" w:rsidRPr="00830CDC">
        <w:t xml:space="preserve">tools </w:t>
      </w:r>
      <w:r w:rsidR="002C2C64">
        <w:t>and methodologies to</w:t>
      </w:r>
      <w:r w:rsidRPr="00830CDC">
        <w:t xml:space="preserve"> support ongoing enterprise integration and modernization efforts.</w:t>
      </w:r>
    </w:p>
    <w:p w14:paraId="07FED29B" w14:textId="4E346A96" w:rsidR="004B4F46" w:rsidRDefault="00203A26" w:rsidP="00384C99">
      <w:pPr>
        <w:pStyle w:val="Heading2"/>
      </w:pPr>
      <w:bookmarkStart w:id="53" w:name="_Toc23505424"/>
      <w:r>
        <w:t xml:space="preserve">Enterprise </w:t>
      </w:r>
      <w:r w:rsidR="004B4F46" w:rsidRPr="00FB6B41">
        <w:t>Analysis and Assessment</w:t>
      </w:r>
      <w:bookmarkEnd w:id="53"/>
    </w:p>
    <w:p w14:paraId="3463727E" w14:textId="4C42EFCF" w:rsidR="004B4F46" w:rsidRDefault="001A62E3" w:rsidP="004B4F46">
      <w:pPr>
        <w:spacing w:before="120" w:after="120" w:line="276" w:lineRule="auto"/>
      </w:pPr>
      <w:r>
        <w:t>The NEE contractor shall provide support to</w:t>
      </w:r>
      <w:r w:rsidR="004B4F46">
        <w:t xml:space="preserve"> </w:t>
      </w:r>
      <w:r w:rsidR="004B4F46" w:rsidRPr="00597EBF">
        <w:t>Capabilities</w:t>
      </w:r>
      <w:r w:rsidR="004B4F46" w:rsidRPr="00FB6B41">
        <w:t>-based Analysis, Business Engineering (Pre-Acquisition Engineering), Analysis of Alternatives (</w:t>
      </w:r>
      <w:proofErr w:type="spellStart"/>
      <w:r w:rsidR="004B4F46" w:rsidRPr="00FB6B41">
        <w:t>AoAs</w:t>
      </w:r>
      <w:proofErr w:type="spellEnd"/>
      <w:r w:rsidR="004B4F46" w:rsidRPr="00FB6B41">
        <w:t>), Trade Studies, and Engineering Assessments</w:t>
      </w:r>
      <w:r w:rsidR="004B4F46">
        <w:t xml:space="preserve">.  </w:t>
      </w:r>
      <w:r w:rsidR="00830CDC">
        <w:t>Resources applied against this effort</w:t>
      </w:r>
      <w:r w:rsidR="004B4F46" w:rsidRPr="00B8339B">
        <w:t xml:space="preserve"> shall assist the Government in establishing structured processes and methodologies facilitating</w:t>
      </w:r>
      <w:r w:rsidR="004B4F46">
        <w:t xml:space="preserve"> Capabilities-based Analysis, Business/Pre-Acquisition Engineering, and </w:t>
      </w:r>
      <w:proofErr w:type="spellStart"/>
      <w:r w:rsidR="004B4F46" w:rsidRPr="00597EBF">
        <w:t>AoAs</w:t>
      </w:r>
      <w:proofErr w:type="spellEnd"/>
      <w:r w:rsidR="004B4F46" w:rsidRPr="00597EBF">
        <w:t>, Trade Studies and Engineering Assessments</w:t>
      </w:r>
      <w:r w:rsidR="004B4F46">
        <w:t>.</w:t>
      </w:r>
      <w:r w:rsidR="004B4F46" w:rsidRPr="00B8339B">
        <w:t xml:space="preserve">  </w:t>
      </w:r>
    </w:p>
    <w:p w14:paraId="3D3B6682" w14:textId="60BCD7A0" w:rsidR="004B4F46" w:rsidRDefault="004B4F46" w:rsidP="00384C99">
      <w:pPr>
        <w:pStyle w:val="Heading3"/>
      </w:pPr>
      <w:bookmarkStart w:id="54" w:name="_Toc23505425"/>
      <w:r>
        <w:t>Capabilities-based Analysis</w:t>
      </w:r>
      <w:bookmarkEnd w:id="54"/>
    </w:p>
    <w:p w14:paraId="0B99040B" w14:textId="2EFA5E67" w:rsidR="004B4F46" w:rsidRDefault="001A62E3" w:rsidP="004B4F46">
      <w:pPr>
        <w:spacing w:before="120" w:after="120" w:line="276" w:lineRule="auto"/>
      </w:pPr>
      <w:r w:rsidRPr="00E61980">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 xml:space="preserve">to analyze </w:t>
      </w:r>
      <w:r w:rsidR="004B4F46" w:rsidRPr="0062406E">
        <w:t xml:space="preserve">NGA’s </w:t>
      </w:r>
      <w:r w:rsidR="004B4F46">
        <w:t>l</w:t>
      </w:r>
      <w:r w:rsidR="004B4F46" w:rsidRPr="0062406E">
        <w:t xml:space="preserve">egacy </w:t>
      </w:r>
      <w:r w:rsidR="004B4F46">
        <w:t>s</w:t>
      </w:r>
      <w:r w:rsidR="004B4F46" w:rsidRPr="0062406E">
        <w:t xml:space="preserve">ystems and the capabilities and services they provide </w:t>
      </w:r>
      <w:r w:rsidR="00B91231">
        <w:t xml:space="preserve">and </w:t>
      </w:r>
      <w:r w:rsidR="004B4F46" w:rsidRPr="0062406E">
        <w:t>develop well-defined and executable Legacy System Retirement Plans (LSRPs) for the smooth transition of the capabilities and services enduring</w:t>
      </w:r>
      <w:r w:rsidR="00CD3AE7">
        <w:t>, new or other</w:t>
      </w:r>
      <w:r w:rsidR="004B4F46" w:rsidRPr="0062406E">
        <w:t xml:space="preserve"> systems or retirement as appropriate.</w:t>
      </w:r>
    </w:p>
    <w:p w14:paraId="30827F90" w14:textId="5F3DEB50" w:rsidR="004B4F46" w:rsidRDefault="004B4F46" w:rsidP="004B4F46">
      <w:pPr>
        <w:spacing w:before="120" w:after="120" w:line="276" w:lineRule="auto"/>
      </w:pPr>
      <w:r>
        <w:t>Capabilities-based Analysis activities the contractor shall support in the performance of this Task Order include</w:t>
      </w:r>
      <w:r w:rsidR="00AA4E1C">
        <w:t>, but are not limited to</w:t>
      </w:r>
      <w:r>
        <w:t>:</w:t>
      </w:r>
    </w:p>
    <w:p w14:paraId="29AEFF38" w14:textId="77777777" w:rsidR="00CD3AE7" w:rsidRDefault="004B4F46" w:rsidP="004A42C3">
      <w:pPr>
        <w:pStyle w:val="ListParagraph"/>
        <w:numPr>
          <w:ilvl w:val="0"/>
          <w:numId w:val="14"/>
        </w:numPr>
        <w:spacing w:before="60" w:after="60" w:line="276" w:lineRule="auto"/>
        <w:ind w:left="900"/>
        <w:contextualSpacing w:val="0"/>
      </w:pPr>
      <w:r w:rsidRPr="00597EBF">
        <w:t xml:space="preserve">Support top-down, enterprise coordination and planning to retire legacy entities into receiving entities (future providers). </w:t>
      </w:r>
    </w:p>
    <w:p w14:paraId="756BD352" w14:textId="3219FA95" w:rsidR="004B4F46" w:rsidRPr="00597EBF" w:rsidRDefault="004B4F46" w:rsidP="004A42C3">
      <w:pPr>
        <w:pStyle w:val="ListParagraph"/>
        <w:numPr>
          <w:ilvl w:val="0"/>
          <w:numId w:val="14"/>
        </w:numPr>
        <w:spacing w:before="60" w:after="60" w:line="276" w:lineRule="auto"/>
        <w:ind w:left="900"/>
        <w:contextualSpacing w:val="0"/>
      </w:pPr>
      <w:r w:rsidRPr="00597EBF">
        <w:t xml:space="preserve">Perform </w:t>
      </w:r>
      <w:r>
        <w:t>l</w:t>
      </w:r>
      <w:r w:rsidRPr="00597EBF">
        <w:t xml:space="preserve">egacy </w:t>
      </w:r>
      <w:r>
        <w:t>s</w:t>
      </w:r>
      <w:r w:rsidRPr="00597EBF">
        <w:t>ystem retirement analyses to ensure conformance to evolving solutions and enterprise architectures and enterprise integration.</w:t>
      </w:r>
    </w:p>
    <w:p w14:paraId="494D8CF0" w14:textId="77777777" w:rsidR="00CD3AE7" w:rsidRDefault="004B4F46" w:rsidP="004A42C3">
      <w:pPr>
        <w:pStyle w:val="ListParagraph"/>
        <w:numPr>
          <w:ilvl w:val="0"/>
          <w:numId w:val="14"/>
        </w:numPr>
        <w:spacing w:before="60" w:after="60" w:line="276" w:lineRule="auto"/>
        <w:ind w:left="900"/>
        <w:contextualSpacing w:val="0"/>
      </w:pPr>
      <w:r w:rsidRPr="00597EBF">
        <w:t xml:space="preserve">Collaborate with Capability Analysis and Pre-Acquisition Engineering Activities and recommend time-phased retirement of legacy systems. </w:t>
      </w:r>
    </w:p>
    <w:p w14:paraId="4496EF91" w14:textId="15AA8218" w:rsidR="004B4F46" w:rsidRPr="00597EBF" w:rsidRDefault="004B4F46" w:rsidP="004A42C3">
      <w:pPr>
        <w:pStyle w:val="ListParagraph"/>
        <w:numPr>
          <w:ilvl w:val="0"/>
          <w:numId w:val="14"/>
        </w:numPr>
        <w:spacing w:before="60" w:after="60" w:line="276" w:lineRule="auto"/>
        <w:ind w:left="900"/>
        <w:contextualSpacing w:val="0"/>
      </w:pPr>
      <w:r w:rsidRPr="00597EBF">
        <w:t xml:space="preserve">Coordinate </w:t>
      </w:r>
      <w:r>
        <w:t>l</w:t>
      </w:r>
      <w:r w:rsidRPr="00597EBF">
        <w:t xml:space="preserve">egacy </w:t>
      </w:r>
      <w:r>
        <w:t>s</w:t>
      </w:r>
      <w:r w:rsidRPr="00597EBF">
        <w:t xml:space="preserve">ystem retirements through appropriate </w:t>
      </w:r>
      <w:r>
        <w:t>g</w:t>
      </w:r>
      <w:r w:rsidRPr="00597EBF">
        <w:t xml:space="preserve">overnance authorities, </w:t>
      </w:r>
      <w:r>
        <w:t>Program Management Office (</w:t>
      </w:r>
      <w:r w:rsidRPr="00597EBF">
        <w:t>PMOs</w:t>
      </w:r>
      <w:r>
        <w:t>)</w:t>
      </w:r>
      <w:r w:rsidRPr="00597EBF">
        <w:t xml:space="preserve"> and Business/Product Owners.</w:t>
      </w:r>
    </w:p>
    <w:p w14:paraId="4AADCC8C" w14:textId="77777777" w:rsidR="00CD3AE7" w:rsidRDefault="004B4F46" w:rsidP="004A42C3">
      <w:pPr>
        <w:pStyle w:val="ListParagraph"/>
        <w:numPr>
          <w:ilvl w:val="0"/>
          <w:numId w:val="14"/>
        </w:numPr>
        <w:spacing w:before="60" w:after="60" w:line="276" w:lineRule="auto"/>
        <w:ind w:left="900"/>
        <w:contextualSpacing w:val="0"/>
      </w:pPr>
      <w:r w:rsidRPr="00597EBF">
        <w:t xml:space="preserve">Support the retirement of legacy systems and capabilities by developing retirement and transition plans and their associated </w:t>
      </w:r>
      <w:r>
        <w:t xml:space="preserve">change artifacts </w:t>
      </w:r>
      <w:r w:rsidRPr="00597EBF">
        <w:t xml:space="preserve">to ensure the coordinated deactivation and disposal of hardware, software, and documentation, ensuring no unplanned capability impacts. </w:t>
      </w:r>
    </w:p>
    <w:p w14:paraId="6D717466" w14:textId="4BE9CEEA" w:rsidR="004B4F46" w:rsidRDefault="00CD3AE7" w:rsidP="004A42C3">
      <w:pPr>
        <w:pStyle w:val="ListParagraph"/>
        <w:numPr>
          <w:ilvl w:val="0"/>
          <w:numId w:val="14"/>
        </w:numPr>
        <w:spacing w:before="60" w:after="60" w:line="276" w:lineRule="auto"/>
        <w:ind w:left="900"/>
        <w:contextualSpacing w:val="0"/>
      </w:pPr>
      <w:r>
        <w:t>Ensure l</w:t>
      </w:r>
      <w:r w:rsidR="004B4F46" w:rsidRPr="00597EBF">
        <w:t xml:space="preserve">egacy system retirements </w:t>
      </w:r>
      <w:r>
        <w:t xml:space="preserve">are </w:t>
      </w:r>
      <w:r w:rsidR="004B4F46" w:rsidRPr="00597EBF">
        <w:t xml:space="preserve">consistent with the </w:t>
      </w:r>
      <w:r w:rsidR="007A70C2">
        <w:t xml:space="preserve">GEA and </w:t>
      </w:r>
      <w:r w:rsidR="004B4F46" w:rsidRPr="00597EBF">
        <w:t xml:space="preserve">To-Be Architecture and meet the needs in the GEOINT ECD, SOCs, and CDDs, </w:t>
      </w:r>
      <w:r w:rsidR="004B4F46">
        <w:t xml:space="preserve">to ensure there is </w:t>
      </w:r>
      <w:r w:rsidR="004B4F46" w:rsidRPr="00597EBF">
        <w:t xml:space="preserve">no detrimental impact to </w:t>
      </w:r>
      <w:r w:rsidR="004B4F46">
        <w:t xml:space="preserve">cost, performance, </w:t>
      </w:r>
      <w:proofErr w:type="gramStart"/>
      <w:r w:rsidR="004B4F46">
        <w:t>schedule</w:t>
      </w:r>
      <w:proofErr w:type="gramEnd"/>
      <w:r w:rsidR="004B4F46">
        <w:t xml:space="preserve"> and </w:t>
      </w:r>
      <w:r w:rsidR="004B4F46" w:rsidRPr="00597EBF">
        <w:t>mission outcomes.</w:t>
      </w:r>
    </w:p>
    <w:p w14:paraId="60B6300C" w14:textId="190DC007" w:rsidR="00CD3AE7" w:rsidRPr="00597EBF" w:rsidRDefault="00CD3AE7" w:rsidP="004A42C3">
      <w:pPr>
        <w:pStyle w:val="ListParagraph"/>
        <w:numPr>
          <w:ilvl w:val="0"/>
          <w:numId w:val="14"/>
        </w:numPr>
        <w:spacing w:before="60" w:after="60" w:line="276" w:lineRule="auto"/>
        <w:ind w:left="900"/>
        <w:contextualSpacing w:val="0"/>
      </w:pPr>
      <w:r>
        <w:t xml:space="preserve">Perform analysis on </w:t>
      </w:r>
      <w:r w:rsidR="00C40A82">
        <w:t xml:space="preserve">requirements for retiring systems to ensure </w:t>
      </w:r>
      <w:r>
        <w:t xml:space="preserve">enduring requirements are identified and </w:t>
      </w:r>
      <w:r w:rsidR="00C40A82">
        <w:t>allocated to to-be a</w:t>
      </w:r>
      <w:r w:rsidR="005F14C8">
        <w:t xml:space="preserve">rchitecture service groups and </w:t>
      </w:r>
      <w:r w:rsidR="00C40A82">
        <w:t>P</w:t>
      </w:r>
      <w:r w:rsidR="005F14C8">
        <w:t xml:space="preserve">rogram </w:t>
      </w:r>
      <w:r w:rsidR="00C40A82">
        <w:t>O</w:t>
      </w:r>
      <w:r w:rsidR="005F14C8">
        <w:t>ffice</w:t>
      </w:r>
      <w:r w:rsidR="00C40A82">
        <w:t>s</w:t>
      </w:r>
      <w:r>
        <w:t>.</w:t>
      </w:r>
    </w:p>
    <w:p w14:paraId="69235BFF" w14:textId="77777777" w:rsidR="0063005E" w:rsidRPr="00830CDC" w:rsidRDefault="004B4F46" w:rsidP="004A42C3">
      <w:pPr>
        <w:pStyle w:val="ListParagraph"/>
        <w:numPr>
          <w:ilvl w:val="0"/>
          <w:numId w:val="14"/>
        </w:numPr>
        <w:spacing w:before="60" w:after="60" w:line="276" w:lineRule="auto"/>
        <w:ind w:left="900"/>
        <w:contextualSpacing w:val="0"/>
      </w:pPr>
      <w:r w:rsidRPr="00597EBF">
        <w:t xml:space="preserve">Inform </w:t>
      </w:r>
      <w:r>
        <w:t>g</w:t>
      </w:r>
      <w:r w:rsidRPr="00597EBF">
        <w:t xml:space="preserve">overnance authorities, PMOs and Business/Product Owners on “priority” decisions such that necessary retirement activities are addressed in program/segment/project schedules </w:t>
      </w:r>
      <w:r w:rsidRPr="00830CDC">
        <w:t>and the necessary release bandwidth for retirement-enabling services is in place.</w:t>
      </w:r>
    </w:p>
    <w:p w14:paraId="10F5B4FB" w14:textId="5A6CB039" w:rsidR="0063005E" w:rsidRPr="00830CDC" w:rsidRDefault="0063005E" w:rsidP="004A42C3">
      <w:pPr>
        <w:pStyle w:val="ListParagraph"/>
        <w:numPr>
          <w:ilvl w:val="0"/>
          <w:numId w:val="14"/>
        </w:numPr>
        <w:spacing w:before="60" w:after="60" w:line="276" w:lineRule="auto"/>
        <w:ind w:left="900"/>
        <w:contextualSpacing w:val="0"/>
      </w:pPr>
      <w:r w:rsidRPr="00830CDC">
        <w:t xml:space="preserve">Use Model-Based Systems Engineering (MBSE) methods </w:t>
      </w:r>
      <w:r w:rsidR="005C3EF1" w:rsidRPr="00830CDC">
        <w:t>and tools to model transition capabilities and services to new systems.</w:t>
      </w:r>
    </w:p>
    <w:p w14:paraId="14C0728B" w14:textId="1217DC00" w:rsidR="004B4F46" w:rsidRDefault="004B4F46" w:rsidP="00384C99">
      <w:pPr>
        <w:pStyle w:val="Heading3"/>
      </w:pPr>
      <w:bookmarkStart w:id="55" w:name="_Toc23505426"/>
      <w:r>
        <w:t>Business Engineering (Pre-Acquisition Engineering)</w:t>
      </w:r>
      <w:bookmarkEnd w:id="55"/>
    </w:p>
    <w:p w14:paraId="273F1D40" w14:textId="7A7CB02B" w:rsidR="00C40A82" w:rsidRPr="00330B77" w:rsidRDefault="00C40A82" w:rsidP="00C40A82">
      <w:pPr>
        <w:spacing w:before="120" w:after="120" w:line="283" w:lineRule="auto"/>
      </w:pPr>
      <w:r w:rsidRPr="00E61980">
        <w:rPr>
          <w:color w:val="000000" w:themeColor="text1"/>
        </w:rPr>
        <w:t xml:space="preserve">The NEE contractor shall provide </w:t>
      </w:r>
      <w:r>
        <w:rPr>
          <w:color w:val="000000" w:themeColor="text1"/>
        </w:rPr>
        <w:t>s</w:t>
      </w:r>
      <w:r w:rsidRPr="004A1605">
        <w:rPr>
          <w:color w:val="000000" w:themeColor="text1"/>
        </w:rPr>
        <w:t xml:space="preserve">ervices </w:t>
      </w:r>
      <w:r>
        <w:t xml:space="preserve">for the decomposition of </w:t>
      </w:r>
      <w:r w:rsidRPr="00330B77">
        <w:t>enterprise</w:t>
      </w:r>
      <w:r>
        <w:t xml:space="preserve"> business</w:t>
      </w:r>
      <w:r w:rsidRPr="00330B77">
        <w:t xml:space="preserve"> architecture </w:t>
      </w:r>
      <w:r>
        <w:t xml:space="preserve">into defined business processes and solutions architectures for the planning of IT program </w:t>
      </w:r>
      <w:r w:rsidRPr="00330B77">
        <w:t xml:space="preserve">acquisitions </w:t>
      </w:r>
      <w:r>
        <w:t>for</w:t>
      </w:r>
      <w:r w:rsidRPr="00330B77">
        <w:t xml:space="preserve"> new GEOINT </w:t>
      </w:r>
      <w:r>
        <w:t>systems and services delivering operational capabilities.</w:t>
      </w:r>
    </w:p>
    <w:p w14:paraId="385FA818" w14:textId="63B3B95A" w:rsidR="004B4F46" w:rsidRDefault="000E4C80" w:rsidP="00BE6EE5">
      <w:pPr>
        <w:spacing w:before="120" w:after="120" w:line="276" w:lineRule="auto"/>
      </w:pPr>
      <w:r w:rsidRPr="00322F28">
        <w:t xml:space="preserve">Support the upfront engineering and transformation of the enterprise architecture to ensure acquisitions meet </w:t>
      </w:r>
      <w:r w:rsidR="004F4F33">
        <w:t xml:space="preserve">NGA’s </w:t>
      </w:r>
      <w:r w:rsidRPr="00322F28">
        <w:t xml:space="preserve">mission requirements and </w:t>
      </w:r>
      <w:r w:rsidR="004F4F33">
        <w:t>required capabilities</w:t>
      </w:r>
      <w:r w:rsidR="00203A26">
        <w:t xml:space="preserve"> to include, but not limited to:</w:t>
      </w:r>
    </w:p>
    <w:p w14:paraId="062D23A7" w14:textId="77777777" w:rsidR="00BE6EE5" w:rsidRPr="0091011F" w:rsidRDefault="00BE6EE5" w:rsidP="004A42C3">
      <w:pPr>
        <w:pStyle w:val="ListParagraph"/>
        <w:numPr>
          <w:ilvl w:val="0"/>
          <w:numId w:val="15"/>
        </w:numPr>
        <w:spacing w:before="60" w:after="60" w:line="276" w:lineRule="auto"/>
        <w:ind w:left="900"/>
        <w:contextualSpacing w:val="0"/>
      </w:pPr>
      <w:r w:rsidRPr="0091011F">
        <w:t>Develop and present decision quality analysis in detailed report and/or summary briefing</w:t>
      </w:r>
      <w:r>
        <w:t xml:space="preserve"> </w:t>
      </w:r>
      <w:r w:rsidRPr="0091011F">
        <w:t>format that presents decision makers with salient facts about performance, requirements satisfaction, risks, cost/benefit analysis, security and schedule/timeline implications (among other relevant factors) to allow for effective, informed decision making.</w:t>
      </w:r>
    </w:p>
    <w:p w14:paraId="0CBD7E42" w14:textId="70193B0A" w:rsidR="00BE6EE5" w:rsidRPr="0091011F" w:rsidRDefault="00BE6EE5" w:rsidP="004A42C3">
      <w:pPr>
        <w:pStyle w:val="ListParagraph"/>
        <w:numPr>
          <w:ilvl w:val="0"/>
          <w:numId w:val="15"/>
        </w:numPr>
        <w:spacing w:before="60" w:after="60" w:line="276" w:lineRule="auto"/>
        <w:ind w:left="900"/>
        <w:contextualSpacing w:val="0"/>
      </w:pPr>
      <w:r w:rsidRPr="0091011F">
        <w:t xml:space="preserve">Develop User Concept of Operations (CONOPS) on GEOINT initiatives by engaging with the NGA, NSG, ASG, </w:t>
      </w:r>
      <w:r>
        <w:t>USG, c</w:t>
      </w:r>
      <w:r w:rsidRPr="0091011F">
        <w:t xml:space="preserve">ommercial and </w:t>
      </w:r>
      <w:r>
        <w:t>f</w:t>
      </w:r>
      <w:r w:rsidRPr="0091011F">
        <w:t xml:space="preserve">oreign </w:t>
      </w:r>
      <w:r>
        <w:t>p</w:t>
      </w:r>
      <w:r w:rsidRPr="0091011F">
        <w:t>artner user communities to describe the vision as to how the members will operate in future timeframes. These documents will be published to provide an operational framework to define new capabilities, manage operations, modify business practices, and support planning and programming activities in the near and mid-term.</w:t>
      </w:r>
    </w:p>
    <w:p w14:paraId="38D816CB" w14:textId="1FD2CE25" w:rsidR="00BE6EE5" w:rsidRDefault="00BE6EE5" w:rsidP="004A42C3">
      <w:pPr>
        <w:pStyle w:val="ListParagraph"/>
        <w:numPr>
          <w:ilvl w:val="0"/>
          <w:numId w:val="15"/>
        </w:numPr>
        <w:spacing w:before="60" w:after="60" w:line="276" w:lineRule="auto"/>
        <w:ind w:left="900"/>
        <w:contextualSpacing w:val="0"/>
      </w:pPr>
      <w:r w:rsidRPr="0091011F">
        <w:t>Perform analyses to provide insight into enterprise wide development and delivery initiatives to include unplanned duplication across contract functions to inform acquisition strategy ensuring affordability, efficiency, and effectiveness.</w:t>
      </w:r>
    </w:p>
    <w:p w14:paraId="753B2626" w14:textId="4699CC23" w:rsidR="00C40A82" w:rsidRPr="0091011F" w:rsidRDefault="00C40A82" w:rsidP="004A42C3">
      <w:pPr>
        <w:pStyle w:val="ListParagraph"/>
        <w:numPr>
          <w:ilvl w:val="0"/>
          <w:numId w:val="15"/>
        </w:numPr>
        <w:spacing w:before="60" w:after="60" w:line="276" w:lineRule="auto"/>
        <w:ind w:left="900"/>
        <w:contextualSpacing w:val="0"/>
      </w:pPr>
      <w:r>
        <w:t xml:space="preserve">Decompose Enterprise business architectures into defined business processes as requested by the Government. </w:t>
      </w:r>
    </w:p>
    <w:p w14:paraId="23655645" w14:textId="1607AA61" w:rsidR="004B4F46" w:rsidRDefault="004B4F46" w:rsidP="00384C99">
      <w:pPr>
        <w:pStyle w:val="Heading3"/>
      </w:pPr>
      <w:bookmarkStart w:id="56" w:name="_Toc23505427"/>
      <w:proofErr w:type="spellStart"/>
      <w:r>
        <w:t>AoAs</w:t>
      </w:r>
      <w:proofErr w:type="spellEnd"/>
      <w:r>
        <w:t>, Trade Studies and Engineering Assessments</w:t>
      </w:r>
      <w:bookmarkEnd w:id="56"/>
    </w:p>
    <w:p w14:paraId="25D981AD" w14:textId="5BC9E77C" w:rsidR="00C40A82" w:rsidRDefault="00C40A82" w:rsidP="00BE6EE5">
      <w:pPr>
        <w:spacing w:before="120" w:after="120" w:line="276" w:lineRule="auto"/>
      </w:pPr>
      <w:r w:rsidRPr="00C40A82">
        <w:t xml:space="preserve">The NEE contractor shall provide services to perform </w:t>
      </w:r>
      <w:proofErr w:type="spellStart"/>
      <w:r w:rsidRPr="00C40A82">
        <w:t>AoAs</w:t>
      </w:r>
      <w:proofErr w:type="spellEnd"/>
      <w:r w:rsidRPr="00C40A82">
        <w:t xml:space="preserve">, trade studies comparison and engineering assessments of the operational effectiveness, suitability, risk, lifecycle costs, technology maturity, satellite and sensor integration, security and other critical factors of system, software, service, methodology choices impacting the GEOINT mission.  These analyses, studies and assessment activities are closely linked to and are an integral part of determining sound courses of action/acquisition strategies for Capabilities-base Analysis and Pre-Acquisition Engineering. The contractor shall leverage the Modeling, Simulation and Analysis Team to identify, request and evaluate data used for </w:t>
      </w:r>
      <w:proofErr w:type="spellStart"/>
      <w:r w:rsidRPr="00C40A82">
        <w:t>AoAs</w:t>
      </w:r>
      <w:proofErr w:type="spellEnd"/>
      <w:r w:rsidRPr="00C40A82">
        <w:t>, trade studies and engineering studies.</w:t>
      </w:r>
    </w:p>
    <w:p w14:paraId="69FE8B6D" w14:textId="5E800B91" w:rsidR="00BE6EE5" w:rsidRDefault="000D3A23" w:rsidP="00BE6EE5">
      <w:pPr>
        <w:spacing w:before="120" w:after="120" w:line="276" w:lineRule="auto"/>
      </w:pPr>
      <w:proofErr w:type="spellStart"/>
      <w:r>
        <w:t>AoAs</w:t>
      </w:r>
      <w:proofErr w:type="spellEnd"/>
      <w:r>
        <w:t>, Trade Studies and Engineering Assessments shall include the following</w:t>
      </w:r>
      <w:r w:rsidR="00AA4E1C">
        <w:t>, but is not limited to</w:t>
      </w:r>
      <w:r>
        <w:t>:</w:t>
      </w:r>
    </w:p>
    <w:p w14:paraId="1CFBB9E1" w14:textId="77777777" w:rsidR="00C40A82" w:rsidRDefault="00BE6EE5" w:rsidP="004A42C3">
      <w:pPr>
        <w:pStyle w:val="ListParagraph"/>
        <w:numPr>
          <w:ilvl w:val="0"/>
          <w:numId w:val="16"/>
        </w:numPr>
        <w:spacing w:before="60" w:after="60" w:line="276" w:lineRule="auto"/>
        <w:ind w:left="900"/>
        <w:contextualSpacing w:val="0"/>
      </w:pPr>
      <w:r w:rsidRPr="0042310C">
        <w:t xml:space="preserve">Plan and conduct in-depth </w:t>
      </w:r>
      <w:proofErr w:type="spellStart"/>
      <w:r w:rsidRPr="0042310C">
        <w:t>AoA</w:t>
      </w:r>
      <w:proofErr w:type="spellEnd"/>
      <w:r w:rsidRPr="0042310C">
        <w:t xml:space="preserve">, </w:t>
      </w:r>
      <w:r>
        <w:t>t</w:t>
      </w:r>
      <w:r w:rsidRPr="0042310C">
        <w:t xml:space="preserve">rade </w:t>
      </w:r>
      <w:r>
        <w:t>s</w:t>
      </w:r>
      <w:r w:rsidRPr="0042310C">
        <w:t xml:space="preserve">tudy comparison, and </w:t>
      </w:r>
      <w:r>
        <w:t>e</w:t>
      </w:r>
      <w:r w:rsidRPr="0042310C">
        <w:t xml:space="preserve">ngineering </w:t>
      </w:r>
      <w:r>
        <w:t>a</w:t>
      </w:r>
      <w:r w:rsidRPr="0042310C">
        <w:t>ssessments/</w:t>
      </w:r>
      <w:r>
        <w:t>s</w:t>
      </w:r>
      <w:r w:rsidRPr="0042310C">
        <w:t xml:space="preserve">tudies. These assessments must take into consideration the operational effectiveness, suitability, risk, lifecycle costs, technology maturity, security and other critical factors of systems, software, services, and methodology choices which impact the NGA mission. </w:t>
      </w:r>
    </w:p>
    <w:p w14:paraId="4EEFAAF2" w14:textId="3B288825" w:rsidR="00BE6EE5" w:rsidRPr="0042310C" w:rsidRDefault="00BE6EE5" w:rsidP="004A42C3">
      <w:pPr>
        <w:pStyle w:val="ListParagraph"/>
        <w:numPr>
          <w:ilvl w:val="0"/>
          <w:numId w:val="16"/>
        </w:numPr>
        <w:spacing w:before="60" w:after="60" w:line="276" w:lineRule="auto"/>
        <w:ind w:left="900"/>
        <w:contextualSpacing w:val="0"/>
      </w:pPr>
      <w:r w:rsidRPr="0042310C">
        <w:t xml:space="preserve">Conduct in-depth verification and validations, and adjudication of recommendations in previously completed </w:t>
      </w:r>
      <w:proofErr w:type="spellStart"/>
      <w:r w:rsidRPr="0042310C">
        <w:t>AoAs</w:t>
      </w:r>
      <w:proofErr w:type="spellEnd"/>
      <w:r w:rsidRPr="0042310C">
        <w:t xml:space="preserve">, </w:t>
      </w:r>
      <w:r>
        <w:t>t</w:t>
      </w:r>
      <w:r w:rsidRPr="0042310C">
        <w:t xml:space="preserve">rade </w:t>
      </w:r>
      <w:r>
        <w:t>s</w:t>
      </w:r>
      <w:r w:rsidRPr="0042310C">
        <w:t xml:space="preserve">tudies, and </w:t>
      </w:r>
      <w:r>
        <w:t>e</w:t>
      </w:r>
      <w:r w:rsidRPr="0042310C">
        <w:t xml:space="preserve">ngineering </w:t>
      </w:r>
      <w:r>
        <w:t>s</w:t>
      </w:r>
      <w:r w:rsidRPr="0042310C">
        <w:t xml:space="preserve">tudies. </w:t>
      </w:r>
    </w:p>
    <w:p w14:paraId="5B7DD569" w14:textId="77777777" w:rsidR="00BE6EE5" w:rsidRPr="00597EBF" w:rsidRDefault="00BE6EE5" w:rsidP="004A42C3">
      <w:pPr>
        <w:pStyle w:val="ListParagraph"/>
        <w:numPr>
          <w:ilvl w:val="0"/>
          <w:numId w:val="16"/>
        </w:numPr>
        <w:spacing w:before="60" w:after="60" w:line="276" w:lineRule="auto"/>
        <w:ind w:left="900"/>
        <w:contextualSpacing w:val="0"/>
      </w:pPr>
      <w:r w:rsidRPr="00597EBF">
        <w:t xml:space="preserve">Establish standards across NGA Enterprise for performing </w:t>
      </w:r>
      <w:proofErr w:type="spellStart"/>
      <w:r w:rsidRPr="00597EBF">
        <w:t>AoAs</w:t>
      </w:r>
      <w:proofErr w:type="spellEnd"/>
      <w:r w:rsidRPr="00597EBF">
        <w:t xml:space="preserve">, </w:t>
      </w:r>
      <w:r>
        <w:t>t</w:t>
      </w:r>
      <w:r w:rsidRPr="00597EBF">
        <w:t xml:space="preserve">rade </w:t>
      </w:r>
      <w:r>
        <w:t>s</w:t>
      </w:r>
      <w:r w:rsidRPr="00597EBF">
        <w:t xml:space="preserve">tudies, and </w:t>
      </w:r>
      <w:r>
        <w:t>e</w:t>
      </w:r>
      <w:r w:rsidRPr="00597EBF">
        <w:t xml:space="preserve">ngineering </w:t>
      </w:r>
      <w:r>
        <w:t>a</w:t>
      </w:r>
      <w:r w:rsidRPr="00597EBF">
        <w:t>ssessments by creating templates, scripts and process flows to simplify the execution of some of the common repeatable tasks.</w:t>
      </w:r>
    </w:p>
    <w:p w14:paraId="3BC47743" w14:textId="77777777" w:rsidR="005C3EF1" w:rsidRDefault="00BE6EE5" w:rsidP="004A42C3">
      <w:pPr>
        <w:pStyle w:val="ListParagraph"/>
        <w:numPr>
          <w:ilvl w:val="0"/>
          <w:numId w:val="16"/>
        </w:numPr>
        <w:spacing w:before="60" w:after="60" w:line="276" w:lineRule="auto"/>
        <w:ind w:left="900"/>
        <w:contextualSpacing w:val="0"/>
      </w:pPr>
      <w:r>
        <w:t xml:space="preserve">Recommend </w:t>
      </w:r>
      <w:r w:rsidRPr="0042310C">
        <w:t xml:space="preserve">tools and techniques to easily compare, overlay, ingest and merge </w:t>
      </w:r>
      <w:proofErr w:type="spellStart"/>
      <w:r w:rsidRPr="0042310C">
        <w:t>AoA</w:t>
      </w:r>
      <w:proofErr w:type="spellEnd"/>
      <w:r w:rsidRPr="0042310C">
        <w:t xml:space="preserve">, </w:t>
      </w:r>
      <w:r>
        <w:t>t</w:t>
      </w:r>
      <w:r w:rsidRPr="0042310C">
        <w:t xml:space="preserve">rade </w:t>
      </w:r>
      <w:r>
        <w:t>s</w:t>
      </w:r>
      <w:r w:rsidRPr="0042310C">
        <w:t xml:space="preserve">tudy, and </w:t>
      </w:r>
      <w:r>
        <w:t>e</w:t>
      </w:r>
      <w:r w:rsidRPr="0042310C">
        <w:t xml:space="preserve">ngineering </w:t>
      </w:r>
      <w:r>
        <w:t>s</w:t>
      </w:r>
      <w:r w:rsidRPr="0042310C">
        <w:t>tudy data across the enterprise.</w:t>
      </w:r>
    </w:p>
    <w:p w14:paraId="14C23C5C" w14:textId="4BD297FB" w:rsidR="005C3EF1" w:rsidRPr="002521EA" w:rsidRDefault="005C3EF1" w:rsidP="004A42C3">
      <w:pPr>
        <w:pStyle w:val="ListParagraph"/>
        <w:numPr>
          <w:ilvl w:val="0"/>
          <w:numId w:val="16"/>
        </w:numPr>
        <w:spacing w:before="60" w:after="60" w:line="276" w:lineRule="auto"/>
        <w:ind w:left="900"/>
        <w:contextualSpacing w:val="0"/>
      </w:pPr>
      <w:r w:rsidRPr="002521EA">
        <w:t xml:space="preserve">Use Model-Based Systems Engineering (MBSE) methods and tools to model alternatives used in engineering assessments, </w:t>
      </w:r>
      <w:proofErr w:type="spellStart"/>
      <w:r w:rsidRPr="002521EA">
        <w:t>AoAs</w:t>
      </w:r>
      <w:proofErr w:type="spellEnd"/>
      <w:r w:rsidRPr="002521EA">
        <w:t xml:space="preserve"> and trade studies.</w:t>
      </w:r>
    </w:p>
    <w:p w14:paraId="591ECFA3" w14:textId="73F62674" w:rsidR="004B4F46" w:rsidRDefault="00BE6EE5" w:rsidP="00384C99">
      <w:pPr>
        <w:pStyle w:val="Heading2"/>
      </w:pPr>
      <w:bookmarkStart w:id="57" w:name="_Toc23505428"/>
      <w:r w:rsidRPr="00BE6EE5">
        <w:t>Modeling, Simulation &amp; Analysis (MS&amp;A)</w:t>
      </w:r>
      <w:bookmarkEnd w:id="57"/>
    </w:p>
    <w:p w14:paraId="01152754" w14:textId="00DAA371" w:rsidR="0044697C" w:rsidRPr="0044697C" w:rsidRDefault="0044697C" w:rsidP="0044697C">
      <w:pPr>
        <w:spacing w:before="120" w:after="120" w:line="276" w:lineRule="auto"/>
      </w:pPr>
      <w:r w:rsidRPr="0044697C">
        <w:t>The NEE Contractor shall provide support under Modeling, S</w:t>
      </w:r>
      <w:r>
        <w:t xml:space="preserve">imulation &amp; Analysis (MS&amp;A) </w:t>
      </w:r>
      <w:r w:rsidRPr="0044697C">
        <w:t xml:space="preserve">using Model-based Systems Engineering (MBSE) methods and industry best practices. MS&amp;A captures the knowledge, hypotheses, assumptions and conclusions of an intelligence problem in a format useful to both humans and machines. MS&amp;A activities shall include the building, maintaining and use of software and/or digital representations of satellite and system architectures, subsystems, services, and components across the NGA, </w:t>
      </w:r>
      <w:r w:rsidR="00203A26">
        <w:t>SAGE</w:t>
      </w:r>
      <w:r w:rsidR="00203A26" w:rsidRPr="0044697C">
        <w:t xml:space="preserve"> </w:t>
      </w:r>
      <w:r w:rsidRPr="0044697C">
        <w:t>(CAP/SAP), NSG, ASG, USG, Mission Partner, commercial and foreign partners’ architectures</w:t>
      </w:r>
      <w:r>
        <w:t>.</w:t>
      </w:r>
      <w:r w:rsidRPr="0044697C">
        <w:t xml:space="preserve"> MS&amp;A support shall also be utilized to depict/simulate enterprise and sub-level architectures to model/test performance and new concepts for future GEOINT architectures (i.e., ground, airborne, overhead).  The MS&amp;A activity shall conduct performance analysis, determine mission testing requirements, and provide/recommend measures of effectiveness (MOE) for new and existing capabilities to meet GEOINT and intelligence analysts’ needs. The Contractor shall initiate communications to ensure Modeling, Simulation &amp; Analysis (MS&amp;A) activities and results are collaborated/coordinated with engineering activities conducted in NEE, NGA Segment Engineering (NSE), NGA Foundational Engineering (NFE), and NGA</w:t>
      </w:r>
      <w:r>
        <w:t xml:space="preserve"> </w:t>
      </w:r>
      <w:r w:rsidRPr="0044697C">
        <w:t>Digital Engineering (NDE) contracts.</w:t>
      </w:r>
    </w:p>
    <w:p w14:paraId="324B316E" w14:textId="17C15D8D" w:rsidR="00BE6EE5" w:rsidRDefault="002521EA" w:rsidP="00BE6EE5">
      <w:pPr>
        <w:spacing w:before="120" w:after="120" w:line="276" w:lineRule="auto"/>
      </w:pPr>
      <w:r>
        <w:t xml:space="preserve">MS&amp;A </w:t>
      </w:r>
      <w:r w:rsidR="000D3A23">
        <w:t xml:space="preserve">shall </w:t>
      </w:r>
      <w:r w:rsidR="00E61980">
        <w:t>support,</w:t>
      </w:r>
      <w:r w:rsidR="00BE6EE5" w:rsidRPr="001A0987">
        <w:t xml:space="preserve"> but is not limited to</w:t>
      </w:r>
      <w:r w:rsidR="00BE6EE5">
        <w:t xml:space="preserve">, the following MS&amp;A </w:t>
      </w:r>
      <w:r w:rsidR="00BE6EE5" w:rsidRPr="001A0987">
        <w:t>activities:</w:t>
      </w:r>
    </w:p>
    <w:p w14:paraId="2BDB309F" w14:textId="77777777" w:rsidR="000D3A23" w:rsidRDefault="00450353" w:rsidP="004A42C3">
      <w:pPr>
        <w:pStyle w:val="ListParagraph"/>
        <w:numPr>
          <w:ilvl w:val="0"/>
          <w:numId w:val="18"/>
        </w:numPr>
        <w:spacing w:before="60" w:after="60" w:line="276" w:lineRule="auto"/>
        <w:ind w:left="900"/>
        <w:contextualSpacing w:val="0"/>
      </w:pPr>
      <w:r w:rsidRPr="00682C45">
        <w:t>Cond</w:t>
      </w:r>
      <w:r>
        <w:t xml:space="preserve">uct and deliver assessments </w:t>
      </w:r>
      <w:r w:rsidR="000D3A23">
        <w:t xml:space="preserve">and recommendations </w:t>
      </w:r>
      <w:r>
        <w:t>on performance engineering and a</w:t>
      </w:r>
      <w:r w:rsidRPr="00682C45">
        <w:t xml:space="preserve">nalysis throughout phases of the Systems Engineering Lifecycle.  Recommendations shall inform decisions related to current and future enterprise architectures (As-Is and To-Be), current and future capabilities, budgeting, proposed CONOPS and technical roadmaps. </w:t>
      </w:r>
    </w:p>
    <w:p w14:paraId="764F9684" w14:textId="77777777" w:rsidR="0048372E" w:rsidRPr="00B8339B" w:rsidRDefault="0048372E" w:rsidP="004A42C3">
      <w:pPr>
        <w:pStyle w:val="ListParagraph"/>
        <w:numPr>
          <w:ilvl w:val="0"/>
          <w:numId w:val="18"/>
        </w:numPr>
        <w:spacing w:before="60" w:after="60" w:line="276" w:lineRule="auto"/>
        <w:ind w:left="900"/>
        <w:contextualSpacing w:val="0"/>
      </w:pPr>
      <w:r w:rsidRPr="00B8339B">
        <w:t>C</w:t>
      </w:r>
      <w:r>
        <w:t xml:space="preserve">onduct </w:t>
      </w:r>
      <w:r w:rsidRPr="00B8339B">
        <w:t>Modeling, Simulation and Analysis</w:t>
      </w:r>
      <w:r>
        <w:t xml:space="preserve"> to</w:t>
      </w:r>
      <w:r w:rsidRPr="00B8339B">
        <w:t xml:space="preserve"> </w:t>
      </w:r>
      <w:r>
        <w:t xml:space="preserve">simulate, </w:t>
      </w:r>
      <w:r w:rsidRPr="00B8339B">
        <w:t xml:space="preserve">forecast and assess proposed activities/initiatives on emerging trends and disruptive forces that will impact and set the direction for the GEOINT To-Be Architecture. </w:t>
      </w:r>
    </w:p>
    <w:p w14:paraId="258E6742" w14:textId="08E15FCB" w:rsidR="00450353" w:rsidRPr="0049050A" w:rsidRDefault="00E61980" w:rsidP="004A42C3">
      <w:pPr>
        <w:pStyle w:val="ListParagraph"/>
        <w:numPr>
          <w:ilvl w:val="0"/>
          <w:numId w:val="18"/>
        </w:numPr>
        <w:spacing w:before="60" w:after="60" w:line="276" w:lineRule="auto"/>
        <w:ind w:left="900"/>
        <w:contextualSpacing w:val="0"/>
      </w:pPr>
      <w:r>
        <w:t xml:space="preserve">Shall </w:t>
      </w:r>
      <w:r w:rsidRPr="00682C45">
        <w:t>identify</w:t>
      </w:r>
      <w:r w:rsidR="00450353" w:rsidRPr="00682C45">
        <w:t xml:space="preserve"> where changes may be beneficial and/or efficiencies gained.  As information technology environments and capabilities evolve, </w:t>
      </w:r>
      <w:r w:rsidR="00450353">
        <w:t xml:space="preserve">outcomes of MS&amp;A </w:t>
      </w:r>
      <w:r w:rsidR="00450353" w:rsidRPr="00682C45">
        <w:t xml:space="preserve">will </w:t>
      </w:r>
      <w:r w:rsidR="00450353">
        <w:t xml:space="preserve">need to </w:t>
      </w:r>
      <w:r w:rsidR="00450353" w:rsidRPr="00682C45">
        <w:t xml:space="preserve">consider and assess the impacts of such changes.  </w:t>
      </w:r>
      <w:r w:rsidR="000D3A23">
        <w:t>A</w:t>
      </w:r>
      <w:r w:rsidR="00450353" w:rsidRPr="00682C45">
        <w:t xml:space="preserve">ssessments </w:t>
      </w:r>
      <w:r w:rsidR="000D3A23">
        <w:t xml:space="preserve">shall </w:t>
      </w:r>
      <w:r w:rsidR="00450353" w:rsidRPr="00682C45">
        <w:t>include</w:t>
      </w:r>
      <w:r w:rsidR="000D3A23">
        <w:t>, but are not limited to</w:t>
      </w:r>
      <w:r w:rsidR="00450353" w:rsidRPr="00682C45">
        <w:t xml:space="preserve">: </w:t>
      </w:r>
    </w:p>
    <w:p w14:paraId="631C10C3" w14:textId="77777777" w:rsidR="00450353" w:rsidRPr="00682C45" w:rsidRDefault="00450353" w:rsidP="004A42C3">
      <w:pPr>
        <w:pStyle w:val="ListParagraph"/>
        <w:numPr>
          <w:ilvl w:val="0"/>
          <w:numId w:val="17"/>
        </w:numPr>
        <w:spacing w:before="60" w:after="60" w:line="276" w:lineRule="auto"/>
      </w:pPr>
      <w:r w:rsidRPr="00682C45">
        <w:t>Technology advancements and performance improvements in collection systems</w:t>
      </w:r>
      <w:r>
        <w:t xml:space="preserve"> (Impact on collection capabilities and ground architecture)</w:t>
      </w:r>
    </w:p>
    <w:p w14:paraId="46BBF51C" w14:textId="77777777" w:rsidR="00450353" w:rsidRPr="00682C45" w:rsidRDefault="00450353" w:rsidP="004A42C3">
      <w:pPr>
        <w:pStyle w:val="ListParagraph"/>
        <w:numPr>
          <w:ilvl w:val="0"/>
          <w:numId w:val="17"/>
        </w:numPr>
        <w:spacing w:before="60" w:after="60" w:line="276" w:lineRule="auto"/>
      </w:pPr>
      <w:r w:rsidRPr="00682C45">
        <w:t xml:space="preserve">Systems and applications resident inside and outside of IC ITE. </w:t>
      </w:r>
    </w:p>
    <w:p w14:paraId="33B71F12" w14:textId="77777777" w:rsidR="00450353" w:rsidRPr="00682C45" w:rsidRDefault="00450353" w:rsidP="004A42C3">
      <w:pPr>
        <w:pStyle w:val="ListParagraph"/>
        <w:numPr>
          <w:ilvl w:val="0"/>
          <w:numId w:val="17"/>
        </w:numPr>
        <w:spacing w:before="60" w:after="60" w:line="276" w:lineRule="auto"/>
      </w:pPr>
      <w:r w:rsidRPr="00682C45">
        <w:t>Automation of tasks and capabilities</w:t>
      </w:r>
      <w:r>
        <w:t xml:space="preserve"> and resultant impact on architecture.</w:t>
      </w:r>
    </w:p>
    <w:p w14:paraId="132FBE99" w14:textId="77777777" w:rsidR="00450353" w:rsidRPr="00682C45" w:rsidRDefault="00450353" w:rsidP="004A42C3">
      <w:pPr>
        <w:pStyle w:val="ListParagraph"/>
        <w:numPr>
          <w:ilvl w:val="0"/>
          <w:numId w:val="17"/>
        </w:numPr>
        <w:spacing w:before="60" w:after="60" w:line="276" w:lineRule="auto"/>
      </w:pPr>
      <w:r w:rsidRPr="00682C45">
        <w:t xml:space="preserve">Automation of exploitation, incorporating </w:t>
      </w:r>
      <w:proofErr w:type="spellStart"/>
      <w:r w:rsidRPr="00682C45">
        <w:t>adhoc</w:t>
      </w:r>
      <w:proofErr w:type="spellEnd"/>
      <w:r w:rsidRPr="00682C45">
        <w:t xml:space="preserve"> tipping and cueing into planned collection decks</w:t>
      </w:r>
      <w:r>
        <w:t xml:space="preserve"> and resultant impact on architecture</w:t>
      </w:r>
      <w:r w:rsidRPr="00682C45">
        <w:t>.</w:t>
      </w:r>
    </w:p>
    <w:p w14:paraId="29AFAAE1" w14:textId="5735D927" w:rsidR="00450353" w:rsidRPr="00682C45" w:rsidRDefault="00450353" w:rsidP="004A42C3">
      <w:pPr>
        <w:pStyle w:val="ListParagraph"/>
        <w:numPr>
          <w:ilvl w:val="0"/>
          <w:numId w:val="17"/>
        </w:numPr>
        <w:spacing w:before="60" w:after="60" w:line="276" w:lineRule="auto"/>
      </w:pPr>
      <w:r w:rsidRPr="00682C45">
        <w:t>New capabilities to support Activity Based Intelligence</w:t>
      </w:r>
      <w:r w:rsidR="00416163">
        <w:t xml:space="preserve"> (ABI)</w:t>
      </w:r>
      <w:r w:rsidRPr="00682C45">
        <w:t xml:space="preserve"> and advanced analytics.</w:t>
      </w:r>
    </w:p>
    <w:p w14:paraId="533B5586" w14:textId="77777777" w:rsidR="00450353" w:rsidRPr="00682C45" w:rsidRDefault="00450353" w:rsidP="004A42C3">
      <w:pPr>
        <w:pStyle w:val="ListParagraph"/>
        <w:numPr>
          <w:ilvl w:val="0"/>
          <w:numId w:val="17"/>
        </w:numPr>
        <w:spacing w:before="60" w:after="60" w:line="276" w:lineRule="auto"/>
      </w:pPr>
      <w:r w:rsidRPr="00682C45">
        <w:t>Impacts of machine learning and performance issues caused by big data, such as ever increasing sources of GEOINT content from multiple providers.</w:t>
      </w:r>
    </w:p>
    <w:p w14:paraId="264CE314" w14:textId="77777777" w:rsidR="00450353" w:rsidRPr="00682C45" w:rsidRDefault="00450353" w:rsidP="004A42C3">
      <w:pPr>
        <w:pStyle w:val="ListParagraph"/>
        <w:numPr>
          <w:ilvl w:val="0"/>
          <w:numId w:val="17"/>
        </w:numPr>
        <w:spacing w:before="60" w:after="60" w:line="276" w:lineRule="auto"/>
      </w:pPr>
      <w:r w:rsidRPr="00682C45">
        <w:t>Impacts on communications and data transport systems within architectures and overall architectural timeliness and responsiveness.</w:t>
      </w:r>
    </w:p>
    <w:p w14:paraId="6EB0313B" w14:textId="5BA23FA9" w:rsidR="00450353" w:rsidRPr="00682C45" w:rsidRDefault="000D3A23" w:rsidP="004A42C3">
      <w:pPr>
        <w:pStyle w:val="ListParagraph"/>
        <w:numPr>
          <w:ilvl w:val="0"/>
          <w:numId w:val="18"/>
        </w:numPr>
        <w:spacing w:before="60" w:after="60" w:line="276" w:lineRule="auto"/>
        <w:ind w:left="900"/>
        <w:contextualSpacing w:val="0"/>
      </w:pPr>
      <w:r>
        <w:t>Shall d</w:t>
      </w:r>
      <w:r w:rsidR="00450353" w:rsidRPr="00682C45">
        <w:t xml:space="preserve">evelop MS&amp;A performance and mission effectiveness algorithms, methodologies, and programs needed to support NGA, NSG, ASG, </w:t>
      </w:r>
      <w:r w:rsidR="00450353">
        <w:t xml:space="preserve">USG, </w:t>
      </w:r>
      <w:r w:rsidR="00450353" w:rsidRPr="00682C45">
        <w:t xml:space="preserve">Commercial and Foreign Partner studies when needed.  Verify that MS&amp;A performance and mission effectiveness algorithms, methodologies, and programs can run in any computing environment available to support MS&amp;A tools and activities (e.g., IC ITE, COE, NGA cloud, stand-alone networks, thick clients, etc.).  </w:t>
      </w:r>
    </w:p>
    <w:p w14:paraId="785DA2C2" w14:textId="3F6297D7" w:rsidR="00450353" w:rsidRPr="00682C45" w:rsidRDefault="000D3A23" w:rsidP="004A42C3">
      <w:pPr>
        <w:pStyle w:val="ListParagraph"/>
        <w:numPr>
          <w:ilvl w:val="0"/>
          <w:numId w:val="18"/>
        </w:numPr>
        <w:spacing w:before="60" w:after="60" w:line="276" w:lineRule="auto"/>
        <w:ind w:left="900"/>
        <w:contextualSpacing w:val="0"/>
      </w:pPr>
      <w:r>
        <w:t>Shall i</w:t>
      </w:r>
      <w:r w:rsidR="00450353" w:rsidRPr="00682C45">
        <w:t xml:space="preserve">nterface with external NSG, ASG, </w:t>
      </w:r>
      <w:r w:rsidR="00450353">
        <w:t xml:space="preserve">USG, </w:t>
      </w:r>
      <w:r w:rsidR="00450353" w:rsidRPr="00682C45">
        <w:t xml:space="preserve">Commercial and Foreign Partners to obtain necessary input data, assumptions and dependencies required for accurate MS&amp;A performance and mission effectiveness analysis. Apply MS&amp;A programs, algorithms, tools, and databases owned and/or used by NSG, ASG, </w:t>
      </w:r>
      <w:r w:rsidR="00450353">
        <w:t xml:space="preserve">USG, </w:t>
      </w:r>
      <w:r w:rsidR="00450353" w:rsidRPr="00682C45">
        <w:t>Commercial and Foreign Partners as applicable in studies development.</w:t>
      </w:r>
    </w:p>
    <w:p w14:paraId="56CA2B41" w14:textId="5849AC6F" w:rsidR="000D3A23" w:rsidRDefault="00450353" w:rsidP="004A42C3">
      <w:pPr>
        <w:pStyle w:val="ListParagraph"/>
        <w:numPr>
          <w:ilvl w:val="0"/>
          <w:numId w:val="18"/>
        </w:numPr>
        <w:spacing w:before="60" w:after="60" w:line="276" w:lineRule="auto"/>
        <w:ind w:left="900"/>
        <w:contextualSpacing w:val="0"/>
      </w:pPr>
      <w:r>
        <w:t xml:space="preserve">As directed by the government, </w:t>
      </w:r>
      <w:r w:rsidR="000D3A23">
        <w:t>shall p</w:t>
      </w:r>
      <w:r w:rsidRPr="00682C45">
        <w:t xml:space="preserve">erform Enterprise-level (“big picture”) performance and mission effectiveness analysis and deliver assessments and recommendations which inform/influence future enterprise architecture designs, capabilities, and roadmaps.  </w:t>
      </w:r>
    </w:p>
    <w:p w14:paraId="3B39F645" w14:textId="6F7575C7" w:rsidR="00450353" w:rsidRPr="00682C45" w:rsidRDefault="000D3A23" w:rsidP="004A42C3">
      <w:pPr>
        <w:pStyle w:val="ListParagraph"/>
        <w:numPr>
          <w:ilvl w:val="0"/>
          <w:numId w:val="18"/>
        </w:numPr>
        <w:spacing w:before="60" w:after="60" w:line="276" w:lineRule="auto"/>
        <w:ind w:left="900"/>
        <w:contextualSpacing w:val="0"/>
      </w:pPr>
      <w:r>
        <w:t>Shall p</w:t>
      </w:r>
      <w:r w:rsidR="00450353" w:rsidRPr="00682C45">
        <w:t xml:space="preserve">erform comprehensive data collection and leverage enterprise collection capabilities (i.e., transactional performance data, capacity data) to provide accurate input data for MS&amp;A performance and mission effectiveness analysis activities and high-confidence recommendations. </w:t>
      </w:r>
    </w:p>
    <w:p w14:paraId="39A99068" w14:textId="1FDD4961" w:rsidR="00450353" w:rsidRPr="00682C45" w:rsidRDefault="000D3A23" w:rsidP="004A42C3">
      <w:pPr>
        <w:pStyle w:val="ListParagraph"/>
        <w:numPr>
          <w:ilvl w:val="0"/>
          <w:numId w:val="18"/>
        </w:numPr>
        <w:spacing w:before="60" w:after="60" w:line="276" w:lineRule="auto"/>
        <w:ind w:left="900"/>
        <w:contextualSpacing w:val="0"/>
      </w:pPr>
      <w:r>
        <w:t>Shall c</w:t>
      </w:r>
      <w:r w:rsidR="00450353" w:rsidRPr="00682C45">
        <w:t>onduct MS&amp;A performance and mission effectiveness analysis throughout all phases of the Systems Engineering Lifecycle. Results, findings, and recommendations are key inputs to strategic guidance formation, integrated strategy planning, integrated solutions planning, and integrated execution.</w:t>
      </w:r>
    </w:p>
    <w:p w14:paraId="3915A95E" w14:textId="79C523E6" w:rsidR="00450353" w:rsidRPr="00682C45" w:rsidRDefault="000D3A23" w:rsidP="004A42C3">
      <w:pPr>
        <w:pStyle w:val="ListParagraph"/>
        <w:numPr>
          <w:ilvl w:val="0"/>
          <w:numId w:val="18"/>
        </w:numPr>
        <w:spacing w:before="60" w:after="60" w:line="276" w:lineRule="auto"/>
        <w:ind w:left="900"/>
        <w:contextualSpacing w:val="0"/>
      </w:pPr>
      <w:r>
        <w:t>Shall p</w:t>
      </w:r>
      <w:r w:rsidR="00450353" w:rsidRPr="00682C45">
        <w:t>erform MS&amp;A performance and mission effectiveness analysis activities, assessments, and prediction of IT services and performance to meet mission requirements with consideration for data characteristics (format, utilization, integrity, persistence), current/projected IT environment (services, protocols, bandwidth, speed, reliability, architecture), and applicable laws/policies/standards (security, interoperability).</w:t>
      </w:r>
    </w:p>
    <w:p w14:paraId="0F0F4ED9" w14:textId="251705B3" w:rsidR="00450353" w:rsidRDefault="000D3A23" w:rsidP="004A42C3">
      <w:pPr>
        <w:pStyle w:val="ListParagraph"/>
        <w:numPr>
          <w:ilvl w:val="0"/>
          <w:numId w:val="18"/>
        </w:numPr>
        <w:spacing w:before="60" w:after="60" w:line="276" w:lineRule="auto"/>
        <w:ind w:left="900"/>
        <w:contextualSpacing w:val="0"/>
      </w:pPr>
      <w:r>
        <w:t>Shall p</w:t>
      </w:r>
      <w:r w:rsidR="00450353" w:rsidRPr="00682C45">
        <w:t xml:space="preserve">erform MS&amp;A performance and mission effectiveness analysis on commercially available services and products and recommend which ones should be included into enterprise baselines.  MS&amp;A shall </w:t>
      </w:r>
      <w:r>
        <w:t>include the evaluation of</w:t>
      </w:r>
      <w:r w:rsidR="00450353" w:rsidRPr="00682C45">
        <w:t xml:space="preserve"> proposed solution strategies; identify project performance requirements and provide </w:t>
      </w:r>
      <w:r w:rsidR="00450353">
        <w:t xml:space="preserve">recommendations </w:t>
      </w:r>
      <w:r w:rsidR="00450353" w:rsidRPr="00682C45">
        <w:t>to divestment/acceleration decisions and cost estimation/evaluation.</w:t>
      </w:r>
    </w:p>
    <w:p w14:paraId="5B171B95" w14:textId="473BC028" w:rsidR="000D3A23" w:rsidRDefault="000D3A23" w:rsidP="004A42C3">
      <w:pPr>
        <w:pStyle w:val="ListParagraph"/>
        <w:numPr>
          <w:ilvl w:val="0"/>
          <w:numId w:val="18"/>
        </w:numPr>
        <w:spacing w:before="60" w:after="60" w:line="276" w:lineRule="auto"/>
        <w:ind w:left="900"/>
        <w:contextualSpacing w:val="0"/>
      </w:pPr>
      <w:r>
        <w:t>Shall p</w:t>
      </w:r>
      <w:r w:rsidR="00450353" w:rsidRPr="00100C76">
        <w:t xml:space="preserve">rovide site specific modeling, simulation and analysis to support engineering activities.  </w:t>
      </w:r>
    </w:p>
    <w:p w14:paraId="59508A2F" w14:textId="0BF6288D" w:rsidR="00450353" w:rsidRPr="00100C76" w:rsidRDefault="000D3A23" w:rsidP="004A42C3">
      <w:pPr>
        <w:pStyle w:val="ListParagraph"/>
        <w:numPr>
          <w:ilvl w:val="0"/>
          <w:numId w:val="18"/>
        </w:numPr>
        <w:spacing w:before="60" w:after="60" w:line="276" w:lineRule="auto"/>
        <w:ind w:left="900"/>
        <w:contextualSpacing w:val="0"/>
      </w:pPr>
      <w:r>
        <w:t>Shall d</w:t>
      </w:r>
      <w:r w:rsidR="00450353" w:rsidRPr="00100C76">
        <w:t>evelop capacity impacts to include modeling of predictive impacts.</w:t>
      </w:r>
    </w:p>
    <w:p w14:paraId="01D2257D" w14:textId="36B75F9D" w:rsidR="00450353" w:rsidRPr="00682C45" w:rsidRDefault="000D3A23" w:rsidP="004A42C3">
      <w:pPr>
        <w:pStyle w:val="ListParagraph"/>
        <w:numPr>
          <w:ilvl w:val="0"/>
          <w:numId w:val="18"/>
        </w:numPr>
        <w:spacing w:before="60" w:after="60" w:line="276" w:lineRule="auto"/>
        <w:ind w:left="900"/>
        <w:contextualSpacing w:val="0"/>
      </w:pPr>
      <w:r>
        <w:t>Shall c</w:t>
      </w:r>
      <w:r w:rsidR="00450353" w:rsidRPr="00682C45">
        <w:t>onduct MS&amp;A performance and mission effectiveness analysis to support requirements definition.  Analysis results should support possible updates to performance-based requirements for architectures, systems, subsystems, components, and applications, and evaluate potential RFC and ECP impacts.</w:t>
      </w:r>
    </w:p>
    <w:p w14:paraId="75F4DBE9" w14:textId="37E469A9" w:rsidR="00450353" w:rsidRPr="00682C45" w:rsidRDefault="000D3A23" w:rsidP="004A42C3">
      <w:pPr>
        <w:pStyle w:val="ListParagraph"/>
        <w:numPr>
          <w:ilvl w:val="0"/>
          <w:numId w:val="18"/>
        </w:numPr>
        <w:spacing w:before="60" w:after="60" w:line="276" w:lineRule="auto"/>
        <w:ind w:left="900"/>
        <w:contextualSpacing w:val="0"/>
      </w:pPr>
      <w:r>
        <w:t>Shall</w:t>
      </w:r>
      <w:r w:rsidR="00450353">
        <w:t xml:space="preserve"> </w:t>
      </w:r>
      <w:r>
        <w:t>s</w:t>
      </w:r>
      <w:r w:rsidR="00450353" w:rsidRPr="00682C45">
        <w:t xml:space="preserve">upport </w:t>
      </w:r>
      <w:proofErr w:type="spellStart"/>
      <w:r w:rsidR="00450353" w:rsidRPr="00682C45">
        <w:t>AoA</w:t>
      </w:r>
      <w:proofErr w:type="spellEnd"/>
      <w:r w:rsidR="00450353" w:rsidRPr="00682C45">
        <w:t xml:space="preserve"> assessments through MS&amp;A performance and mission effectiveness analysis of alternative materiel concepts and solutions</w:t>
      </w:r>
      <w:r w:rsidR="00450353">
        <w:t xml:space="preserve"> to include actual and predicted performance metrics</w:t>
      </w:r>
      <w:r>
        <w:t xml:space="preserve"> as directed by the government,</w:t>
      </w:r>
    </w:p>
    <w:p w14:paraId="4DA57FFE" w14:textId="6404EF3C" w:rsidR="00450353" w:rsidRPr="00682C45" w:rsidRDefault="000D3A23" w:rsidP="004A42C3">
      <w:pPr>
        <w:pStyle w:val="ListParagraph"/>
        <w:numPr>
          <w:ilvl w:val="0"/>
          <w:numId w:val="18"/>
        </w:numPr>
        <w:spacing w:before="60" w:after="60" w:line="276" w:lineRule="auto"/>
        <w:ind w:left="900"/>
        <w:contextualSpacing w:val="0"/>
      </w:pPr>
      <w:r>
        <w:t>Shall e</w:t>
      </w:r>
      <w:r w:rsidR="00450353" w:rsidRPr="00682C45">
        <w:t xml:space="preserve">valuate and provide recommendations on information technology environments to ensure they are properly sized to meet </w:t>
      </w:r>
      <w:r w:rsidR="00450353">
        <w:t xml:space="preserve">current and future </w:t>
      </w:r>
      <w:r w:rsidR="00450353" w:rsidRPr="00682C45">
        <w:t>mission capacity and required performance.</w:t>
      </w:r>
    </w:p>
    <w:p w14:paraId="612C17E7" w14:textId="24195762" w:rsidR="00450353" w:rsidRPr="00682C45" w:rsidRDefault="000D3A23" w:rsidP="004A42C3">
      <w:pPr>
        <w:pStyle w:val="ListParagraph"/>
        <w:numPr>
          <w:ilvl w:val="0"/>
          <w:numId w:val="18"/>
        </w:numPr>
        <w:spacing w:before="60" w:after="60" w:line="276" w:lineRule="auto"/>
        <w:ind w:left="900"/>
        <w:contextualSpacing w:val="0"/>
      </w:pPr>
      <w:r>
        <w:t>Shall q</w:t>
      </w:r>
      <w:r w:rsidR="00450353" w:rsidRPr="00682C45">
        <w:t>uantify “as-is” mission performance/capacity/CONOPS, drive forensic analysis and performance optimization, and enable operational research and data-backed analysis which deliver assessments and recommendations to significantly improve NGA’s ability to operate, plan, and evolve the NGA, NSG, ASG, and mission partners’ architectures.</w:t>
      </w:r>
    </w:p>
    <w:p w14:paraId="739DD095" w14:textId="06008AA4" w:rsidR="00450353" w:rsidRPr="00682C45" w:rsidRDefault="003B3F3F" w:rsidP="004A42C3">
      <w:pPr>
        <w:pStyle w:val="ListParagraph"/>
        <w:numPr>
          <w:ilvl w:val="0"/>
          <w:numId w:val="18"/>
        </w:numPr>
        <w:spacing w:before="60" w:after="60" w:line="276" w:lineRule="auto"/>
        <w:ind w:left="900"/>
        <w:contextualSpacing w:val="0"/>
      </w:pPr>
      <w:r>
        <w:t>Shall p</w:t>
      </w:r>
      <w:r w:rsidR="00450353" w:rsidRPr="00682C45">
        <w:t>erform variable-fidelity end-to-end MS&amp;A spanning GEOINT categories, current/future NSG/ASG source/destination services and NGA/external/cloud IT resources to inform current and future architectures and CONOPS.</w:t>
      </w:r>
    </w:p>
    <w:p w14:paraId="0857D1E7" w14:textId="6C187337" w:rsidR="00450353" w:rsidRPr="00682C45" w:rsidRDefault="003B3F3F" w:rsidP="004A42C3">
      <w:pPr>
        <w:pStyle w:val="ListParagraph"/>
        <w:numPr>
          <w:ilvl w:val="0"/>
          <w:numId w:val="18"/>
        </w:numPr>
        <w:spacing w:before="60" w:after="60" w:line="276" w:lineRule="auto"/>
        <w:ind w:left="900"/>
        <w:contextualSpacing w:val="0"/>
      </w:pPr>
      <w:r>
        <w:t>Shall p</w:t>
      </w:r>
      <w:r w:rsidR="00450353" w:rsidRPr="00682C45">
        <w:t>erform and report results on operational performance tests, “what if” analysis, and future epoch simulations spanning</w:t>
      </w:r>
      <w:r w:rsidR="00450353">
        <w:t>; data collection</w:t>
      </w:r>
      <w:r w:rsidR="00450353" w:rsidRPr="00682C45">
        <w:t xml:space="preserve"> </w:t>
      </w:r>
      <w:r w:rsidR="00450353">
        <w:t xml:space="preserve">data processing, </w:t>
      </w:r>
      <w:r w:rsidR="00450353" w:rsidRPr="00682C45">
        <w:t>data movement, management, protection, storage, discovery, and exploitation services.</w:t>
      </w:r>
    </w:p>
    <w:p w14:paraId="2C1C4271" w14:textId="6DFF0281" w:rsidR="00450353" w:rsidRPr="00682C45" w:rsidRDefault="003B3F3F" w:rsidP="004A42C3">
      <w:pPr>
        <w:pStyle w:val="ListParagraph"/>
        <w:numPr>
          <w:ilvl w:val="0"/>
          <w:numId w:val="18"/>
        </w:numPr>
        <w:spacing w:before="60" w:after="60" w:line="276" w:lineRule="auto"/>
        <w:ind w:left="900"/>
        <w:contextualSpacing w:val="0"/>
      </w:pPr>
      <w:r>
        <w:t>Shall m</w:t>
      </w:r>
      <w:r w:rsidR="00450353" w:rsidRPr="00682C45">
        <w:t xml:space="preserve">igrate, maintain and operate required tools in IC ITE, C2S or Government Cloud </w:t>
      </w:r>
      <w:r w:rsidR="00450353">
        <w:t xml:space="preserve">unless otherwise </w:t>
      </w:r>
      <w:r w:rsidR="00450353" w:rsidRPr="00682C45">
        <w:t>directed.  Provide systems administration support through Web Services and LINUX.</w:t>
      </w:r>
    </w:p>
    <w:p w14:paraId="532DB361" w14:textId="3336A4F7" w:rsidR="00450353" w:rsidRPr="00682C45" w:rsidRDefault="003B3F3F" w:rsidP="004A42C3">
      <w:pPr>
        <w:pStyle w:val="ListParagraph"/>
        <w:numPr>
          <w:ilvl w:val="0"/>
          <w:numId w:val="18"/>
        </w:numPr>
        <w:spacing w:before="60" w:after="60" w:line="276" w:lineRule="auto"/>
        <w:ind w:left="900"/>
        <w:contextualSpacing w:val="0"/>
      </w:pPr>
      <w:r>
        <w:t>Shall e</w:t>
      </w:r>
      <w:r w:rsidR="00450353">
        <w:t>nsure</w:t>
      </w:r>
      <w:r w:rsidR="00450353" w:rsidRPr="00682C45">
        <w:t xml:space="preserve"> </w:t>
      </w:r>
      <w:r w:rsidR="00450353">
        <w:t xml:space="preserve">MS&amp;A’s </w:t>
      </w:r>
      <w:r w:rsidR="00450353" w:rsidRPr="00682C45">
        <w:t>use of IC ITE complies with ODNI CIO and NGA rules, standards, directives, and instructions.</w:t>
      </w:r>
    </w:p>
    <w:p w14:paraId="1B477146" w14:textId="1B4D85E4" w:rsidR="00450353" w:rsidRPr="00682C45" w:rsidRDefault="003B3F3F" w:rsidP="004A42C3">
      <w:pPr>
        <w:pStyle w:val="ListParagraph"/>
        <w:numPr>
          <w:ilvl w:val="0"/>
          <w:numId w:val="18"/>
        </w:numPr>
        <w:spacing w:before="60" w:after="60" w:line="276" w:lineRule="auto"/>
        <w:ind w:left="900"/>
        <w:contextualSpacing w:val="0"/>
      </w:pPr>
      <w:r>
        <w:t>Shall d</w:t>
      </w:r>
      <w:r w:rsidR="00450353" w:rsidRPr="00682C45">
        <w:t xml:space="preserve">evelop algorithms, codes and databases needed for studies </w:t>
      </w:r>
      <w:r w:rsidR="00450353">
        <w:t xml:space="preserve">using, but not limited to </w:t>
      </w:r>
      <w:r w:rsidR="00450353" w:rsidRPr="00682C45">
        <w:t>Microsoft Office Excel, Microsoft Office Access, Oracle, SQL using Visual Basic, R, Python, C++, C##, and JAVA for MS&amp;A focus areas.</w:t>
      </w:r>
    </w:p>
    <w:p w14:paraId="1ED14686" w14:textId="7C5BB4B5" w:rsidR="00450353" w:rsidRDefault="003B3F3F" w:rsidP="004A42C3">
      <w:pPr>
        <w:pStyle w:val="ListParagraph"/>
        <w:numPr>
          <w:ilvl w:val="0"/>
          <w:numId w:val="18"/>
        </w:numPr>
        <w:spacing w:before="60" w:after="60" w:line="276" w:lineRule="auto"/>
        <w:ind w:left="900"/>
        <w:contextualSpacing w:val="0"/>
      </w:pPr>
      <w:r>
        <w:t>Shall u</w:t>
      </w:r>
      <w:r w:rsidR="00450353">
        <w:t>tilize machine learning to optimize MS&amp;A analytical processes</w:t>
      </w:r>
    </w:p>
    <w:p w14:paraId="5D8B5014" w14:textId="2418DBD5" w:rsidR="00450353" w:rsidRPr="00682C45" w:rsidRDefault="003B3F3F" w:rsidP="004A42C3">
      <w:pPr>
        <w:pStyle w:val="ListParagraph"/>
        <w:numPr>
          <w:ilvl w:val="0"/>
          <w:numId w:val="18"/>
        </w:numPr>
        <w:spacing w:before="60" w:after="60" w:line="276" w:lineRule="auto"/>
        <w:ind w:left="900"/>
        <w:contextualSpacing w:val="0"/>
      </w:pPr>
      <w:r>
        <w:t xml:space="preserve">Shall </w:t>
      </w:r>
      <w:r w:rsidR="00450353">
        <w:t xml:space="preserve">modify, operate, run or help procure </w:t>
      </w:r>
      <w:r w:rsidR="00450353" w:rsidRPr="00682C45">
        <w:t>MS&amp;A programs, tools, and databases on stand-alone networks and thick clients</w:t>
      </w:r>
      <w:r w:rsidRPr="003B3F3F">
        <w:t xml:space="preserve"> </w:t>
      </w:r>
      <w:r>
        <w:t>as directed by the Government</w:t>
      </w:r>
      <w:r w:rsidR="00AE386B">
        <w:t>.</w:t>
      </w:r>
      <w:r w:rsidR="00450353" w:rsidRPr="00682C45">
        <w:t>  (This is often necessary when conducting MS&amp;A on SAP programs.)</w:t>
      </w:r>
    </w:p>
    <w:p w14:paraId="448C0175" w14:textId="15DEB75F" w:rsidR="00450353" w:rsidRPr="00682C45" w:rsidRDefault="003B3F3F" w:rsidP="004A42C3">
      <w:pPr>
        <w:pStyle w:val="ListParagraph"/>
        <w:numPr>
          <w:ilvl w:val="0"/>
          <w:numId w:val="18"/>
        </w:numPr>
        <w:spacing w:before="60" w:after="60" w:line="276" w:lineRule="auto"/>
        <w:ind w:left="900"/>
        <w:contextualSpacing w:val="0"/>
      </w:pPr>
      <w:r>
        <w:t>Shall i</w:t>
      </w:r>
      <w:r w:rsidR="00450353" w:rsidRPr="00682C45">
        <w:t xml:space="preserve">ntegrate MS&amp;A programs, tools, </w:t>
      </w:r>
      <w:r w:rsidR="00450353">
        <w:t xml:space="preserve">foundational data, </w:t>
      </w:r>
      <w:r w:rsidR="00450353" w:rsidRPr="00682C45">
        <w:t>and databases in IC ITE with mission partners also developing and running MS&amp;A programs, tools, and databases in IC ITE.</w:t>
      </w:r>
      <w:r w:rsidR="00450353">
        <w:t xml:space="preserve"> (i.e. systems logs, performance logs)</w:t>
      </w:r>
    </w:p>
    <w:p w14:paraId="4A20B873" w14:textId="7DBF5338" w:rsidR="00450353" w:rsidRPr="00682C45" w:rsidRDefault="003B3F3F" w:rsidP="004A42C3">
      <w:pPr>
        <w:pStyle w:val="ListParagraph"/>
        <w:numPr>
          <w:ilvl w:val="0"/>
          <w:numId w:val="18"/>
        </w:numPr>
        <w:spacing w:before="60" w:after="60" w:line="276" w:lineRule="auto"/>
        <w:ind w:left="900"/>
        <w:contextualSpacing w:val="0"/>
      </w:pPr>
      <w:r>
        <w:t xml:space="preserve">Shall </w:t>
      </w:r>
      <w:r w:rsidR="00450353">
        <w:t>p</w:t>
      </w:r>
      <w:r w:rsidR="00450353" w:rsidRPr="00682C45">
        <w:t>rovide comparisons of alternative enterprise architectures against high priority intelligence problems</w:t>
      </w:r>
      <w:r w:rsidRPr="003B3F3F">
        <w:t xml:space="preserve"> </w:t>
      </w:r>
      <w:r>
        <w:t>as directed by the government</w:t>
      </w:r>
      <w:r w:rsidR="00450353" w:rsidRPr="00682C45">
        <w:t>.</w:t>
      </w:r>
    </w:p>
    <w:p w14:paraId="6450F089" w14:textId="16F3386B" w:rsidR="00450353" w:rsidRPr="00682C45" w:rsidRDefault="003B3F3F" w:rsidP="004A42C3">
      <w:pPr>
        <w:pStyle w:val="ListParagraph"/>
        <w:numPr>
          <w:ilvl w:val="0"/>
          <w:numId w:val="18"/>
        </w:numPr>
        <w:spacing w:before="60" w:after="60" w:line="276" w:lineRule="auto"/>
        <w:ind w:left="900"/>
        <w:contextualSpacing w:val="0"/>
      </w:pPr>
      <w:r>
        <w:t>Shall conduct</w:t>
      </w:r>
      <w:r w:rsidR="00450353" w:rsidRPr="00682C45">
        <w:t xml:space="preserve"> performance quantification of competing communication system architectures</w:t>
      </w:r>
      <w:r w:rsidR="00450353">
        <w:t xml:space="preserve"> and associated ground systems</w:t>
      </w:r>
      <w:r w:rsidR="00450353" w:rsidRPr="00682C45">
        <w:t xml:space="preserve">.  </w:t>
      </w:r>
      <w:r>
        <w:t>Performance quantifications shall</w:t>
      </w:r>
      <w:r w:rsidR="00450353" w:rsidRPr="00682C45">
        <w:t xml:space="preserve"> include</w:t>
      </w:r>
      <w:r w:rsidR="00450353">
        <w:t>, but are not limited to</w:t>
      </w:r>
      <w:r w:rsidR="00450353" w:rsidRPr="00682C45">
        <w:t xml:space="preserve">: </w:t>
      </w:r>
    </w:p>
    <w:p w14:paraId="1028B308" w14:textId="77777777" w:rsidR="00450353" w:rsidRPr="00682C45" w:rsidRDefault="00450353" w:rsidP="004A42C3">
      <w:pPr>
        <w:pStyle w:val="ListParagraph"/>
        <w:numPr>
          <w:ilvl w:val="0"/>
          <w:numId w:val="19"/>
        </w:numPr>
        <w:spacing w:before="60" w:after="60" w:line="276" w:lineRule="auto"/>
        <w:ind w:left="1890"/>
      </w:pPr>
      <w:r w:rsidRPr="00682C45">
        <w:t>Design assumptions against test data</w:t>
      </w:r>
    </w:p>
    <w:p w14:paraId="0468E5AB" w14:textId="77777777" w:rsidR="00450353" w:rsidRPr="00682C45" w:rsidRDefault="00450353" w:rsidP="004A42C3">
      <w:pPr>
        <w:pStyle w:val="ListParagraph"/>
        <w:numPr>
          <w:ilvl w:val="0"/>
          <w:numId w:val="19"/>
        </w:numPr>
        <w:spacing w:before="60" w:after="60" w:line="276" w:lineRule="auto"/>
        <w:ind w:left="1890"/>
      </w:pPr>
      <w:r w:rsidRPr="00682C45">
        <w:t>Performance impact of adding satellites to existing constellations</w:t>
      </w:r>
      <w:r>
        <w:t xml:space="preserve"> to include collection fulfillment and ground architectures</w:t>
      </w:r>
    </w:p>
    <w:p w14:paraId="473F8798" w14:textId="77777777" w:rsidR="00450353" w:rsidRPr="00682C45" w:rsidRDefault="00450353" w:rsidP="004A42C3">
      <w:pPr>
        <w:pStyle w:val="ListParagraph"/>
        <w:numPr>
          <w:ilvl w:val="0"/>
          <w:numId w:val="19"/>
        </w:numPr>
        <w:spacing w:before="60" w:after="60" w:line="276" w:lineRule="auto"/>
        <w:ind w:left="1890"/>
      </w:pPr>
      <w:r w:rsidRPr="00682C45">
        <w:t>SATCOM Ground Station design</w:t>
      </w:r>
      <w:r>
        <w:t xml:space="preserve"> and location</w:t>
      </w:r>
    </w:p>
    <w:p w14:paraId="6B41AE14" w14:textId="77777777" w:rsidR="00450353" w:rsidRPr="00682C45" w:rsidRDefault="00450353" w:rsidP="004A42C3">
      <w:pPr>
        <w:pStyle w:val="ListParagraph"/>
        <w:numPr>
          <w:ilvl w:val="0"/>
          <w:numId w:val="19"/>
        </w:numPr>
        <w:spacing w:before="60" w:after="60" w:line="276" w:lineRule="auto"/>
        <w:ind w:left="1890"/>
      </w:pPr>
      <w:r w:rsidRPr="00682C45">
        <w:t>SATCOM Gap Analysis</w:t>
      </w:r>
    </w:p>
    <w:p w14:paraId="51C029A1" w14:textId="77777777" w:rsidR="00450353" w:rsidRPr="00682C45" w:rsidRDefault="00450353" w:rsidP="004A42C3">
      <w:pPr>
        <w:pStyle w:val="ListParagraph"/>
        <w:numPr>
          <w:ilvl w:val="0"/>
          <w:numId w:val="19"/>
        </w:numPr>
        <w:spacing w:before="60" w:after="60" w:line="276" w:lineRule="auto"/>
        <w:ind w:left="1890"/>
      </w:pPr>
      <w:r w:rsidRPr="00682C45">
        <w:t>Message Latency for inclusion in design assumptions (how much time should my design anticipate sending and receiving critical messages?)</w:t>
      </w:r>
    </w:p>
    <w:p w14:paraId="5409E2C6" w14:textId="77777777" w:rsidR="00450353" w:rsidRPr="00682C45" w:rsidRDefault="00450353" w:rsidP="004A42C3">
      <w:pPr>
        <w:pStyle w:val="ListParagraph"/>
        <w:numPr>
          <w:ilvl w:val="0"/>
          <w:numId w:val="19"/>
        </w:numPr>
        <w:spacing w:before="60" w:after="60" w:line="276" w:lineRule="auto"/>
        <w:ind w:left="1890"/>
      </w:pPr>
      <w:r w:rsidRPr="00682C45">
        <w:t>Impact of adversarial actions on communication systems</w:t>
      </w:r>
    </w:p>
    <w:p w14:paraId="1A4DA53E" w14:textId="153D6982" w:rsidR="00450353" w:rsidRPr="001879CF" w:rsidRDefault="003B3F3F" w:rsidP="004A42C3">
      <w:pPr>
        <w:pStyle w:val="ListParagraph"/>
        <w:numPr>
          <w:ilvl w:val="0"/>
          <w:numId w:val="18"/>
        </w:numPr>
        <w:spacing w:before="60" w:after="60" w:line="276" w:lineRule="auto"/>
        <w:ind w:left="900"/>
        <w:contextualSpacing w:val="0"/>
      </w:pPr>
      <w:r>
        <w:t>Shall u</w:t>
      </w:r>
      <w:r w:rsidR="00450353" w:rsidRPr="00142E68">
        <w:t>tilize MS&amp;A system(s) that share a commons data schema where work can be shared across all NGA supported mission areas such as overhead, Tactical, and ground.</w:t>
      </w:r>
    </w:p>
    <w:p w14:paraId="5A1D1972" w14:textId="655B1894" w:rsidR="00F467C5" w:rsidRDefault="00F467C5" w:rsidP="00384C99">
      <w:pPr>
        <w:pStyle w:val="Heading2"/>
      </w:pPr>
      <w:bookmarkStart w:id="58" w:name="_Toc23505429"/>
      <w:r w:rsidRPr="00C064AD">
        <w:t>Transition</w:t>
      </w:r>
      <w:bookmarkEnd w:id="48"/>
      <w:bookmarkEnd w:id="58"/>
      <w:r w:rsidRPr="00C064AD">
        <w:t xml:space="preserve"> </w:t>
      </w:r>
    </w:p>
    <w:p w14:paraId="72CAC080" w14:textId="2597DC71" w:rsidR="009E4D07" w:rsidRPr="00E44DCF" w:rsidRDefault="00410251" w:rsidP="00384C99">
      <w:pPr>
        <w:pStyle w:val="Heading3"/>
      </w:pPr>
      <w:bookmarkStart w:id="59" w:name="_Toc23505430"/>
      <w:r w:rsidRPr="00E44DCF">
        <w:t>T</w:t>
      </w:r>
      <w:r w:rsidR="009E4D07" w:rsidRPr="00E44DCF">
        <w:t>ransition Plan</w:t>
      </w:r>
      <w:bookmarkEnd w:id="59"/>
    </w:p>
    <w:p w14:paraId="54634E33" w14:textId="74F6B6C2" w:rsidR="00880D96" w:rsidRPr="00C82D6E" w:rsidRDefault="00880D96" w:rsidP="00C82D6E">
      <w:r w:rsidRPr="00C82D6E">
        <w:t>As part of the transition</w:t>
      </w:r>
      <w:r w:rsidR="00410251">
        <w:t>,</w:t>
      </w:r>
      <w:r w:rsidRPr="00C82D6E">
        <w:t xml:space="preserve"> the contractor shall provide a staffing plan detailing the onboarding of all personnel identified in </w:t>
      </w:r>
      <w:r w:rsidR="00FB544C">
        <w:t>Appendix A.</w:t>
      </w:r>
      <w:r w:rsidRPr="00C82D6E">
        <w:t xml:space="preserve"> The plan shall describe the </w:t>
      </w:r>
      <w:r w:rsidR="00DE6F8F">
        <w:t>contractor employee names, company,</w:t>
      </w:r>
      <w:r w:rsidR="00081A2B">
        <w:t xml:space="preserve"> clearance information, polygraph information,</w:t>
      </w:r>
      <w:r w:rsidR="00410251">
        <w:t xml:space="preserve"> and </w:t>
      </w:r>
      <w:r w:rsidR="00DE6F8F">
        <w:t>dates of submittal into e-Nom.</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56FDF5FA"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B92D6D1" w14:textId="4C7F2C12" w:rsidR="009E4D07" w:rsidRPr="009E4D07" w:rsidRDefault="009E4D07" w:rsidP="009E4D07">
      <w:pPr>
        <w:spacing w:before="120" w:after="120" w:line="283" w:lineRule="auto"/>
        <w:jc w:val="center"/>
        <w:rPr>
          <w:rFonts w:eastAsia="Calibri"/>
          <w:b/>
          <w:bCs/>
        </w:rPr>
      </w:pPr>
      <w:bookmarkStart w:id="60" w:name="_Toc474234092"/>
      <w:bookmarkStart w:id="61" w:name="_Toc500222476"/>
      <w:r w:rsidRPr="009E4D07">
        <w:rPr>
          <w:b/>
          <w:bCs/>
        </w:rPr>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8D6E73">
        <w:rPr>
          <w:b/>
          <w:bCs/>
          <w:noProof/>
        </w:rPr>
        <w:t>1</w:t>
      </w:r>
      <w:r w:rsidRPr="009E4D07">
        <w:rPr>
          <w:b/>
          <w:bCs/>
        </w:rPr>
        <w:fldChar w:fldCharType="end"/>
      </w:r>
      <w:bookmarkEnd w:id="60"/>
      <w:r w:rsidRPr="009E4D07">
        <w:rPr>
          <w:rFonts w:eastAsia="Calibri"/>
          <w:b/>
          <w:bCs/>
        </w:rPr>
        <w:t>:</w:t>
      </w:r>
      <w:r w:rsidRPr="009E4D07">
        <w:rPr>
          <w:rFonts w:eastAsia="Calibri"/>
          <w:b/>
          <w:bCs/>
          <w:i/>
          <w:iCs/>
        </w:rPr>
        <w:t xml:space="preserve"> </w:t>
      </w:r>
      <w:r w:rsidRPr="009E4D07">
        <w:rPr>
          <w:rFonts w:eastAsia="Calibri"/>
          <w:b/>
          <w:bCs/>
        </w:rPr>
        <w:t>Transition Availability</w:t>
      </w:r>
      <w:bookmarkEnd w:id="61"/>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6B186B18" w:rsidR="009E4D07" w:rsidRPr="00E61980" w:rsidRDefault="009E4D07" w:rsidP="00DB579C">
            <w:pPr>
              <w:numPr>
                <w:ilvl w:val="0"/>
                <w:numId w:val="22"/>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 xml:space="preserve">Key Personnel </w:t>
            </w:r>
            <w:proofErr w:type="spellStart"/>
            <w:r w:rsidR="00880D96">
              <w:rPr>
                <w:rFonts w:eastAsia="Calibri"/>
                <w:sz w:val="22"/>
                <w:szCs w:val="22"/>
              </w:rPr>
              <w:t>eNomination</w:t>
            </w:r>
            <w:proofErr w:type="spellEnd"/>
            <w:r w:rsidR="00880D96">
              <w:rPr>
                <w:rFonts w:eastAsia="Calibri"/>
                <w:sz w:val="22"/>
                <w:szCs w:val="22"/>
              </w:rPr>
              <w:t xml:space="preserve"> Requests (</w:t>
            </w:r>
            <w:proofErr w:type="spellStart"/>
            <w:r w:rsidR="00880D96">
              <w:rPr>
                <w:rFonts w:eastAsia="Calibri"/>
                <w:sz w:val="22"/>
                <w:szCs w:val="22"/>
              </w:rPr>
              <w:t>eNom</w:t>
            </w:r>
            <w:proofErr w:type="spellEnd"/>
            <w:r w:rsidR="00880D96">
              <w:rPr>
                <w:rFonts w:eastAsia="Calibri"/>
                <w:sz w:val="22"/>
                <w:szCs w:val="22"/>
              </w:rPr>
              <w:t>)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355267" w:rsidRPr="009E4D07" w14:paraId="717F368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59438E" w14:textId="14086193"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9007" w14:textId="5607DE7E" w:rsidR="00355267" w:rsidRPr="00355267" w:rsidRDefault="00843246" w:rsidP="00DB579C">
            <w:pPr>
              <w:numPr>
                <w:ilvl w:val="0"/>
                <w:numId w:val="22"/>
              </w:numPr>
              <w:overflowPunct w:val="0"/>
              <w:autoSpaceDE w:val="0"/>
              <w:autoSpaceDN w:val="0"/>
              <w:spacing w:after="160" w:line="259" w:lineRule="auto"/>
              <w:ind w:left="366"/>
              <w:rPr>
                <w:rFonts w:eastAsia="Calibri"/>
                <w:sz w:val="22"/>
                <w:szCs w:val="22"/>
              </w:rPr>
            </w:pPr>
            <w:r>
              <w:rPr>
                <w:rFonts w:eastAsia="Calibri"/>
                <w:sz w:val="22"/>
                <w:szCs w:val="22"/>
              </w:rPr>
              <w:t>At least 25</w:t>
            </w:r>
            <w:r w:rsidR="00355267">
              <w:rPr>
                <w:rFonts w:eastAsia="Calibri"/>
                <w:sz w:val="22"/>
                <w:szCs w:val="22"/>
              </w:rPr>
              <w:t xml:space="preserve">% of all staff </w:t>
            </w:r>
            <w:proofErr w:type="spellStart"/>
            <w:r w:rsidR="00355267">
              <w:rPr>
                <w:rFonts w:eastAsia="Calibri"/>
                <w:sz w:val="22"/>
                <w:szCs w:val="22"/>
              </w:rPr>
              <w:t>eNom</w:t>
            </w:r>
            <w:proofErr w:type="spellEnd"/>
            <w:r w:rsidR="00355267">
              <w:rPr>
                <w:rFonts w:eastAsia="Calibri"/>
                <w:sz w:val="22"/>
                <w:szCs w:val="22"/>
              </w:rPr>
              <w:t xml:space="preserve"> submitted</w:t>
            </w:r>
            <w:r w:rsidR="00F87A41">
              <w:rPr>
                <w:rFonts w:eastAsia="Calibri"/>
                <w:sz w:val="22"/>
                <w:szCs w:val="22"/>
              </w:rPr>
              <w:t xml:space="preserve"> and available for task order performance</w:t>
            </w:r>
            <w:r w:rsidR="00410251">
              <w:rPr>
                <w:rFonts w:eastAsia="Calibri"/>
                <w:sz w:val="22"/>
                <w:szCs w:val="22"/>
              </w:rPr>
              <w:t>.</w:t>
            </w:r>
          </w:p>
        </w:tc>
      </w:tr>
      <w:tr w:rsidR="00843246" w:rsidRPr="009E4D07" w14:paraId="4404BAD6"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059FDA" w14:textId="3A6E52C2"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D268A2" w14:textId="4AB02546" w:rsidR="00843246" w:rsidRDefault="00843246" w:rsidP="00DB579C">
            <w:pPr>
              <w:numPr>
                <w:ilvl w:val="0"/>
                <w:numId w:val="22"/>
              </w:numPr>
              <w:overflowPunct w:val="0"/>
              <w:autoSpaceDE w:val="0"/>
              <w:autoSpaceDN w:val="0"/>
              <w:spacing w:after="160" w:line="259" w:lineRule="auto"/>
              <w:ind w:left="366"/>
              <w:rPr>
                <w:rFonts w:eastAsia="Calibri"/>
                <w:sz w:val="22"/>
                <w:szCs w:val="22"/>
              </w:rPr>
            </w:pPr>
            <w:r>
              <w:rPr>
                <w:rFonts w:eastAsia="Calibri"/>
                <w:sz w:val="22"/>
                <w:szCs w:val="22"/>
              </w:rPr>
              <w:t xml:space="preserve">At least 50% of all staff </w:t>
            </w:r>
            <w:proofErr w:type="spellStart"/>
            <w:r>
              <w:rPr>
                <w:rFonts w:eastAsia="Calibri"/>
                <w:sz w:val="22"/>
                <w:szCs w:val="22"/>
              </w:rPr>
              <w:t>eNom</w:t>
            </w:r>
            <w:proofErr w:type="spellEnd"/>
            <w:r>
              <w:rPr>
                <w:rFonts w:eastAsia="Calibri"/>
                <w:sz w:val="22"/>
                <w:szCs w:val="22"/>
              </w:rPr>
              <w:t xml:space="preserve">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0A97E9F7"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8CA750" w14:textId="4AFD591A"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45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FB4BCD" w14:textId="3F48FC67" w:rsidR="00843246" w:rsidRDefault="00843246" w:rsidP="00DB579C">
            <w:pPr>
              <w:numPr>
                <w:ilvl w:val="0"/>
                <w:numId w:val="22"/>
              </w:numPr>
              <w:overflowPunct w:val="0"/>
              <w:autoSpaceDE w:val="0"/>
              <w:autoSpaceDN w:val="0"/>
              <w:spacing w:after="160" w:line="259" w:lineRule="auto"/>
              <w:ind w:left="366"/>
              <w:rPr>
                <w:rFonts w:eastAsia="Calibri"/>
                <w:sz w:val="22"/>
                <w:szCs w:val="22"/>
              </w:rPr>
            </w:pPr>
            <w:r>
              <w:rPr>
                <w:rFonts w:eastAsia="Calibri"/>
                <w:sz w:val="22"/>
                <w:szCs w:val="22"/>
              </w:rPr>
              <w:t xml:space="preserve">At least 75% of all staff </w:t>
            </w:r>
            <w:proofErr w:type="spellStart"/>
            <w:r>
              <w:rPr>
                <w:rFonts w:eastAsia="Calibri"/>
                <w:sz w:val="22"/>
                <w:szCs w:val="22"/>
              </w:rPr>
              <w:t>eNom</w:t>
            </w:r>
            <w:proofErr w:type="spellEnd"/>
            <w:r>
              <w:rPr>
                <w:rFonts w:eastAsia="Calibri"/>
                <w:sz w:val="22"/>
                <w:szCs w:val="22"/>
              </w:rPr>
              <w:t xml:space="preserve">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7E2828DF"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46FA7E" w14:textId="5115571B"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C045B1C" w14:textId="42269E91" w:rsidR="00843246" w:rsidRDefault="00843246" w:rsidP="00DB579C">
            <w:pPr>
              <w:pStyle w:val="ListParagraph"/>
              <w:numPr>
                <w:ilvl w:val="0"/>
                <w:numId w:val="24"/>
              </w:numPr>
              <w:overflowPunct w:val="0"/>
              <w:autoSpaceDE w:val="0"/>
              <w:autoSpaceDN w:val="0"/>
              <w:spacing w:after="160" w:line="259" w:lineRule="auto"/>
              <w:rPr>
                <w:rFonts w:eastAsia="Calibri"/>
                <w:sz w:val="22"/>
                <w:szCs w:val="22"/>
              </w:rPr>
            </w:pPr>
            <w:r>
              <w:rPr>
                <w:rFonts w:eastAsia="Calibri"/>
                <w:sz w:val="22"/>
                <w:szCs w:val="22"/>
              </w:rPr>
              <w:t xml:space="preserve">100% of all staff </w:t>
            </w:r>
            <w:proofErr w:type="spellStart"/>
            <w:r>
              <w:rPr>
                <w:rFonts w:eastAsia="Calibri"/>
                <w:sz w:val="22"/>
                <w:szCs w:val="22"/>
              </w:rPr>
              <w:t>eNom</w:t>
            </w:r>
            <w:proofErr w:type="spellEnd"/>
            <w:r>
              <w:rPr>
                <w:rFonts w:eastAsia="Calibri"/>
                <w:sz w:val="22"/>
                <w:szCs w:val="22"/>
              </w:rPr>
              <w:t xml:space="preserve"> submitted</w:t>
            </w:r>
            <w:r w:rsidR="00F87A41">
              <w:rPr>
                <w:rFonts w:eastAsia="Calibri"/>
                <w:sz w:val="22"/>
                <w:szCs w:val="22"/>
              </w:rPr>
              <w:t xml:space="preserve"> and available for task order performance</w:t>
            </w:r>
            <w:r>
              <w:rPr>
                <w:rFonts w:eastAsia="Calibri"/>
                <w:sz w:val="22"/>
                <w:szCs w:val="22"/>
              </w:rPr>
              <w:t>.</w:t>
            </w:r>
          </w:p>
        </w:tc>
      </w:tr>
    </w:tbl>
    <w:p w14:paraId="4925B449" w14:textId="70CA6A23"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07033C0F"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2F7250EA" w14:textId="637D73B4" w:rsidR="004D0A7D" w:rsidRDefault="009E4D07" w:rsidP="00E61980">
      <w:r>
        <w:t xml:space="preserve">To minimize the risk of a delay in supporting transition startup, the Contractor’s Security Office shall use the NGA </w:t>
      </w:r>
      <w:proofErr w:type="spellStart"/>
      <w:r>
        <w:t>eNomination</w:t>
      </w:r>
      <w:proofErr w:type="spellEnd"/>
      <w:r>
        <w:t xml:space="preserve"> system to nominate employees for personnel security clearances, facility badges, and system access.  Upon security clearance approval, the Contractor shall schedule their personnel for clearance briefing and badges with the appropriate office(s) at NGA.</w:t>
      </w:r>
    </w:p>
    <w:p w14:paraId="2E5AEEB4" w14:textId="0F563580"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72273A77" w14:textId="0A95F90F" w:rsidR="009E4D07" w:rsidRDefault="009E4D07" w:rsidP="009E4D07">
      <w:r w:rsidRPr="009E4D07">
        <w:t>Any SCIF(s) that will be utilized to perform SCI work at contract sites must be coordinated with the CO and NGA Physical Security Team</w:t>
      </w:r>
      <w:r w:rsidR="00355267">
        <w:t xml:space="preserve"> 7 days after award</w:t>
      </w:r>
      <w:r w:rsidRPr="009E4D07">
        <w:t xml:space="preserve"> to ensure NGA authorization and accreditation is granted for NEE work to be performed in the contractor SCIF. Note: All SCI work performed at a Contractor site must be performed in either an NGA accredited Sensitive Compartmented Information Facility (SCIF) or an Other Government Agency (OGA) SCIF that has either a Memorandum of Agreement (MOA), Memorandum of Understanding (MOU), Joint Use Agreement or Co-Use Agreement with NGA for this effort.</w:t>
      </w:r>
    </w:p>
    <w:p w14:paraId="7993DC4A" w14:textId="22BBF0BE" w:rsidR="009E4D07" w:rsidRDefault="009E4D07" w:rsidP="009E4D07"/>
    <w:p w14:paraId="33222DC9" w14:textId="640C120C" w:rsidR="009168A9" w:rsidRDefault="009E4D07" w:rsidP="00384C99">
      <w:pPr>
        <w:pStyle w:val="Heading3"/>
      </w:pPr>
      <w:bookmarkStart w:id="62" w:name="_Toc23505431"/>
      <w:r>
        <w:t>Transition Closeout</w:t>
      </w:r>
      <w:bookmarkEnd w:id="62"/>
    </w:p>
    <w:p w14:paraId="155F045A" w14:textId="2EB37A30" w:rsidR="009E4D07" w:rsidRPr="00C82D6E" w:rsidRDefault="009E4D07" w:rsidP="00C82D6E">
      <w:pPr>
        <w:spacing w:before="120" w:after="120" w:line="283" w:lineRule="auto"/>
        <w:rPr>
          <w:rFonts w:eastAsia="Calibri"/>
        </w:rPr>
      </w:pPr>
      <w:r w:rsidRPr="00C82D6E">
        <w:rPr>
          <w:rFonts w:eastAsia="Calibri"/>
        </w:rPr>
        <w:t>The Contractor shall support transition to another Contractor as directed by the Government</w:t>
      </w:r>
      <w:r w:rsidR="00632653" w:rsidRPr="00C82D6E">
        <w:rPr>
          <w:rFonts w:eastAsia="Calibri"/>
        </w:rPr>
        <w:t xml:space="preserve"> (</w:t>
      </w:r>
      <w:r w:rsidR="00675C89">
        <w:rPr>
          <w:rFonts w:eastAsia="Calibri"/>
        </w:rPr>
        <w:t xml:space="preserve">commencing </w:t>
      </w:r>
      <w:r w:rsidR="00632653" w:rsidRPr="00C82D6E">
        <w:rPr>
          <w:rFonts w:eastAsia="Calibri"/>
        </w:rPr>
        <w:t>30 Days before the end of the contract)</w:t>
      </w:r>
      <w:r w:rsidRPr="00C82D6E">
        <w:rPr>
          <w:rFonts w:eastAsia="Calibri"/>
        </w:rPr>
        <w:t xml:space="preserve">. The Contractor shall review and transition knowledge </w:t>
      </w:r>
      <w:r w:rsidR="00675C89">
        <w:rPr>
          <w:rFonts w:eastAsia="Calibri"/>
        </w:rPr>
        <w:t xml:space="preserve">and relevant information </w:t>
      </w:r>
      <w:r w:rsidRPr="00C82D6E">
        <w:rPr>
          <w:rFonts w:eastAsia="Calibri"/>
        </w:rPr>
        <w:t>concerning enterprise engineering, architecture, and integration and standard operating procedures. The Contractor shall provide</w:t>
      </w:r>
      <w:r w:rsidR="00792360">
        <w:rPr>
          <w:rFonts w:eastAsia="Calibri"/>
        </w:rPr>
        <w:t xml:space="preserve"> at a minimum</w:t>
      </w:r>
      <w:r w:rsidRPr="00C82D6E">
        <w:rPr>
          <w:rFonts w:eastAsia="Calibri"/>
        </w:rPr>
        <w:t xml:space="preserve"> the following items by the end of </w:t>
      </w:r>
      <w:r w:rsidR="00792360">
        <w:rPr>
          <w:rFonts w:eastAsia="Calibri"/>
        </w:rPr>
        <w:t>the</w:t>
      </w:r>
      <w:r w:rsidRPr="00C82D6E">
        <w:rPr>
          <w:rFonts w:eastAsia="Calibri"/>
        </w:rPr>
        <w:t xml:space="preserve"> </w:t>
      </w:r>
      <w:r w:rsidR="00704B88">
        <w:rPr>
          <w:rFonts w:eastAsia="Calibri"/>
        </w:rPr>
        <w:t>contract</w:t>
      </w:r>
      <w:r w:rsidRPr="00C82D6E">
        <w:rPr>
          <w:rFonts w:eastAsia="Calibri"/>
        </w:rPr>
        <w:t xml:space="preserve"> </w:t>
      </w:r>
      <w:r w:rsidR="00675C89">
        <w:rPr>
          <w:rFonts w:eastAsia="Calibri"/>
        </w:rPr>
        <w:t>in accordance with Government direction</w:t>
      </w:r>
      <w:r w:rsidRPr="00C82D6E">
        <w:rPr>
          <w:rFonts w:eastAsia="Calibri"/>
        </w:rPr>
        <w:t xml:space="preserve">:  </w:t>
      </w:r>
    </w:p>
    <w:p w14:paraId="7936BFAB" w14:textId="130BD6AF" w:rsidR="009E4D07" w:rsidRPr="00C82D6E" w:rsidRDefault="009E4D07" w:rsidP="004A42C3">
      <w:pPr>
        <w:numPr>
          <w:ilvl w:val="0"/>
          <w:numId w:val="23"/>
        </w:numPr>
        <w:spacing w:before="120" w:after="120" w:line="283" w:lineRule="auto"/>
        <w:ind w:left="99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704B88">
        <w:rPr>
          <w:rFonts w:eastAsia="Calibri"/>
        </w:rPr>
        <w:t xml:space="preserve"> </w:t>
      </w:r>
      <w:r w:rsidR="00675C89">
        <w:rPr>
          <w:rFonts w:eastAsia="Calibri"/>
        </w:rPr>
        <w:t>at a minimum,</w:t>
      </w:r>
      <w:r w:rsidRPr="00C82D6E">
        <w:rPr>
          <w:rFonts w:eastAsia="Calibri"/>
        </w:rPr>
        <w:t xml:space="preserve"> contain the following: systems architecture, CM, software configuration, COTS integration, and capture of the hardware and software architectures.</w:t>
      </w:r>
    </w:p>
    <w:p w14:paraId="4463EE32" w14:textId="77777777" w:rsidR="009E4D07" w:rsidRPr="00C82D6E" w:rsidRDefault="009E4D07" w:rsidP="004A42C3">
      <w:pPr>
        <w:numPr>
          <w:ilvl w:val="0"/>
          <w:numId w:val="23"/>
        </w:numPr>
        <w:spacing w:before="120" w:after="120" w:line="283" w:lineRule="auto"/>
        <w:ind w:left="990"/>
        <w:contextualSpacing/>
        <w:rPr>
          <w:rFonts w:eastAsia="Calibri"/>
        </w:rPr>
      </w:pPr>
      <w:r w:rsidRPr="00C82D6E">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82D6E" w:rsidRDefault="009E4D07" w:rsidP="004A42C3">
      <w:pPr>
        <w:numPr>
          <w:ilvl w:val="0"/>
          <w:numId w:val="23"/>
        </w:numPr>
        <w:spacing w:before="120" w:after="120" w:line="283" w:lineRule="auto"/>
        <w:ind w:left="99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82D6E" w:rsidRDefault="009E4D07" w:rsidP="009E4D07">
      <w:pPr>
        <w:spacing w:before="120" w:after="120" w:line="283" w:lineRule="auto"/>
        <w:ind w:left="720"/>
        <w:contextualSpacing/>
        <w:rPr>
          <w:rFonts w:eastAsia="Calibri"/>
        </w:rPr>
      </w:pPr>
    </w:p>
    <w:p w14:paraId="082A2DCA" w14:textId="437D4D4B" w:rsidR="00632653" w:rsidRDefault="00632653" w:rsidP="00C82D6E">
      <w:r>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296C4C23" w14:textId="77777777" w:rsidR="00C82D6E" w:rsidRDefault="00C82D6E" w:rsidP="00C82D6E"/>
    <w:p w14:paraId="737D8D03" w14:textId="745EB7D2" w:rsidR="009E4D07" w:rsidRPr="009E4D07" w:rsidRDefault="009E4D07" w:rsidP="009E4D07">
      <w:r w:rsidRPr="009E4D07">
        <w:t>The Contractor shall support the decommissioning</w:t>
      </w:r>
      <w:r w:rsidR="00675C89">
        <w:t xml:space="preserve"> and disposal</w:t>
      </w:r>
      <w:r w:rsidRPr="009E4D07">
        <w:t xml:space="preserve"> of all Information Technology (IT) systems as directed by the Government. The Contractor shall follow NGA’s Decommissioning Disposal Review (DDR) process that is specific for hardware and software. The Contractor shall follow all processes in the DDR checklist for hardware and software, including maintenance of a Property Book to keep hand receipts, review signatures, and other acceptance criteria.</w:t>
      </w:r>
    </w:p>
    <w:p w14:paraId="4C16C841" w14:textId="5FDF04A0" w:rsidR="00610965" w:rsidRPr="00E44DCF" w:rsidRDefault="00610965" w:rsidP="00384C99">
      <w:pPr>
        <w:pStyle w:val="Heading2"/>
      </w:pPr>
      <w:bookmarkStart w:id="63" w:name="_Toc410389294"/>
      <w:bookmarkStart w:id="64" w:name="_Toc23505432"/>
      <w:bookmarkEnd w:id="49"/>
      <w:bookmarkEnd w:id="50"/>
      <w:r w:rsidRPr="00E44DCF">
        <w:t>Deliverables</w:t>
      </w:r>
      <w:bookmarkEnd w:id="33"/>
      <w:bookmarkEnd w:id="63"/>
      <w:bookmarkEnd w:id="64"/>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384C99">
      <w:pPr>
        <w:pStyle w:val="Heading3"/>
      </w:pPr>
      <w:bookmarkStart w:id="65" w:name="_Toc23505433"/>
      <w:r>
        <w:t>Kick-Off Meeting</w:t>
      </w:r>
      <w:bookmarkEnd w:id="65"/>
    </w:p>
    <w:p w14:paraId="32E53AD2" w14:textId="2D00AA15"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PM and COR</w:t>
      </w:r>
      <w:r>
        <w:t xml:space="preserve"> and TM</w:t>
      </w:r>
      <w:r w:rsidRPr="00866DF4">
        <w:t xml:space="preserve"> within 10 calendar days of task order award.  </w:t>
      </w:r>
    </w:p>
    <w:p w14:paraId="606E05DC" w14:textId="1C70F777" w:rsidR="00EC1B57" w:rsidRDefault="008D7DC1" w:rsidP="00384C99">
      <w:pPr>
        <w:pStyle w:val="Heading3"/>
      </w:pPr>
      <w:bookmarkStart w:id="66" w:name="_Toc23505434"/>
      <w:r>
        <w:t>Monthly</w:t>
      </w:r>
      <w:r w:rsidR="00EC1B57">
        <w:t xml:space="preserve"> Meetings</w:t>
      </w:r>
      <w:bookmarkEnd w:id="66"/>
    </w:p>
    <w:p w14:paraId="7D68B9F7" w14:textId="6015EAE3" w:rsidR="00EC1B57" w:rsidRPr="00B8339B" w:rsidRDefault="00EC1B57" w:rsidP="00EC1B57">
      <w:pPr>
        <w:spacing w:before="120" w:after="120" w:line="276" w:lineRule="auto"/>
      </w:pPr>
      <w:r w:rsidRPr="00866DF4">
        <w:t xml:space="preserve">A </w:t>
      </w:r>
      <w:r w:rsidR="008D7DC1">
        <w:t>month</w:t>
      </w:r>
      <w:r w:rsidRPr="00866DF4">
        <w:t xml:space="preserve">ly telecom will be held with the CO, PM, and COR, to discuss </w:t>
      </w:r>
      <w:r w:rsidR="00820785">
        <w:t xml:space="preserve">status.  The </w:t>
      </w:r>
      <w:r w:rsidR="008D7DC1">
        <w:t>month</w:t>
      </w:r>
      <w:r w:rsidR="00820785">
        <w:t xml:space="preserve">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D0E7436" w14:textId="4AEA4144" w:rsidR="00EC1B57" w:rsidRDefault="00E44DCF" w:rsidP="00384C99">
      <w:pPr>
        <w:pStyle w:val="Heading3"/>
      </w:pPr>
      <w:bookmarkStart w:id="67" w:name="_Toc23505435"/>
      <w:r>
        <w:t>Program Management</w:t>
      </w:r>
      <w:r w:rsidR="00EC1B57">
        <w:t xml:space="preserve"> Reviews</w:t>
      </w:r>
      <w:bookmarkEnd w:id="67"/>
    </w:p>
    <w:p w14:paraId="2439DD62" w14:textId="2C9EE4AC" w:rsidR="00EC1B57" w:rsidRPr="00B8339B" w:rsidRDefault="00EC1B57" w:rsidP="00EC1B57">
      <w:pPr>
        <w:spacing w:before="120" w:after="120" w:line="276" w:lineRule="auto"/>
      </w:pPr>
      <w:r w:rsidRPr="00B8339B">
        <w:t xml:space="preserve">The </w:t>
      </w:r>
      <w:r>
        <w:t>c</w:t>
      </w:r>
      <w:r w:rsidR="005255DA">
        <w:t xml:space="preserve">ontractor shall conduct </w:t>
      </w:r>
      <w:r w:rsidRPr="00B8339B">
        <w:t>Program Management Review</w:t>
      </w:r>
      <w:r w:rsidR="005255DA">
        <w:t>s</w:t>
      </w:r>
      <w:r w:rsidRPr="00B8339B">
        <w:t xml:space="preserve"> (PMR) of the data generated in preparation of the Status Report to address monthly data and other pertinent management information</w:t>
      </w:r>
      <w:r w:rsidR="00E44DCF">
        <w:t>, as requested</w:t>
      </w:r>
      <w:r w:rsidRPr="00B8339B">
        <w:t xml:space="preserve">.  The review shall include Government requested information and shall include, but is not limited to: </w:t>
      </w:r>
    </w:p>
    <w:p w14:paraId="5AEECB3F" w14:textId="77777777" w:rsidR="00EC1B57" w:rsidRPr="00B8339B" w:rsidRDefault="00EC1B57" w:rsidP="00BA6953">
      <w:pPr>
        <w:pStyle w:val="ListParagraph"/>
        <w:numPr>
          <w:ilvl w:val="0"/>
          <w:numId w:val="21"/>
        </w:numPr>
        <w:spacing w:before="60" w:after="60" w:line="276" w:lineRule="auto"/>
        <w:ind w:left="900"/>
        <w:contextualSpacing w:val="0"/>
      </w:pPr>
      <w:r w:rsidRPr="00B8339B">
        <w:t>Contract management reporting</w:t>
      </w:r>
    </w:p>
    <w:p w14:paraId="15F81724" w14:textId="77777777" w:rsidR="00EC1B57" w:rsidRPr="00B8339B" w:rsidRDefault="00EC1B57" w:rsidP="00BA6953">
      <w:pPr>
        <w:pStyle w:val="ListParagraph"/>
        <w:numPr>
          <w:ilvl w:val="0"/>
          <w:numId w:val="21"/>
        </w:numPr>
        <w:spacing w:before="60" w:after="60" w:line="276" w:lineRule="auto"/>
        <w:ind w:left="900"/>
        <w:contextualSpacing w:val="0"/>
      </w:pPr>
      <w:r w:rsidRPr="00B8339B">
        <w:t xml:space="preserve">Task </w:t>
      </w:r>
      <w:r>
        <w:t>p</w:t>
      </w:r>
      <w:r w:rsidRPr="00B8339B">
        <w:t xml:space="preserve">rogress and Funding Status Report </w:t>
      </w:r>
    </w:p>
    <w:p w14:paraId="699C7F17" w14:textId="77777777" w:rsidR="00EC1B57" w:rsidRPr="00B8339B" w:rsidRDefault="00EC1B57" w:rsidP="00BA6953">
      <w:pPr>
        <w:pStyle w:val="ListParagraph"/>
        <w:numPr>
          <w:ilvl w:val="0"/>
          <w:numId w:val="21"/>
        </w:numPr>
        <w:spacing w:before="60" w:after="60" w:line="276" w:lineRule="auto"/>
        <w:ind w:left="900"/>
        <w:contextualSpacing w:val="0"/>
      </w:pPr>
      <w:r w:rsidRPr="00B8339B">
        <w:t>Control of the contractual task order (dollars and labor hours) and distribution</w:t>
      </w:r>
    </w:p>
    <w:p w14:paraId="33C48C58" w14:textId="77777777" w:rsidR="00EC1B57" w:rsidRPr="00B8339B" w:rsidRDefault="00EC1B57" w:rsidP="00BA6953">
      <w:pPr>
        <w:pStyle w:val="ListParagraph"/>
        <w:numPr>
          <w:ilvl w:val="0"/>
          <w:numId w:val="21"/>
        </w:numPr>
        <w:spacing w:before="60" w:after="60" w:line="276" w:lineRule="auto"/>
        <w:ind w:left="90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BA6953">
      <w:pPr>
        <w:pStyle w:val="ListParagraph"/>
        <w:numPr>
          <w:ilvl w:val="0"/>
          <w:numId w:val="21"/>
        </w:numPr>
        <w:spacing w:before="60" w:after="60" w:line="276" w:lineRule="auto"/>
        <w:ind w:left="900"/>
        <w:contextualSpacing w:val="0"/>
      </w:pPr>
      <w:r w:rsidRPr="00B8339B">
        <w:t xml:space="preserve">Security issues </w:t>
      </w:r>
    </w:p>
    <w:p w14:paraId="0274AC9B" w14:textId="77777777" w:rsidR="00EC1B57" w:rsidRPr="00B8339B" w:rsidRDefault="00EC1B57" w:rsidP="00BA6953">
      <w:pPr>
        <w:pStyle w:val="ListParagraph"/>
        <w:numPr>
          <w:ilvl w:val="0"/>
          <w:numId w:val="21"/>
        </w:numPr>
        <w:spacing w:before="60" w:after="60" w:line="276" w:lineRule="auto"/>
        <w:ind w:left="900"/>
        <w:contextualSpacing w:val="0"/>
      </w:pPr>
      <w:r w:rsidRPr="00B8339B">
        <w:t>Contractual action items</w:t>
      </w:r>
    </w:p>
    <w:p w14:paraId="510E5674" w14:textId="77777777" w:rsidR="00EC1B57" w:rsidRPr="00B8339B" w:rsidRDefault="00EC1B57" w:rsidP="00BA6953">
      <w:pPr>
        <w:pStyle w:val="ListParagraph"/>
        <w:numPr>
          <w:ilvl w:val="0"/>
          <w:numId w:val="21"/>
        </w:numPr>
        <w:spacing w:before="60" w:after="60" w:line="276" w:lineRule="auto"/>
        <w:ind w:left="900"/>
        <w:contextualSpacing w:val="0"/>
      </w:pPr>
      <w:r w:rsidRPr="00B8339B">
        <w:t xml:space="preserve">Task order accounting data documentation </w:t>
      </w:r>
    </w:p>
    <w:p w14:paraId="2E177710" w14:textId="77777777" w:rsidR="00EC1B57" w:rsidRPr="00B8339B" w:rsidRDefault="00EC1B57" w:rsidP="00BA6953">
      <w:pPr>
        <w:pStyle w:val="ListParagraph"/>
        <w:numPr>
          <w:ilvl w:val="0"/>
          <w:numId w:val="21"/>
        </w:numPr>
        <w:spacing w:before="60" w:after="60" w:line="276" w:lineRule="auto"/>
        <w:ind w:left="900"/>
        <w:contextualSpacing w:val="0"/>
      </w:pPr>
      <w:r w:rsidRPr="00B8339B">
        <w:t>Report by task order element of hours/rates by discipline and skill level and by labor category</w:t>
      </w:r>
    </w:p>
    <w:p w14:paraId="553F5FE7" w14:textId="77777777" w:rsidR="00EC1B57" w:rsidRPr="00B8339B" w:rsidRDefault="00EC1B57" w:rsidP="00BA6953">
      <w:pPr>
        <w:pStyle w:val="ListParagraph"/>
        <w:numPr>
          <w:ilvl w:val="0"/>
          <w:numId w:val="21"/>
        </w:numPr>
        <w:spacing w:before="60" w:after="60" w:line="276" w:lineRule="auto"/>
        <w:ind w:left="900"/>
        <w:contextualSpacing w:val="0"/>
      </w:pPr>
      <w:r w:rsidRPr="00B8339B">
        <w:t xml:space="preserve">Comparison of proposed travel costs to actual travel costs for each task order element </w:t>
      </w:r>
    </w:p>
    <w:p w14:paraId="7B4EF881" w14:textId="77777777" w:rsidR="00EC1B57" w:rsidRPr="00B8339B" w:rsidRDefault="00EC1B57" w:rsidP="00BA6953">
      <w:pPr>
        <w:pStyle w:val="ListParagraph"/>
        <w:numPr>
          <w:ilvl w:val="0"/>
          <w:numId w:val="21"/>
        </w:numPr>
        <w:spacing w:before="60" w:after="60" w:line="276" w:lineRule="auto"/>
        <w:ind w:left="900"/>
        <w:contextualSpacing w:val="0"/>
      </w:pPr>
      <w:r w:rsidRPr="00B8339B">
        <w:t xml:space="preserve">Comparison of total contract funding to invoiced services </w:t>
      </w:r>
    </w:p>
    <w:p w14:paraId="1FA07A08" w14:textId="77777777" w:rsidR="00EC1B57" w:rsidRPr="00B8339B" w:rsidRDefault="00EC1B57" w:rsidP="00BA6953">
      <w:pPr>
        <w:pStyle w:val="ListParagraph"/>
        <w:numPr>
          <w:ilvl w:val="0"/>
          <w:numId w:val="21"/>
        </w:numPr>
        <w:spacing w:before="60" w:after="60" w:line="276" w:lineRule="auto"/>
        <w:ind w:left="900"/>
        <w:contextualSpacing w:val="0"/>
      </w:pPr>
      <w:r w:rsidRPr="00B8339B">
        <w:t xml:space="preserve">Any special interest items requested by the Government or provided at the </w:t>
      </w:r>
      <w:r>
        <w:t>c</w:t>
      </w:r>
      <w:r w:rsidRPr="00B8339B">
        <w:t xml:space="preserve">ontractor’s initiative </w:t>
      </w:r>
    </w:p>
    <w:p w14:paraId="6A764079" w14:textId="77777777" w:rsidR="00EC1B57" w:rsidRPr="00B8339B" w:rsidRDefault="00EC1B57" w:rsidP="00BA6953">
      <w:pPr>
        <w:pStyle w:val="ListParagraph"/>
        <w:numPr>
          <w:ilvl w:val="0"/>
          <w:numId w:val="21"/>
        </w:numPr>
        <w:spacing w:before="60" w:after="60" w:line="276" w:lineRule="auto"/>
        <w:ind w:left="900"/>
        <w:contextualSpacing w:val="0"/>
      </w:pPr>
      <w:r w:rsidRPr="00B8339B">
        <w:t>Task Order Requirements Review (as needed)</w:t>
      </w:r>
    </w:p>
    <w:p w14:paraId="78812F91" w14:textId="79962A51" w:rsidR="00EC1B57" w:rsidRPr="00522204" w:rsidRDefault="00EC1B57" w:rsidP="00EC1B57">
      <w:pPr>
        <w:spacing w:before="120" w:after="120" w:line="276" w:lineRule="auto"/>
      </w:pPr>
      <w:r w:rsidRPr="00B8339B">
        <w:t xml:space="preserve">These reviews may also address, in general, the efforts, challenges, problems, and accomplishments of </w:t>
      </w:r>
      <w:r>
        <w:t>c</w:t>
      </w:r>
      <w:r w:rsidRPr="00B8339B">
        <w:t xml:space="preserve">ontractor personnel in the respective task areas.  The </w:t>
      </w:r>
      <w:r>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task order execution.  This review shall be held with the PMO</w:t>
      </w:r>
      <w:r>
        <w:t>, CO</w:t>
      </w:r>
      <w:r w:rsidRPr="00B8339B">
        <w:t xml:space="preserve"> and task order COR. </w:t>
      </w:r>
    </w:p>
    <w:p w14:paraId="5699ED4E" w14:textId="77777777" w:rsidR="00816B44" w:rsidRPr="00110EC9" w:rsidRDefault="00816B44" w:rsidP="00384C99">
      <w:pPr>
        <w:pStyle w:val="Heading3"/>
      </w:pPr>
      <w:bookmarkStart w:id="68" w:name="_Toc23505436"/>
      <w:r w:rsidRPr="00FB6B41">
        <w:t>Monthly Financial Report (MFR)</w:t>
      </w:r>
      <w:bookmarkEnd w:id="68"/>
      <w:r w:rsidRPr="00FB6B41">
        <w:t xml:space="preserve"> </w:t>
      </w:r>
    </w:p>
    <w:p w14:paraId="6A31A1C0" w14:textId="4B245DA0" w:rsidR="00816B44" w:rsidRPr="00AD3345" w:rsidRDefault="00816B44" w:rsidP="00816B44">
      <w:pPr>
        <w:spacing w:before="120" w:after="120" w:line="276" w:lineRule="auto"/>
      </w:pPr>
      <w:r w:rsidRPr="00AD3345">
        <w:t xml:space="preserve">The Monthly Financial Report (MFR) shall provide a </w:t>
      </w:r>
      <w:r>
        <w:t xml:space="preserve">summary of all program activity. The report will have </w:t>
      </w:r>
      <w:r w:rsidRPr="00AD3345">
        <w:t xml:space="preserve">specific content by </w:t>
      </w:r>
      <w:r>
        <w:t>task order</w:t>
      </w:r>
      <w:r w:rsidRPr="00AD3345">
        <w:t xml:space="preserve"> and with contract expenditures, rates, and estimated cost at complete (EAC). </w:t>
      </w:r>
    </w:p>
    <w:p w14:paraId="0D17297B" w14:textId="77777777" w:rsidR="00816B44" w:rsidRPr="00110EC9" w:rsidRDefault="00816B44" w:rsidP="00384C99">
      <w:pPr>
        <w:pStyle w:val="Heading3"/>
      </w:pPr>
      <w:bookmarkStart w:id="69" w:name="_Toc23505437"/>
      <w:r w:rsidRPr="00FB6B41">
        <w:t>Monthly Staffing Report (MSR)</w:t>
      </w:r>
      <w:bookmarkEnd w:id="69"/>
      <w:r w:rsidRPr="00FB6B41">
        <w:t xml:space="preserve"> </w:t>
      </w:r>
    </w:p>
    <w:p w14:paraId="01B1A56E" w14:textId="62B26D9E"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t>c</w:t>
      </w:r>
      <w:r w:rsidRPr="00AD3345">
        <w:t xml:space="preserve">ontractor’s proposed personnel (i.e., designated position number or identifier, Prime/Sub-contractor, name, labor category, start/end date, office, geographical location, and other fields of information as may be determined at a later date). </w:t>
      </w:r>
      <w:r w:rsidR="00F65531">
        <w:t>A template for the MSR will be provided.</w:t>
      </w:r>
    </w:p>
    <w:p w14:paraId="1F8674E6" w14:textId="018E0AC6" w:rsidR="00910FC9" w:rsidRPr="00110EC9" w:rsidRDefault="00024361" w:rsidP="00384C99">
      <w:pPr>
        <w:pStyle w:val="Heading3"/>
      </w:pPr>
      <w:bookmarkStart w:id="70" w:name="_Toc23505438"/>
      <w:r>
        <w:t>Activity</w:t>
      </w:r>
      <w:r w:rsidR="004E1B62">
        <w:t xml:space="preserve"> </w:t>
      </w:r>
      <w:r w:rsidR="00910FC9">
        <w:t>Report (M</w:t>
      </w:r>
      <w:r>
        <w:t>AR</w:t>
      </w:r>
      <w:r w:rsidR="00910FC9" w:rsidRPr="00110EC9">
        <w:t>)</w:t>
      </w:r>
      <w:bookmarkEnd w:id="70"/>
      <w:r w:rsidR="00910FC9" w:rsidRPr="00110EC9">
        <w:t xml:space="preserve"> </w:t>
      </w:r>
    </w:p>
    <w:p w14:paraId="2BE98C02" w14:textId="177723A1" w:rsidR="00910FC9" w:rsidRDefault="00910FC9" w:rsidP="00910FC9">
      <w:pPr>
        <w:spacing w:before="120" w:after="120" w:line="276" w:lineRule="auto"/>
      </w:pPr>
      <w:r w:rsidRPr="00910FC9">
        <w:t>The contractor shall submit a technical activity report (MAR) to the COR</w:t>
      </w:r>
      <w:r w:rsidR="00F33E87">
        <w:t xml:space="preserve"> within ten business days, as requested</w:t>
      </w:r>
      <w:r w:rsidRPr="00910FC9">
        <w:t>.</w:t>
      </w:r>
      <w:r w:rsidR="005F14C8">
        <w:t xml:space="preserve"> </w:t>
      </w:r>
    </w:p>
    <w:p w14:paraId="5B880D6D" w14:textId="30B2ECD9" w:rsidR="003B3F3F" w:rsidRDefault="003B3F3F" w:rsidP="00E61980">
      <w:pPr>
        <w:pStyle w:val="Heading3"/>
      </w:pPr>
      <w:bookmarkStart w:id="71" w:name="_Toc23505439"/>
      <w:r w:rsidRPr="003B3F3F">
        <w:t>Technical Exchange Meetings (TEM)</w:t>
      </w:r>
      <w:bookmarkEnd w:id="71"/>
    </w:p>
    <w:p w14:paraId="5A20D788" w14:textId="5CBA43F8" w:rsidR="003B3F3F" w:rsidRPr="00910FC9" w:rsidRDefault="00326CBD" w:rsidP="00910FC9">
      <w:pPr>
        <w:spacing w:before="120" w:after="120" w:line="276" w:lineRule="auto"/>
      </w:pPr>
      <w:r w:rsidRPr="00910FC9">
        <w:t xml:space="preserve">The contractor shall </w:t>
      </w:r>
      <w:r>
        <w:t>schedule and support technical exchange meetings to collaborate and coordinate technical planning.  The contractor shall record and submit minutes from the meetings.</w:t>
      </w:r>
    </w:p>
    <w:p w14:paraId="05355E4F" w14:textId="77777777" w:rsidR="00816B44" w:rsidRPr="00FB6B41" w:rsidRDefault="00816B44" w:rsidP="00384C99">
      <w:pPr>
        <w:pStyle w:val="Heading3"/>
      </w:pPr>
      <w:bookmarkStart w:id="72" w:name="_Toc23505440"/>
      <w:r>
        <w:t>CDRL Matrix</w:t>
      </w:r>
      <w:bookmarkEnd w:id="72"/>
    </w:p>
    <w:p w14:paraId="35686276" w14:textId="488ED616" w:rsidR="00B9090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p w14:paraId="2AB7E6AE" w14:textId="77777777" w:rsidR="00161CEA" w:rsidRPr="00173CB2" w:rsidRDefault="00161CEA" w:rsidP="00816B44">
      <w:pPr>
        <w:spacing w:before="120" w:after="120" w:line="276" w:lineRule="auto"/>
      </w:pP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83"/>
        <w:gridCol w:w="839"/>
        <w:gridCol w:w="1210"/>
        <w:gridCol w:w="1072"/>
        <w:gridCol w:w="1257"/>
        <w:gridCol w:w="2628"/>
      </w:tblGrid>
      <w:tr w:rsidR="00B90902" w:rsidRPr="00E53860" w14:paraId="43DA0F19" w14:textId="77777777" w:rsidTr="00C82D6E">
        <w:trPr>
          <w:cantSplit/>
          <w:trHeight w:val="620"/>
          <w:tblHeader/>
        </w:trPr>
        <w:tc>
          <w:tcPr>
            <w:tcW w:w="138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10"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1072"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57"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2628"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B90902" w:rsidRPr="00E53860" w14:paraId="00CFC203" w14:textId="77777777" w:rsidTr="00C82D6E">
        <w:trPr>
          <w:cantSplit/>
        </w:trPr>
        <w:tc>
          <w:tcPr>
            <w:tcW w:w="138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610067CA" w:rsidR="00816B44" w:rsidRPr="000A7BF7" w:rsidRDefault="00816B44" w:rsidP="00B90902">
            <w:pPr>
              <w:jc w:val="center"/>
              <w:rPr>
                <w:sz w:val="18"/>
              </w:rPr>
            </w:pPr>
            <w:r w:rsidRPr="000A7BF7">
              <w:rPr>
                <w:sz w:val="18"/>
              </w:rPr>
              <w:t>00</w:t>
            </w:r>
            <w:r w:rsidR="006716BD">
              <w:rPr>
                <w:sz w:val="18"/>
              </w:rPr>
              <w:t>1</w:t>
            </w:r>
          </w:p>
        </w:tc>
        <w:tc>
          <w:tcPr>
            <w:tcW w:w="839" w:type="dxa"/>
            <w:vAlign w:val="center"/>
          </w:tcPr>
          <w:p w14:paraId="506CF831" w14:textId="15380494" w:rsidR="00816B44" w:rsidRPr="000A7BF7" w:rsidRDefault="000B4D8A" w:rsidP="00B90902">
            <w:pPr>
              <w:jc w:val="center"/>
              <w:rPr>
                <w:sz w:val="18"/>
              </w:rPr>
            </w:pPr>
            <w:r>
              <w:rPr>
                <w:sz w:val="18"/>
              </w:rPr>
              <w:t>3.7.</w:t>
            </w:r>
            <w:r w:rsidR="000E434A">
              <w:rPr>
                <w:sz w:val="18"/>
              </w:rPr>
              <w:t>4</w:t>
            </w:r>
          </w:p>
        </w:tc>
        <w:tc>
          <w:tcPr>
            <w:tcW w:w="1210"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118788D5"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1798FF84" w14:textId="106246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0F7B08BB" w:rsidR="00816B44" w:rsidRPr="000A7BF7" w:rsidRDefault="00F9044F" w:rsidP="00816B44">
            <w:pPr>
              <w:rPr>
                <w:sz w:val="18"/>
              </w:rPr>
            </w:pPr>
            <w:r w:rsidRPr="000A7BF7">
              <w:rPr>
                <w:sz w:val="18"/>
              </w:rPr>
              <w:t>Contractor Defined, Government Approved</w:t>
            </w:r>
          </w:p>
        </w:tc>
      </w:tr>
      <w:tr w:rsidR="00B90902" w:rsidRPr="00E53860" w14:paraId="4E8A3A5A" w14:textId="77777777" w:rsidTr="00C82D6E">
        <w:trPr>
          <w:cantSplit/>
        </w:trPr>
        <w:tc>
          <w:tcPr>
            <w:tcW w:w="138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302E0D70" w:rsidR="00816B44" w:rsidRPr="000A7BF7" w:rsidRDefault="00816B44" w:rsidP="00B90902">
            <w:pPr>
              <w:jc w:val="center"/>
              <w:rPr>
                <w:sz w:val="18"/>
              </w:rPr>
            </w:pPr>
            <w:r w:rsidRPr="000A7BF7">
              <w:rPr>
                <w:sz w:val="18"/>
              </w:rPr>
              <w:t>00</w:t>
            </w:r>
            <w:r w:rsidR="006716BD">
              <w:rPr>
                <w:sz w:val="18"/>
              </w:rPr>
              <w:t>2</w:t>
            </w:r>
          </w:p>
        </w:tc>
        <w:tc>
          <w:tcPr>
            <w:tcW w:w="839" w:type="dxa"/>
            <w:vAlign w:val="center"/>
          </w:tcPr>
          <w:p w14:paraId="5EB92D3D" w14:textId="47B849F7" w:rsidR="00816B44" w:rsidRPr="000A7BF7" w:rsidRDefault="000B4D8A" w:rsidP="00B90902">
            <w:pPr>
              <w:jc w:val="center"/>
              <w:rPr>
                <w:sz w:val="18"/>
              </w:rPr>
            </w:pPr>
            <w:r>
              <w:rPr>
                <w:sz w:val="18"/>
              </w:rPr>
              <w:t>3.7.</w:t>
            </w:r>
            <w:r w:rsidR="000E434A">
              <w:rPr>
                <w:sz w:val="18"/>
              </w:rPr>
              <w:t>5</w:t>
            </w:r>
          </w:p>
        </w:tc>
        <w:tc>
          <w:tcPr>
            <w:tcW w:w="1210"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5F69A083"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723FBD98" w14:textId="71DD01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12596D21" w14:textId="77777777" w:rsidR="00816B44" w:rsidRPr="000A7BF7" w:rsidRDefault="00816B44" w:rsidP="00816B44">
            <w:pPr>
              <w:rPr>
                <w:sz w:val="18"/>
              </w:rPr>
            </w:pPr>
            <w:r w:rsidRPr="000A7BF7">
              <w:rPr>
                <w:sz w:val="18"/>
              </w:rPr>
              <w:t>1 Electronic Copy to PMO Email Address</w:t>
            </w:r>
          </w:p>
          <w:p w14:paraId="0BBC36AD" w14:textId="0FC27612" w:rsidR="00816B44" w:rsidRPr="000A7BF7" w:rsidRDefault="00816B44" w:rsidP="00816B44">
            <w:pPr>
              <w:rPr>
                <w:sz w:val="18"/>
              </w:rPr>
            </w:pPr>
            <w:r w:rsidRPr="00FB6F8F">
              <w:rPr>
                <w:sz w:val="18"/>
                <w:szCs w:val="18"/>
              </w:rPr>
              <w:t>Government Defined</w:t>
            </w:r>
          </w:p>
        </w:tc>
      </w:tr>
      <w:tr w:rsidR="00910FC9" w:rsidRPr="00E53860" w14:paraId="5DE01128" w14:textId="77777777" w:rsidTr="00C82D6E">
        <w:trPr>
          <w:cantSplit/>
        </w:trPr>
        <w:tc>
          <w:tcPr>
            <w:tcW w:w="1386" w:type="dxa"/>
            <w:shd w:val="clear" w:color="auto" w:fill="auto"/>
            <w:vAlign w:val="center"/>
          </w:tcPr>
          <w:p w14:paraId="01901B8B" w14:textId="6565DAA2" w:rsidR="00910FC9" w:rsidRPr="000A7BF7" w:rsidRDefault="00024361" w:rsidP="00024361">
            <w:pPr>
              <w:rPr>
                <w:sz w:val="18"/>
              </w:rPr>
            </w:pPr>
            <w:r>
              <w:rPr>
                <w:sz w:val="18"/>
              </w:rPr>
              <w:t>Activity</w:t>
            </w:r>
            <w:r w:rsidR="00910FC9" w:rsidRPr="000A7BF7">
              <w:rPr>
                <w:sz w:val="18"/>
              </w:rPr>
              <w:t xml:space="preserve"> Report</w:t>
            </w:r>
          </w:p>
        </w:tc>
        <w:tc>
          <w:tcPr>
            <w:tcW w:w="783" w:type="dxa"/>
            <w:vAlign w:val="center"/>
          </w:tcPr>
          <w:p w14:paraId="107D4A9D" w14:textId="3D04E464" w:rsidR="00910FC9" w:rsidRDefault="00910FC9" w:rsidP="00910FC9">
            <w:pPr>
              <w:jc w:val="center"/>
              <w:rPr>
                <w:sz w:val="18"/>
              </w:rPr>
            </w:pPr>
            <w:r>
              <w:rPr>
                <w:sz w:val="18"/>
              </w:rPr>
              <w:t>00</w:t>
            </w:r>
            <w:r w:rsidR="006716BD">
              <w:rPr>
                <w:sz w:val="18"/>
              </w:rPr>
              <w:t>3</w:t>
            </w:r>
          </w:p>
        </w:tc>
        <w:tc>
          <w:tcPr>
            <w:tcW w:w="839" w:type="dxa"/>
            <w:vAlign w:val="center"/>
          </w:tcPr>
          <w:p w14:paraId="31A420F8" w14:textId="61368146" w:rsidR="00910FC9" w:rsidRDefault="00910FC9" w:rsidP="00910FC9">
            <w:pPr>
              <w:jc w:val="center"/>
              <w:rPr>
                <w:sz w:val="18"/>
              </w:rPr>
            </w:pPr>
            <w:r>
              <w:rPr>
                <w:sz w:val="18"/>
              </w:rPr>
              <w:t>3.7.</w:t>
            </w:r>
            <w:r w:rsidR="006716BD">
              <w:rPr>
                <w:sz w:val="18"/>
              </w:rPr>
              <w:t>6</w:t>
            </w:r>
          </w:p>
        </w:tc>
        <w:tc>
          <w:tcPr>
            <w:tcW w:w="1210"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1072" w:type="dxa"/>
            <w:shd w:val="clear" w:color="auto" w:fill="auto"/>
            <w:vAlign w:val="center"/>
          </w:tcPr>
          <w:p w14:paraId="6B63CAED" w14:textId="7B1370D5" w:rsidR="00910FC9" w:rsidRPr="000A7BF7" w:rsidRDefault="00F33E87" w:rsidP="00910FC9">
            <w:pPr>
              <w:jc w:val="center"/>
              <w:rPr>
                <w:sz w:val="18"/>
              </w:rPr>
            </w:pPr>
            <w:r>
              <w:rPr>
                <w:sz w:val="18"/>
              </w:rPr>
              <w:t>As Requested</w:t>
            </w:r>
          </w:p>
        </w:tc>
        <w:tc>
          <w:tcPr>
            <w:tcW w:w="1257" w:type="dxa"/>
            <w:shd w:val="clear" w:color="auto" w:fill="auto"/>
            <w:vAlign w:val="center"/>
          </w:tcPr>
          <w:p w14:paraId="6E6CC9CA" w14:textId="4EC3E8B3" w:rsidR="00910FC9" w:rsidRPr="000A7BF7" w:rsidRDefault="00AC13EE" w:rsidP="00910FC9">
            <w:pPr>
              <w:jc w:val="center"/>
              <w:rPr>
                <w:sz w:val="18"/>
              </w:rPr>
            </w:pPr>
            <w:r>
              <w:rPr>
                <w:sz w:val="18"/>
              </w:rPr>
              <w:t>COR</w:t>
            </w:r>
            <w:r w:rsidR="00C23536">
              <w:rPr>
                <w:sz w:val="18"/>
              </w:rPr>
              <w:t>/</w:t>
            </w:r>
            <w:r w:rsidR="00910FC9" w:rsidRPr="000A7BF7">
              <w:rPr>
                <w:sz w:val="18"/>
              </w:rPr>
              <w:t>TM</w:t>
            </w:r>
          </w:p>
        </w:tc>
        <w:tc>
          <w:tcPr>
            <w:tcW w:w="2628" w:type="dxa"/>
            <w:shd w:val="clear" w:color="auto" w:fill="auto"/>
            <w:vAlign w:val="center"/>
          </w:tcPr>
          <w:p w14:paraId="5E86365A" w14:textId="28653ED9" w:rsidR="00910FC9" w:rsidRPr="000A7BF7" w:rsidRDefault="00910FC9" w:rsidP="00910FC9">
            <w:pPr>
              <w:rPr>
                <w:sz w:val="18"/>
              </w:rPr>
            </w:pPr>
            <w:r w:rsidRPr="000A7BF7">
              <w:rPr>
                <w:sz w:val="18"/>
              </w:rPr>
              <w:t>1 Electronic Copy to appropriate TM Email Address(</w:t>
            </w:r>
            <w:proofErr w:type="spellStart"/>
            <w:r w:rsidRPr="000A7BF7">
              <w:rPr>
                <w:sz w:val="18"/>
              </w:rPr>
              <w:t>es</w:t>
            </w:r>
            <w:proofErr w:type="spellEnd"/>
            <w:r w:rsidRPr="000A7BF7">
              <w:rPr>
                <w:sz w:val="18"/>
              </w:rPr>
              <w:t xml:space="preserve">) </w:t>
            </w:r>
            <w:r w:rsidR="00F9044F" w:rsidRPr="000A7BF7">
              <w:rPr>
                <w:sz w:val="18"/>
              </w:rPr>
              <w:t xml:space="preserve"> Contractor Defined, Government Approved</w:t>
            </w:r>
          </w:p>
        </w:tc>
      </w:tr>
      <w:tr w:rsidR="00910FC9" w:rsidRPr="00E53860" w14:paraId="3C485545" w14:textId="77777777" w:rsidTr="00C82D6E">
        <w:trPr>
          <w:cantSplit/>
        </w:trPr>
        <w:tc>
          <w:tcPr>
            <w:tcW w:w="1386" w:type="dxa"/>
            <w:shd w:val="clear" w:color="auto" w:fill="auto"/>
            <w:vAlign w:val="center"/>
          </w:tcPr>
          <w:p w14:paraId="0AA215ED" w14:textId="754F10EF" w:rsidR="00910FC9" w:rsidRPr="000A7BF7" w:rsidRDefault="00690451" w:rsidP="00910FC9">
            <w:pPr>
              <w:rPr>
                <w:sz w:val="18"/>
              </w:rPr>
            </w:pPr>
            <w:r>
              <w:rPr>
                <w:sz w:val="18"/>
              </w:rPr>
              <w:t>Transition</w:t>
            </w:r>
            <w:r w:rsidR="00910FC9" w:rsidRPr="000A7BF7">
              <w:rPr>
                <w:sz w:val="18"/>
              </w:rPr>
              <w:t xml:space="preserve"> Plan</w:t>
            </w:r>
          </w:p>
        </w:tc>
        <w:tc>
          <w:tcPr>
            <w:tcW w:w="783" w:type="dxa"/>
            <w:vAlign w:val="center"/>
          </w:tcPr>
          <w:p w14:paraId="55F4F0C9" w14:textId="00DDDB45" w:rsidR="00910FC9" w:rsidRPr="000A7BF7" w:rsidRDefault="00910FC9" w:rsidP="003F0554">
            <w:pPr>
              <w:jc w:val="center"/>
              <w:rPr>
                <w:sz w:val="18"/>
              </w:rPr>
            </w:pPr>
            <w:r>
              <w:rPr>
                <w:sz w:val="18"/>
              </w:rPr>
              <w:t>00</w:t>
            </w:r>
            <w:r w:rsidR="006716BD">
              <w:rPr>
                <w:sz w:val="18"/>
              </w:rPr>
              <w:t>5</w:t>
            </w:r>
          </w:p>
        </w:tc>
        <w:tc>
          <w:tcPr>
            <w:tcW w:w="839" w:type="dxa"/>
            <w:vAlign w:val="center"/>
          </w:tcPr>
          <w:p w14:paraId="6EB39810" w14:textId="50C8AB8A" w:rsidR="00910FC9" w:rsidRPr="000A7BF7" w:rsidRDefault="000E434A" w:rsidP="00910FC9">
            <w:pPr>
              <w:jc w:val="center"/>
              <w:rPr>
                <w:sz w:val="18"/>
              </w:rPr>
            </w:pPr>
            <w:r>
              <w:rPr>
                <w:sz w:val="18"/>
              </w:rPr>
              <w:t>3.6</w:t>
            </w:r>
            <w:r w:rsidR="00910FC9">
              <w:rPr>
                <w:sz w:val="18"/>
              </w:rPr>
              <w:t>.2</w:t>
            </w:r>
          </w:p>
        </w:tc>
        <w:tc>
          <w:tcPr>
            <w:tcW w:w="1210" w:type="dxa"/>
            <w:shd w:val="clear" w:color="auto" w:fill="auto"/>
            <w:vAlign w:val="center"/>
          </w:tcPr>
          <w:p w14:paraId="1F663AD8" w14:textId="7796BFAD" w:rsidR="00910FC9" w:rsidRPr="000A7BF7" w:rsidRDefault="00AD7CF3" w:rsidP="00886F7F">
            <w:pPr>
              <w:jc w:val="center"/>
              <w:rPr>
                <w:sz w:val="18"/>
              </w:rPr>
            </w:pPr>
            <w:r>
              <w:rPr>
                <w:sz w:val="18"/>
              </w:rPr>
              <w:t>Award + 7 days</w:t>
            </w:r>
          </w:p>
        </w:tc>
        <w:tc>
          <w:tcPr>
            <w:tcW w:w="1072" w:type="dxa"/>
            <w:shd w:val="clear" w:color="auto" w:fill="auto"/>
            <w:vAlign w:val="center"/>
          </w:tcPr>
          <w:p w14:paraId="158CDA27" w14:textId="744FA977" w:rsidR="00910FC9" w:rsidRPr="000A7BF7" w:rsidRDefault="00886F7F" w:rsidP="004D301E">
            <w:pPr>
              <w:jc w:val="center"/>
              <w:rPr>
                <w:sz w:val="18"/>
              </w:rPr>
            </w:pPr>
            <w:r>
              <w:rPr>
                <w:sz w:val="18"/>
              </w:rPr>
              <w:t>As Required</w:t>
            </w:r>
            <w:bookmarkStart w:id="73" w:name="CurrentCursorPosition"/>
            <w:bookmarkEnd w:id="73"/>
            <w:r w:rsidR="00910FC9" w:rsidRPr="000A7BF7">
              <w:rPr>
                <w:sz w:val="18"/>
              </w:rPr>
              <w:t xml:space="preserve"> </w:t>
            </w:r>
          </w:p>
        </w:tc>
        <w:tc>
          <w:tcPr>
            <w:tcW w:w="1257" w:type="dxa"/>
            <w:shd w:val="clear" w:color="auto" w:fill="auto"/>
            <w:vAlign w:val="center"/>
          </w:tcPr>
          <w:p w14:paraId="02DC1F2E" w14:textId="20433966" w:rsidR="00910FC9" w:rsidRPr="000A7BF7" w:rsidRDefault="00910FC9" w:rsidP="00910FC9">
            <w:pPr>
              <w:jc w:val="center"/>
              <w:rPr>
                <w:sz w:val="18"/>
              </w:rPr>
            </w:pPr>
            <w:r w:rsidRPr="000A7BF7">
              <w:rPr>
                <w:sz w:val="18"/>
              </w:rPr>
              <w:t>PM/CO/COR</w:t>
            </w:r>
          </w:p>
        </w:tc>
        <w:tc>
          <w:tcPr>
            <w:tcW w:w="2628" w:type="dxa"/>
            <w:shd w:val="clear" w:color="auto" w:fill="auto"/>
            <w:vAlign w:val="center"/>
          </w:tcPr>
          <w:p w14:paraId="1DD1C38E" w14:textId="611BD6B6" w:rsidR="00910FC9" w:rsidRPr="000A7BF7" w:rsidRDefault="00910FC9" w:rsidP="00910FC9">
            <w:pPr>
              <w:rPr>
                <w:sz w:val="18"/>
              </w:rPr>
            </w:pPr>
            <w:r w:rsidRPr="000A7BF7">
              <w:rPr>
                <w:sz w:val="18"/>
              </w:rPr>
              <w:t>1 Electronic Copy to PMO Email Address</w:t>
            </w:r>
          </w:p>
          <w:p w14:paraId="3D6DE71F" w14:textId="1347ED7D" w:rsidR="00910FC9" w:rsidRPr="000A7BF7" w:rsidRDefault="00910FC9" w:rsidP="00910FC9">
            <w:pPr>
              <w:rPr>
                <w:sz w:val="18"/>
              </w:rPr>
            </w:pPr>
            <w:r w:rsidRPr="000A7BF7">
              <w:rPr>
                <w:sz w:val="18"/>
              </w:rPr>
              <w:t>Contractor Defined, Government Approved</w:t>
            </w:r>
          </w:p>
        </w:tc>
      </w:tr>
      <w:tr w:rsidR="00910FC9" w:rsidRPr="00E53860" w14:paraId="64EBFDBC" w14:textId="77777777" w:rsidTr="00C82D6E">
        <w:trPr>
          <w:cantSplit/>
        </w:trPr>
        <w:tc>
          <w:tcPr>
            <w:tcW w:w="1386" w:type="dxa"/>
            <w:shd w:val="clear" w:color="auto" w:fill="auto"/>
            <w:vAlign w:val="center"/>
          </w:tcPr>
          <w:p w14:paraId="77C1970B" w14:textId="27DC8A5B" w:rsidR="00326CBD" w:rsidRDefault="00910FC9" w:rsidP="00910FC9">
            <w:pPr>
              <w:rPr>
                <w:sz w:val="18"/>
                <w:szCs w:val="18"/>
              </w:rPr>
            </w:pPr>
            <w:r w:rsidRPr="00C10A9A">
              <w:rPr>
                <w:sz w:val="18"/>
                <w:szCs w:val="18"/>
              </w:rPr>
              <w:t xml:space="preserve">Reports, Briefings, Evaluations, Technical Assignments, Transition Plan, </w:t>
            </w:r>
          </w:p>
          <w:p w14:paraId="04065374" w14:textId="4DBF47C5"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6812E320" w14:textId="1A6D312E" w:rsidR="00910FC9" w:rsidRPr="000A7BF7" w:rsidRDefault="000E434A" w:rsidP="00910FC9">
            <w:pPr>
              <w:jc w:val="center"/>
              <w:rPr>
                <w:sz w:val="18"/>
              </w:rPr>
            </w:pPr>
            <w:r>
              <w:rPr>
                <w:sz w:val="18"/>
                <w:szCs w:val="18"/>
              </w:rPr>
              <w:t>00</w:t>
            </w:r>
            <w:r w:rsidR="00063CE4">
              <w:rPr>
                <w:sz w:val="18"/>
                <w:szCs w:val="18"/>
              </w:rPr>
              <w:t>6</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10"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1072"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57" w:type="dxa"/>
            <w:shd w:val="clear" w:color="auto" w:fill="auto"/>
            <w:vAlign w:val="center"/>
          </w:tcPr>
          <w:p w14:paraId="12774EE8" w14:textId="1579B6A0" w:rsidR="00910FC9" w:rsidRPr="000A7BF7" w:rsidRDefault="00C23536" w:rsidP="00910FC9">
            <w:pPr>
              <w:jc w:val="center"/>
              <w:rPr>
                <w:sz w:val="18"/>
              </w:rPr>
            </w:pPr>
            <w:r>
              <w:rPr>
                <w:sz w:val="18"/>
                <w:szCs w:val="18"/>
              </w:rPr>
              <w:t>COR/</w:t>
            </w:r>
            <w:r w:rsidR="00910FC9" w:rsidRPr="00C10A9A">
              <w:rPr>
                <w:sz w:val="18"/>
                <w:szCs w:val="18"/>
              </w:rPr>
              <w:t>TM</w:t>
            </w:r>
          </w:p>
        </w:tc>
        <w:tc>
          <w:tcPr>
            <w:tcW w:w="2628" w:type="dxa"/>
            <w:shd w:val="clear" w:color="auto" w:fill="auto"/>
            <w:vAlign w:val="center"/>
          </w:tcPr>
          <w:p w14:paraId="0855A14B" w14:textId="53C38710" w:rsidR="00910FC9" w:rsidRPr="00C10A9A" w:rsidRDefault="00910FC9" w:rsidP="00910FC9">
            <w:pPr>
              <w:rPr>
                <w:sz w:val="18"/>
                <w:szCs w:val="18"/>
              </w:rPr>
            </w:pPr>
            <w:r w:rsidRPr="00C10A9A">
              <w:rPr>
                <w:sz w:val="18"/>
                <w:szCs w:val="18"/>
              </w:rPr>
              <w:t>1 Electronic Copy to PMO Email Address, or applicable Technical Monitor</w:t>
            </w:r>
          </w:p>
          <w:p w14:paraId="17384642" w14:textId="58197A75" w:rsidR="00910FC9" w:rsidRPr="000A7BF7" w:rsidRDefault="00910FC9" w:rsidP="00910FC9">
            <w:pPr>
              <w:rPr>
                <w:sz w:val="18"/>
              </w:rPr>
            </w:pPr>
            <w:r w:rsidRPr="00C10A9A">
              <w:rPr>
                <w:sz w:val="18"/>
                <w:szCs w:val="18"/>
              </w:rPr>
              <w:t>Contractor Defined, Government Approved</w:t>
            </w:r>
          </w:p>
        </w:tc>
      </w:tr>
    </w:tbl>
    <w:p w14:paraId="2419C591" w14:textId="57B7EEBA" w:rsidR="00D4186B" w:rsidRPr="00C064AD" w:rsidRDefault="00D4186B" w:rsidP="00384C99">
      <w:pPr>
        <w:pStyle w:val="Heading2"/>
      </w:pPr>
      <w:bookmarkStart w:id="74" w:name="_Toc406501297"/>
      <w:bookmarkStart w:id="75" w:name="_Toc406501389"/>
      <w:bookmarkStart w:id="76" w:name="_Toc406664951"/>
      <w:bookmarkStart w:id="77" w:name="_Toc410389295"/>
      <w:bookmarkStart w:id="78" w:name="_Toc23505441"/>
      <w:bookmarkStart w:id="79" w:name="_Toc268607579"/>
      <w:bookmarkStart w:id="80" w:name="_Toc173307775"/>
      <w:bookmarkEnd w:id="74"/>
      <w:bookmarkEnd w:id="75"/>
      <w:bookmarkEnd w:id="76"/>
      <w:r w:rsidRPr="00C064AD">
        <w:t>Labor</w:t>
      </w:r>
      <w:bookmarkEnd w:id="77"/>
      <w:bookmarkEnd w:id="78"/>
    </w:p>
    <w:p w14:paraId="0BBD2345" w14:textId="18633ABF" w:rsidR="00D4186B" w:rsidRDefault="00D4186B" w:rsidP="00EB5FE8">
      <w:pPr>
        <w:spacing w:before="120" w:after="120" w:line="276" w:lineRule="auto"/>
      </w:pPr>
      <w:r>
        <w:t>Refer to Appendices A and B for estimated number of staff, overall description of work, duties, skills and education.</w:t>
      </w:r>
    </w:p>
    <w:p w14:paraId="71FECE81" w14:textId="7BF24759" w:rsidR="00610965" w:rsidRDefault="00610965" w:rsidP="00DB397E">
      <w:pPr>
        <w:pStyle w:val="Heading1"/>
        <w:numPr>
          <w:ilvl w:val="0"/>
          <w:numId w:val="2"/>
        </w:numPr>
        <w:ind w:left="0" w:firstLine="0"/>
      </w:pPr>
      <w:bookmarkStart w:id="81" w:name="_Toc410389296"/>
      <w:bookmarkStart w:id="82" w:name="_Toc23505442"/>
      <w:r w:rsidRPr="008C44C9">
        <w:t>General Provisions</w:t>
      </w:r>
      <w:bookmarkEnd w:id="79"/>
      <w:bookmarkEnd w:id="81"/>
      <w:bookmarkEnd w:id="82"/>
    </w:p>
    <w:p w14:paraId="5B81AE43" w14:textId="3A649302" w:rsidR="00610965" w:rsidRPr="00C064AD" w:rsidRDefault="00610965" w:rsidP="00384C99">
      <w:pPr>
        <w:pStyle w:val="Heading2"/>
      </w:pPr>
      <w:bookmarkStart w:id="83" w:name="_Toc173307777"/>
      <w:bookmarkStart w:id="84" w:name="_Toc268607582"/>
      <w:bookmarkStart w:id="85" w:name="_Toc410389298"/>
      <w:bookmarkStart w:id="86" w:name="_Toc23505443"/>
      <w:bookmarkStart w:id="87" w:name="_Toc173307776"/>
      <w:bookmarkEnd w:id="80"/>
      <w:r w:rsidRPr="00C064AD">
        <w:t>Primary Place of Performance</w:t>
      </w:r>
      <w:bookmarkEnd w:id="83"/>
      <w:bookmarkEnd w:id="84"/>
      <w:bookmarkEnd w:id="85"/>
      <w:bookmarkEnd w:id="86"/>
    </w:p>
    <w:p w14:paraId="461B9144" w14:textId="2B4B8AC4"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NCE</w:t>
      </w:r>
      <w:r w:rsidR="007C13D4" w:rsidRPr="002B1889">
        <w:t>, NCW,</w:t>
      </w:r>
      <w:r w:rsidR="00F467C5" w:rsidRPr="002B1889">
        <w:t xml:space="preserve"> </w:t>
      </w:r>
      <w:r w:rsidR="002B1889">
        <w:t xml:space="preserve">and </w:t>
      </w:r>
      <w:r w:rsidR="00D82DFF">
        <w:t>Washington Metropolitan Area (</w:t>
      </w:r>
      <w:r w:rsidR="007C13D4" w:rsidRPr="002B1889">
        <w:t>WMA</w:t>
      </w:r>
      <w:r w:rsidR="00D82DFF">
        <w:t>)</w:t>
      </w:r>
      <w:r w:rsidR="002B1889">
        <w:t xml:space="preserve"> </w:t>
      </w:r>
      <w:r w:rsidR="007C13D4" w:rsidRPr="002B1889">
        <w:t xml:space="preserve">(Contractor facility).  </w:t>
      </w:r>
      <w:r w:rsidR="00C10A9A">
        <w:t>Other work locations will be considered</w:t>
      </w:r>
      <w:r w:rsidR="00EB5FE8">
        <w:t xml:space="preserve"> if conducive to the effective performance of work. </w:t>
      </w:r>
      <w:r w:rsidR="00D82DFF">
        <w:t>Possible e</w:t>
      </w:r>
      <w:r w:rsidR="00EB5FE8">
        <w:t>xamples of justified alte</w:t>
      </w:r>
      <w:r w:rsidR="00D82DFF">
        <w:t xml:space="preserve">rnative work locations include primary </w:t>
      </w:r>
      <w:r w:rsidR="00EB5FE8">
        <w:t>location</w:t>
      </w:r>
      <w:r w:rsidR="00D82DFF">
        <w:t>s</w:t>
      </w:r>
      <w:r w:rsidR="00EB5FE8">
        <w:t xml:space="preserve"> of corporate SCIF, Lab or test/demonstration facilities</w:t>
      </w:r>
      <w:r w:rsidR="00D82DFF">
        <w:t>.</w:t>
      </w:r>
      <w:r w:rsidR="00EB5FE8">
        <w:t xml:space="preserve">  The contractor shall receive prior w</w:t>
      </w:r>
      <w:r w:rsidR="00C10A9A">
        <w:t xml:space="preserve">ritten </w:t>
      </w:r>
      <w:r w:rsidR="00EB5FE8">
        <w:t>approval for the alternative work location</w:t>
      </w:r>
      <w:r w:rsidR="00D82DFF">
        <w:t xml:space="preserve"> from the COR</w:t>
      </w:r>
      <w:r w:rsidR="00EB5FE8">
        <w:t>.</w:t>
      </w:r>
      <w:r w:rsidR="00C10A9A">
        <w:t xml:space="preserve"> </w:t>
      </w:r>
    </w:p>
    <w:p w14:paraId="0A56EA55" w14:textId="77777777" w:rsidR="00EB5FE8" w:rsidRDefault="00EB5FE8" w:rsidP="00FA5858"/>
    <w:p w14:paraId="190732E8" w14:textId="04C84F13"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8D6E73">
        <w:t>A</w:t>
      </w:r>
      <w:r w:rsidR="008D6E73" w:rsidRPr="00C94BD9">
        <w:t>ppendix B:  Position Descriptions</w:t>
      </w:r>
      <w:r>
        <w:fldChar w:fldCharType="end"/>
      </w:r>
    </w:p>
    <w:p w14:paraId="4438BDB5" w14:textId="65C81824" w:rsidR="00610965" w:rsidRPr="00C064AD" w:rsidRDefault="00610965" w:rsidP="00384C99">
      <w:pPr>
        <w:pStyle w:val="Heading2"/>
      </w:pPr>
      <w:bookmarkStart w:id="88" w:name="_Toc173307778"/>
      <w:bookmarkStart w:id="89" w:name="_Toc268607583"/>
      <w:bookmarkStart w:id="90" w:name="_Toc410389299"/>
      <w:bookmarkStart w:id="91" w:name="_Toc23505444"/>
      <w:r w:rsidRPr="00C064AD">
        <w:t xml:space="preserve">Government Furnished </w:t>
      </w:r>
      <w:r w:rsidR="00063CE4">
        <w:t>Property (GFP</w:t>
      </w:r>
      <w:r w:rsidRPr="00C064AD">
        <w:t>)</w:t>
      </w:r>
      <w:bookmarkEnd w:id="88"/>
      <w:bookmarkEnd w:id="89"/>
      <w:bookmarkEnd w:id="90"/>
      <w:bookmarkEnd w:id="91"/>
    </w:p>
    <w:p w14:paraId="7796D04C" w14:textId="2666EA92" w:rsidR="00063CE4" w:rsidRDefault="00063CE4" w:rsidP="00063CE4">
      <w:pPr>
        <w:spacing w:before="120" w:afterLines="50" w:after="120"/>
      </w:pPr>
      <w:r>
        <w:t xml:space="preserve">The Government will provide the following GFP for Task Order 0010: </w:t>
      </w:r>
    </w:p>
    <w:p w14:paraId="6FC1E7F8" w14:textId="77777777" w:rsidR="00063CE4" w:rsidRDefault="00063CE4" w:rsidP="00063CE4">
      <w:r w:rsidRPr="00C901A0">
        <w:rPr>
          <w:b/>
          <w:u w:val="single"/>
        </w:rPr>
        <w:t>Hardware:</w:t>
      </w:r>
      <w:r>
        <w:t xml:space="preserve"> </w:t>
      </w:r>
      <w:r w:rsidRPr="00DD3873">
        <w:t xml:space="preserve">Hardware will be </w:t>
      </w:r>
      <w:r>
        <w:t xml:space="preserve">provided by the Government. </w:t>
      </w:r>
      <w:r w:rsidRPr="00166804">
        <w:t xml:space="preserve">For </w:t>
      </w:r>
      <w:r>
        <w:t>C</w:t>
      </w:r>
      <w:r w:rsidRPr="00166804">
        <w:t>ontractors located at the Government site (on-site)</w:t>
      </w:r>
      <w:r>
        <w:t>,</w:t>
      </w:r>
      <w:r w:rsidRPr="00166804">
        <w:t xml:space="preserve"> this includes access to thin client COE and SBU networks; unclassified and classified VoIP</w:t>
      </w:r>
      <w:r>
        <w:t xml:space="preserve"> phones</w:t>
      </w:r>
      <w:r w:rsidRPr="00166804">
        <w:t xml:space="preserve">, and printers.  </w:t>
      </w:r>
    </w:p>
    <w:p w14:paraId="7CED18BD" w14:textId="77777777" w:rsidR="00063CE4" w:rsidRDefault="00063CE4" w:rsidP="00063CE4"/>
    <w:p w14:paraId="2EDB1069" w14:textId="77777777" w:rsidR="00063CE4" w:rsidRDefault="00063CE4" w:rsidP="00063CE4">
      <w:r w:rsidRPr="00166804">
        <w:t xml:space="preserve">For </w:t>
      </w:r>
      <w:r>
        <w:t>C</w:t>
      </w:r>
      <w:r w:rsidRPr="00166804">
        <w:t>ontractors located at the Contractor</w:t>
      </w:r>
      <w:r>
        <w:t>-</w:t>
      </w:r>
      <w:r w:rsidRPr="00166804">
        <w:t>provided site (off-site), this includes (at a minimum)</w:t>
      </w:r>
      <w:r>
        <w:t xml:space="preserve">: </w:t>
      </w:r>
      <w:r w:rsidRPr="00166804">
        <w:t>High side/classified/COE: thin clients,</w:t>
      </w:r>
      <w:r>
        <w:t xml:space="preserve"> monitors, VoIP phones, printers, plotters and VTCs.  Note f</w:t>
      </w:r>
      <w:r w:rsidRPr="00166804">
        <w:t xml:space="preserve">or </w:t>
      </w:r>
      <w:r>
        <w:t>C</w:t>
      </w:r>
      <w:r w:rsidRPr="00166804">
        <w:t>ontractors located at the Contractor</w:t>
      </w:r>
      <w:r>
        <w:t>-</w:t>
      </w:r>
      <w:r w:rsidRPr="00166804">
        <w:t>provided site (off-site)</w:t>
      </w:r>
      <w:r>
        <w:t xml:space="preserve">: This does NOT include unclassified equipment (phones, computers, etc.). The costs associated with these needs are the responsibility of the Contractor. </w:t>
      </w:r>
    </w:p>
    <w:p w14:paraId="25114877" w14:textId="77777777" w:rsidR="00063CE4" w:rsidRDefault="00063CE4" w:rsidP="00063CE4">
      <w:pPr>
        <w:rPr>
          <w:b/>
          <w:u w:val="single"/>
        </w:rPr>
      </w:pPr>
    </w:p>
    <w:p w14:paraId="2315B92D" w14:textId="35284349" w:rsidR="00063CE4" w:rsidRDefault="00063CE4" w:rsidP="00063CE4">
      <w:r w:rsidRPr="00C901A0">
        <w:rPr>
          <w:b/>
          <w:u w:val="single"/>
        </w:rPr>
        <w:t>Tools/Software:</w:t>
      </w:r>
      <w:r>
        <w:t xml:space="preserve">  Any tools/software required by the Contractor, not currently identified will have to go through the </w:t>
      </w:r>
      <w:r w:rsidRPr="003216C0">
        <w:t>NGA Software Whitelist Assurance Process (SWAP)</w:t>
      </w:r>
      <w:r>
        <w:t xml:space="preserve"> for approval prior to being </w:t>
      </w:r>
      <w:r w:rsidRPr="003216C0">
        <w:t xml:space="preserve">placed on </w:t>
      </w:r>
      <w:r>
        <w:t>any NGA</w:t>
      </w:r>
      <w:r w:rsidRPr="003216C0">
        <w:t xml:space="preserve"> systems</w:t>
      </w:r>
      <w:r>
        <w:t>. The Contractor will be expected to use the provided tools</w:t>
      </w:r>
      <w:r w:rsidR="00C23536">
        <w:t>/software to execute the TO 0010</w:t>
      </w:r>
      <w:r>
        <w:t xml:space="preserve"> SOW requirements until such time any new tools/software are approved and available for operational use on NGA systems.</w:t>
      </w:r>
      <w:r w:rsidRPr="003216C0">
        <w:t xml:space="preserve"> </w:t>
      </w:r>
    </w:p>
    <w:p w14:paraId="136DB2D1" w14:textId="77777777" w:rsidR="00063CE4" w:rsidRDefault="00063CE4" w:rsidP="00063CE4">
      <w:pPr>
        <w:rPr>
          <w:color w:val="000000" w:themeColor="text1"/>
        </w:rPr>
      </w:pPr>
    </w:p>
    <w:p w14:paraId="7271A9A1" w14:textId="77777777" w:rsidR="00063CE4" w:rsidRDefault="00063CE4" w:rsidP="00063CE4">
      <w:pPr>
        <w:rPr>
          <w:color w:val="000000" w:themeColor="text1"/>
        </w:rPr>
      </w:pPr>
      <w:r w:rsidRPr="00C901A0">
        <w:rPr>
          <w:color w:val="000000" w:themeColor="text1"/>
        </w:rPr>
        <w:t>For both on-site and off-site, the Government will provide a standard profile of Office productivity tools that includes Microsoft Office, Adobe Reader and 7-Zip file manager. </w:t>
      </w:r>
    </w:p>
    <w:p w14:paraId="7EE1804D" w14:textId="2EAA81BA" w:rsidR="00063CE4" w:rsidRDefault="00063CE4" w:rsidP="00063CE4">
      <w:pPr>
        <w:rPr>
          <w:b/>
          <w:u w:val="single"/>
        </w:rPr>
      </w:pPr>
    </w:p>
    <w:p w14:paraId="2C04132B" w14:textId="4FADB5CB" w:rsidR="00063CE4" w:rsidRDefault="00063CE4" w:rsidP="00063CE4">
      <w:r w:rsidRPr="00C901A0">
        <w:rPr>
          <w:b/>
          <w:u w:val="single"/>
        </w:rPr>
        <w:t>Data:</w:t>
      </w:r>
      <w:r>
        <w:t xml:space="preserve"> The Government will provide access to all available NGA data to support the requirements of the Task Order 0010 SOW.</w:t>
      </w:r>
    </w:p>
    <w:p w14:paraId="33602294" w14:textId="77777777" w:rsidR="00063CE4" w:rsidRDefault="00063CE4" w:rsidP="00063CE4"/>
    <w:p w14:paraId="4FD290E9" w14:textId="6289FCEB" w:rsidR="00610965" w:rsidRDefault="00063CE4" w:rsidP="00063CE4">
      <w:pPr>
        <w:spacing w:afterLines="50" w:after="120"/>
      </w:pPr>
      <w:r w:rsidRPr="00C901A0">
        <w:rPr>
          <w:b/>
          <w:u w:val="single"/>
        </w:rPr>
        <w:t>Access:</w:t>
      </w:r>
      <w:r>
        <w:t xml:space="preserve"> The Government will facilitate access to Government facilities (to include badges) provided that the need for the access is validated and the security requirements of the contract are met. If other personnel security accesses are required, the Government will provide the sponsorship for additional accesses. The Government will provide access to information and data, relative to the tasks required to include sponsoring classified network connectivity.</w:t>
      </w:r>
    </w:p>
    <w:p w14:paraId="0D3F38B8" w14:textId="071CDD3A" w:rsidR="00610965" w:rsidRPr="00C064AD" w:rsidRDefault="00F45111" w:rsidP="00384C99">
      <w:pPr>
        <w:pStyle w:val="Heading2"/>
      </w:pPr>
      <w:bookmarkStart w:id="92" w:name="_Toc268607585"/>
      <w:bookmarkStart w:id="93" w:name="_Toc410389301"/>
      <w:bookmarkStart w:id="94" w:name="_Toc23505445"/>
      <w:r>
        <w:t>F</w:t>
      </w:r>
      <w:r w:rsidR="00610965" w:rsidRPr="00C064AD">
        <w:t>oreign Contacts</w:t>
      </w:r>
      <w:bookmarkEnd w:id="92"/>
      <w:bookmarkEnd w:id="93"/>
      <w:bookmarkEnd w:id="94"/>
    </w:p>
    <w:p w14:paraId="4D6FA9B5" w14:textId="6CE5D59A" w:rsidR="00610965" w:rsidRDefault="00610965" w:rsidP="00FA5858">
      <w:pPr>
        <w:spacing w:afterLines="50" w:after="120"/>
      </w:pPr>
      <w:r>
        <w:t xml:space="preserve">Refer to the </w:t>
      </w:r>
      <w:r w:rsidR="000677F4">
        <w:t xml:space="preserve">Base </w:t>
      </w:r>
      <w:r>
        <w:t>SOW.</w:t>
      </w:r>
    </w:p>
    <w:p w14:paraId="4FCE6DCD" w14:textId="40148405" w:rsidR="00610965" w:rsidRPr="00D4186B" w:rsidRDefault="00610965" w:rsidP="005F14C8">
      <w:pPr>
        <w:pStyle w:val="Heading1"/>
        <w:numPr>
          <w:ilvl w:val="0"/>
          <w:numId w:val="2"/>
        </w:numPr>
        <w:spacing w:before="120" w:after="120"/>
      </w:pPr>
      <w:bookmarkStart w:id="95" w:name="_Toc268607586"/>
      <w:bookmarkStart w:id="96" w:name="_Toc410389302"/>
      <w:bookmarkStart w:id="97" w:name="_Toc23505446"/>
      <w:r w:rsidRPr="00D4186B">
        <w:t>Security</w:t>
      </w:r>
      <w:bookmarkEnd w:id="95"/>
      <w:bookmarkEnd w:id="96"/>
      <w:bookmarkEnd w:id="97"/>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380C1AC9" w:rsidR="005106ED" w:rsidRPr="00CD552F" w:rsidRDefault="005106ED" w:rsidP="005F14C8">
      <w:pPr>
        <w:pStyle w:val="Heading1"/>
        <w:numPr>
          <w:ilvl w:val="0"/>
          <w:numId w:val="2"/>
        </w:numPr>
        <w:spacing w:before="120" w:after="120"/>
      </w:pPr>
      <w:bookmarkStart w:id="98" w:name="_Toc23505447"/>
      <w:r w:rsidRPr="00CD552F">
        <w:t xml:space="preserve">Key </w:t>
      </w:r>
      <w:r w:rsidR="00D23EBF" w:rsidRPr="00CD552F">
        <w:t>Personnel</w:t>
      </w:r>
      <w:bookmarkEnd w:id="98"/>
    </w:p>
    <w:p w14:paraId="37FAF804" w14:textId="7583B2E6" w:rsidR="005106ED" w:rsidRPr="005106ED" w:rsidRDefault="005106ED" w:rsidP="00D82DFF">
      <w:r>
        <w:t xml:space="preserve">The positions highlighted in </w:t>
      </w:r>
      <w:r w:rsidR="00D23EBF">
        <w:t>blue</w:t>
      </w:r>
      <w:r>
        <w:t xml:space="preserve"> in Appendix </w:t>
      </w:r>
      <w:proofErr w:type="gramStart"/>
      <w:r>
        <w:t>A</w:t>
      </w:r>
      <w:proofErr w:type="gramEnd"/>
      <w:r>
        <w:t xml:space="preserve"> are Key Personnel, subject </w:t>
      </w:r>
      <w:r w:rsidR="00D23EBF">
        <w:t xml:space="preserve">to the Key Personnel clause included in the base contract. </w:t>
      </w:r>
    </w:p>
    <w:p w14:paraId="57F10205" w14:textId="56A1A314" w:rsidR="00DD4AB9" w:rsidRPr="00E05D2F" w:rsidRDefault="00DD15E4" w:rsidP="00DB397E">
      <w:pPr>
        <w:pStyle w:val="Heading1"/>
        <w:numPr>
          <w:ilvl w:val="0"/>
          <w:numId w:val="2"/>
        </w:numPr>
      </w:pPr>
      <w:bookmarkStart w:id="99" w:name="_Toc410389303"/>
      <w:bookmarkStart w:id="100" w:name="_Toc23505448"/>
      <w:bookmarkEnd w:id="87"/>
      <w:r w:rsidRPr="00E05D2F">
        <w:t xml:space="preserve">Travel and </w:t>
      </w:r>
      <w:r w:rsidR="00DD4AB9" w:rsidRPr="00E05D2F">
        <w:t xml:space="preserve">Other Direct </w:t>
      </w:r>
      <w:r w:rsidR="0043433B" w:rsidRPr="00E05D2F">
        <w:t>Costs</w:t>
      </w:r>
      <w:r w:rsidR="00DD4AB9" w:rsidRPr="00E05D2F">
        <w:t xml:space="preserve"> (ODCs)</w:t>
      </w:r>
      <w:bookmarkEnd w:id="99"/>
      <w:bookmarkEnd w:id="100"/>
    </w:p>
    <w:p w14:paraId="53E76DBB" w14:textId="332C6C00" w:rsidR="00050E5D" w:rsidRDefault="003F0554" w:rsidP="00F45111">
      <w:pPr>
        <w:spacing w:before="120" w:after="120" w:line="276" w:lineRule="auto"/>
      </w:pPr>
      <w:bookmarkStart w:id="101" w:name="_Toc173307783"/>
      <w:r>
        <w:t>Refer to the Base SOW section 9.3 and Section H.4 in the Base contract.</w:t>
      </w:r>
      <w:r w:rsidR="006275E9">
        <w:t xml:space="preserve"> </w:t>
      </w:r>
    </w:p>
    <w:p w14:paraId="32C64B9A" w14:textId="7E82B443" w:rsidR="00E05D2F" w:rsidRDefault="00E05D2F" w:rsidP="00F45111">
      <w:pPr>
        <w:spacing w:before="120" w:after="120" w:line="276" w:lineRule="auto"/>
      </w:pPr>
      <w:r w:rsidRPr="00E05D2F">
        <w:t>The Contractor and/or its Subcontractor personnel may be required by NGA</w:t>
      </w:r>
      <w:r>
        <w:t>/TIP</w:t>
      </w:r>
      <w:r w:rsidRPr="00E05D2F">
        <w:t xml:space="preserve"> to engage in consultations with government personnel from other Countries. These consultations may </w:t>
      </w:r>
      <w:r>
        <w:t>necessitate special travel needs due to safety and security concerns.  When directed and approved by TIP government</w:t>
      </w:r>
      <w:r w:rsidR="00340C2E">
        <w:t xml:space="preserve"> and the COR</w:t>
      </w:r>
      <w:r w:rsidRPr="00E05D2F">
        <w:t xml:space="preserve">, the Contractor shall </w:t>
      </w:r>
      <w:r>
        <w:t xml:space="preserve">stay at the hotel arranged by the U.S. Embassy or as directed by TIP even when the hotel rates exceed daily per </w:t>
      </w:r>
      <w:proofErr w:type="gramStart"/>
      <w:r>
        <w:t>diem</w:t>
      </w:r>
      <w:proofErr w:type="gramEnd"/>
      <w:r>
        <w:t xml:space="preserve"> for th</w:t>
      </w:r>
      <w:r w:rsidR="006716BD">
        <w:t>e travel destination</w:t>
      </w:r>
      <w:r w:rsidRPr="00E05D2F">
        <w:t>.</w:t>
      </w:r>
      <w:r w:rsidR="005C4BF2">
        <w:t xml:space="preserve"> Travel is not to exceed $100K per year.</w:t>
      </w:r>
    </w:p>
    <w:p w14:paraId="0211A83E" w14:textId="77777777" w:rsidR="00E05D2F" w:rsidRDefault="00E05D2F" w:rsidP="00F45111">
      <w:pPr>
        <w:spacing w:before="120" w:after="120" w:line="276" w:lineRule="auto"/>
      </w:pPr>
    </w:p>
    <w:p w14:paraId="1AD29CED" w14:textId="2561924D" w:rsidR="00F45111" w:rsidRPr="00CE3C2B" w:rsidRDefault="00F45111" w:rsidP="00F45111">
      <w:pPr>
        <w:spacing w:before="120" w:after="120"/>
        <w:jc w:val="center"/>
        <w:rPr>
          <w:b/>
        </w:rPr>
      </w:pPr>
    </w:p>
    <w:bookmarkEnd w:id="101"/>
    <w:p w14:paraId="126B4A56" w14:textId="77777777" w:rsidR="00E400DC" w:rsidRDefault="00E400DC" w:rsidP="00393FBD">
      <w:pPr>
        <w:pStyle w:val="Default"/>
        <w:sectPr w:rsidR="00E400DC" w:rsidSect="00AE386B">
          <w:headerReference w:type="even" r:id="rId10"/>
          <w:headerReference w:type="default" r:id="rId11"/>
          <w:footerReference w:type="even" r:id="rId12"/>
          <w:footerReference w:type="default" r:id="rId13"/>
          <w:headerReference w:type="first" r:id="rId14"/>
          <w:footerReference w:type="first" r:id="rId15"/>
          <w:pgSz w:w="12240" w:h="15840"/>
          <w:pgMar w:top="1170" w:right="1440" w:bottom="1440" w:left="1440" w:header="720" w:footer="353" w:gutter="0"/>
          <w:cols w:space="720"/>
          <w:docGrid w:linePitch="360"/>
        </w:sectPr>
      </w:pPr>
    </w:p>
    <w:p w14:paraId="390F9351" w14:textId="09A38199" w:rsidR="00D07868" w:rsidRPr="000677F4" w:rsidRDefault="00D07868" w:rsidP="004B4869">
      <w:pPr>
        <w:pStyle w:val="Heading1"/>
        <w:numPr>
          <w:ilvl w:val="0"/>
          <w:numId w:val="0"/>
        </w:numPr>
        <w:jc w:val="center"/>
      </w:pPr>
      <w:bookmarkStart w:id="102" w:name="_Toc410389304"/>
      <w:bookmarkStart w:id="103" w:name="_Toc23505449"/>
      <w:r w:rsidRPr="00142B26">
        <w:t xml:space="preserve">Appendix </w:t>
      </w:r>
      <w:r w:rsidR="00BD31D7" w:rsidRPr="00142B26">
        <w:t>A</w:t>
      </w:r>
      <w:r w:rsidRPr="00142B26">
        <w:t xml:space="preserve">:  </w:t>
      </w:r>
      <w:r w:rsidR="00FD55CF" w:rsidRPr="00142B26">
        <w:t xml:space="preserve">Anticipated </w:t>
      </w:r>
      <w:r w:rsidRPr="00142B26">
        <w:t>Support Requirements</w:t>
      </w:r>
      <w:bookmarkEnd w:id="102"/>
      <w:bookmarkEnd w:id="103"/>
    </w:p>
    <w:p w14:paraId="652B100C" w14:textId="77777777"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this </w:t>
      </w:r>
      <w:r w:rsidR="003A57F9">
        <w:t>Task Order</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government-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contractor personnel</w:t>
      </w:r>
      <w:r w:rsidR="007C13D4">
        <w:t>.</w:t>
      </w:r>
    </w:p>
    <w:p w14:paraId="3C458F2D" w14:textId="201D790E" w:rsidR="00F91447" w:rsidRDefault="00F91447" w:rsidP="00F45111">
      <w:pPr>
        <w:spacing w:before="120" w:after="120"/>
        <w:rPr>
          <w:b/>
        </w:rPr>
      </w:pPr>
      <w:r w:rsidRPr="00F17542">
        <w:rPr>
          <w:b/>
        </w:rPr>
        <w:t xml:space="preserve">Government Defined </w:t>
      </w:r>
    </w:p>
    <w:tbl>
      <w:tblPr>
        <w:tblW w:w="10819" w:type="dxa"/>
        <w:tblLook w:val="04A0" w:firstRow="1" w:lastRow="0" w:firstColumn="1" w:lastColumn="0" w:noHBand="0" w:noVBand="1"/>
      </w:tblPr>
      <w:tblGrid>
        <w:gridCol w:w="1749"/>
        <w:gridCol w:w="924"/>
        <w:gridCol w:w="1168"/>
        <w:gridCol w:w="1160"/>
        <w:gridCol w:w="505"/>
        <w:gridCol w:w="1014"/>
        <w:gridCol w:w="1944"/>
        <w:gridCol w:w="2355"/>
      </w:tblGrid>
      <w:tr w:rsidR="00E55916" w:rsidRPr="008E4D76" w14:paraId="4AC6E42C" w14:textId="77777777" w:rsidTr="007606D2">
        <w:trPr>
          <w:trHeight w:val="780"/>
          <w:tblHeader/>
        </w:trPr>
        <w:tc>
          <w:tcPr>
            <w:tcW w:w="17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70BD8E4D"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748" w:type="dxa"/>
            <w:tcBorders>
              <w:top w:val="single" w:sz="8" w:space="0" w:color="auto"/>
              <w:left w:val="nil"/>
              <w:bottom w:val="single" w:sz="8" w:space="0" w:color="auto"/>
              <w:right w:val="single" w:sz="8" w:space="0" w:color="auto"/>
            </w:tcBorders>
            <w:shd w:val="clear" w:color="000000" w:fill="DDD9C3"/>
            <w:vAlign w:val="center"/>
            <w:hideMark/>
          </w:tcPr>
          <w:p w14:paraId="1EFF85B9"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68" w:type="dxa"/>
            <w:tcBorders>
              <w:top w:val="single" w:sz="8" w:space="0" w:color="auto"/>
              <w:left w:val="nil"/>
              <w:bottom w:val="single" w:sz="8" w:space="0" w:color="auto"/>
              <w:right w:val="single" w:sz="8" w:space="0" w:color="auto"/>
            </w:tcBorders>
            <w:shd w:val="clear" w:color="000000" w:fill="DDD9C3"/>
            <w:vAlign w:val="center"/>
            <w:hideMark/>
          </w:tcPr>
          <w:p w14:paraId="4BB9CFF7"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1176" w:type="dxa"/>
            <w:tcBorders>
              <w:top w:val="single" w:sz="8" w:space="0" w:color="auto"/>
              <w:left w:val="nil"/>
              <w:bottom w:val="single" w:sz="8" w:space="0" w:color="auto"/>
              <w:right w:val="single" w:sz="8" w:space="0" w:color="auto"/>
            </w:tcBorders>
            <w:shd w:val="clear" w:color="000000" w:fill="DDD9C3"/>
            <w:vAlign w:val="center"/>
            <w:hideMark/>
          </w:tcPr>
          <w:p w14:paraId="326C14B1"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05" w:type="dxa"/>
            <w:tcBorders>
              <w:top w:val="single" w:sz="8" w:space="0" w:color="auto"/>
              <w:left w:val="nil"/>
              <w:bottom w:val="single" w:sz="8" w:space="0" w:color="auto"/>
              <w:right w:val="single" w:sz="8" w:space="0" w:color="auto"/>
            </w:tcBorders>
            <w:shd w:val="clear" w:color="000000" w:fill="DDD9C3"/>
            <w:vAlign w:val="center"/>
            <w:hideMark/>
          </w:tcPr>
          <w:p w14:paraId="77629B98"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24" w:type="dxa"/>
            <w:tcBorders>
              <w:top w:val="single" w:sz="8" w:space="0" w:color="auto"/>
              <w:left w:val="nil"/>
              <w:bottom w:val="single" w:sz="8" w:space="0" w:color="auto"/>
              <w:right w:val="single" w:sz="8" w:space="0" w:color="auto"/>
            </w:tcBorders>
            <w:shd w:val="clear" w:color="000000" w:fill="DDD9C3"/>
            <w:vAlign w:val="center"/>
            <w:hideMark/>
          </w:tcPr>
          <w:p w14:paraId="1CF8197F"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1984" w:type="dxa"/>
            <w:tcBorders>
              <w:top w:val="single" w:sz="8" w:space="0" w:color="auto"/>
              <w:left w:val="nil"/>
              <w:bottom w:val="single" w:sz="8" w:space="0" w:color="auto"/>
              <w:right w:val="single" w:sz="8" w:space="0" w:color="auto"/>
            </w:tcBorders>
            <w:shd w:val="clear" w:color="000000" w:fill="DDD9C3"/>
            <w:vAlign w:val="center"/>
            <w:hideMark/>
          </w:tcPr>
          <w:p w14:paraId="74F6D99A"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424" w:type="dxa"/>
            <w:tcBorders>
              <w:top w:val="single" w:sz="8" w:space="0" w:color="auto"/>
              <w:left w:val="nil"/>
              <w:bottom w:val="single" w:sz="8" w:space="0" w:color="auto"/>
              <w:right w:val="single" w:sz="8" w:space="0" w:color="auto"/>
            </w:tcBorders>
            <w:shd w:val="clear" w:color="000000" w:fill="DDD9C3"/>
            <w:vAlign w:val="center"/>
            <w:hideMark/>
          </w:tcPr>
          <w:p w14:paraId="3D06D930" w14:textId="03580FD0" w:rsidR="00C8673E" w:rsidRPr="008E4D76" w:rsidRDefault="00C8673E"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E55916" w:rsidRPr="008E4D76" w14:paraId="28E7D0EA"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52530E9D" w14:textId="7BB1B417" w:rsidR="00C8673E" w:rsidRPr="008E4D76" w:rsidRDefault="00510CE0" w:rsidP="00093A2E">
            <w:pPr>
              <w:jc w:val="center"/>
              <w:rPr>
                <w:color w:val="000000"/>
                <w:sz w:val="18"/>
                <w:szCs w:val="18"/>
              </w:rPr>
            </w:pPr>
            <w:r>
              <w:rPr>
                <w:color w:val="000000"/>
                <w:sz w:val="18"/>
                <w:szCs w:val="18"/>
              </w:rPr>
              <w:t>01-</w:t>
            </w:r>
            <w:r w:rsidR="007B21B4">
              <w:rPr>
                <w:color w:val="000000"/>
                <w:sz w:val="18"/>
                <w:szCs w:val="18"/>
              </w:rPr>
              <w:t>10</w:t>
            </w:r>
            <w:r>
              <w:rPr>
                <w:color w:val="000000"/>
                <w:sz w:val="18"/>
                <w:szCs w:val="18"/>
              </w:rPr>
              <w:t>-TIP-</w:t>
            </w:r>
            <w:r w:rsidR="009331B5">
              <w:rPr>
                <w:color w:val="000000"/>
                <w:sz w:val="18"/>
                <w:szCs w:val="18"/>
              </w:rPr>
              <w:t>01-</w:t>
            </w:r>
            <w:r>
              <w:rPr>
                <w:color w:val="000000"/>
                <w:sz w:val="18"/>
                <w:szCs w:val="18"/>
              </w:rPr>
              <w:t>0</w:t>
            </w:r>
            <w:r w:rsidR="007B21B4">
              <w:rPr>
                <w:color w:val="000000"/>
                <w:sz w:val="18"/>
                <w:szCs w:val="18"/>
              </w:rPr>
              <w:t>0</w:t>
            </w:r>
            <w:r>
              <w:rPr>
                <w:color w:val="000000"/>
                <w:sz w:val="18"/>
                <w:szCs w:val="18"/>
              </w:rPr>
              <w:t>01</w:t>
            </w:r>
          </w:p>
        </w:tc>
        <w:tc>
          <w:tcPr>
            <w:tcW w:w="748" w:type="dxa"/>
            <w:tcBorders>
              <w:top w:val="nil"/>
              <w:left w:val="nil"/>
              <w:bottom w:val="single" w:sz="8" w:space="0" w:color="auto"/>
              <w:right w:val="single" w:sz="8" w:space="0" w:color="auto"/>
            </w:tcBorders>
            <w:shd w:val="clear" w:color="auto" w:fill="auto"/>
            <w:vAlign w:val="center"/>
          </w:tcPr>
          <w:p w14:paraId="67CC063F" w14:textId="34FDF478" w:rsidR="00C8673E" w:rsidRPr="008E4D76" w:rsidRDefault="001240BD" w:rsidP="00093A2E">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1918877D" w14:textId="24B3CDCE" w:rsidR="00C8673E" w:rsidRPr="008E4D76" w:rsidRDefault="0068353D" w:rsidP="00093A2E">
            <w:pPr>
              <w:jc w:val="center"/>
              <w:rPr>
                <w:color w:val="000000"/>
                <w:sz w:val="18"/>
                <w:szCs w:val="18"/>
              </w:rPr>
            </w:pPr>
            <w:r>
              <w:rPr>
                <w:color w:val="000000"/>
                <w:sz w:val="18"/>
                <w:szCs w:val="18"/>
              </w:rPr>
              <w:t>7</w:t>
            </w:r>
          </w:p>
        </w:tc>
        <w:tc>
          <w:tcPr>
            <w:tcW w:w="1176" w:type="dxa"/>
            <w:tcBorders>
              <w:top w:val="nil"/>
              <w:left w:val="nil"/>
              <w:bottom w:val="single" w:sz="8" w:space="0" w:color="auto"/>
              <w:right w:val="single" w:sz="8" w:space="0" w:color="auto"/>
            </w:tcBorders>
            <w:shd w:val="clear" w:color="auto" w:fill="auto"/>
            <w:vAlign w:val="center"/>
          </w:tcPr>
          <w:p w14:paraId="5D128FC3" w14:textId="2DB3CCDA" w:rsidR="00C8673E" w:rsidRPr="003F0554" w:rsidRDefault="00F33E87" w:rsidP="004A42C3">
            <w:pPr>
              <w:jc w:val="center"/>
              <w:rPr>
                <w:color w:val="000000"/>
                <w:sz w:val="18"/>
                <w:szCs w:val="18"/>
              </w:rPr>
            </w:pPr>
            <w:r>
              <w:rPr>
                <w:color w:val="000000"/>
                <w:sz w:val="18"/>
                <w:szCs w:val="18"/>
              </w:rPr>
              <w:t xml:space="preserve">3.2, </w:t>
            </w:r>
            <w:r w:rsidR="001240BD">
              <w:rPr>
                <w:color w:val="000000"/>
                <w:sz w:val="18"/>
                <w:szCs w:val="18"/>
              </w:rPr>
              <w:t>3.3, 3.4</w:t>
            </w:r>
          </w:p>
        </w:tc>
        <w:tc>
          <w:tcPr>
            <w:tcW w:w="505" w:type="dxa"/>
            <w:tcBorders>
              <w:top w:val="nil"/>
              <w:left w:val="nil"/>
              <w:bottom w:val="single" w:sz="8" w:space="0" w:color="auto"/>
              <w:right w:val="single" w:sz="8" w:space="0" w:color="auto"/>
            </w:tcBorders>
            <w:shd w:val="clear" w:color="auto" w:fill="auto"/>
            <w:vAlign w:val="center"/>
          </w:tcPr>
          <w:p w14:paraId="2C222560" w14:textId="3D9F652E" w:rsidR="00C8673E" w:rsidRPr="008E4D76" w:rsidRDefault="0023194C" w:rsidP="00093A2E">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35009F2E" w14:textId="575F267C" w:rsidR="00C8673E" w:rsidRPr="008E4D76" w:rsidRDefault="0068353D" w:rsidP="00093A2E">
            <w:pPr>
              <w:jc w:val="center"/>
              <w:rPr>
                <w:color w:val="000000"/>
                <w:sz w:val="18"/>
                <w:szCs w:val="18"/>
              </w:rPr>
            </w:pPr>
            <w:r>
              <w:rPr>
                <w:color w:val="000000"/>
                <w:sz w:val="18"/>
                <w:szCs w:val="18"/>
              </w:rPr>
              <w:t>1</w:t>
            </w:r>
            <w:r w:rsidR="005C5FA5">
              <w:rPr>
                <w:color w:val="000000"/>
                <w:sz w:val="18"/>
                <w:szCs w:val="18"/>
              </w:rPr>
              <w:t>–</w:t>
            </w:r>
            <w:r>
              <w:rPr>
                <w:color w:val="000000"/>
                <w:sz w:val="18"/>
                <w:szCs w:val="18"/>
              </w:rPr>
              <w:t>Junior</w:t>
            </w:r>
          </w:p>
        </w:tc>
        <w:tc>
          <w:tcPr>
            <w:tcW w:w="1984" w:type="dxa"/>
            <w:tcBorders>
              <w:top w:val="nil"/>
              <w:left w:val="nil"/>
              <w:bottom w:val="single" w:sz="8" w:space="0" w:color="auto"/>
              <w:right w:val="single" w:sz="8" w:space="0" w:color="auto"/>
            </w:tcBorders>
            <w:shd w:val="clear" w:color="auto" w:fill="auto"/>
            <w:vAlign w:val="center"/>
          </w:tcPr>
          <w:p w14:paraId="73E7703D" w14:textId="7AFF0159" w:rsidR="00C8673E" w:rsidRPr="008E4D76" w:rsidRDefault="005C5FA5" w:rsidP="00093A2E">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10C9CDC6" w14:textId="775A6F1E" w:rsidR="00C8673E" w:rsidRPr="008E4D76" w:rsidRDefault="005C5FA5" w:rsidP="00093A2E">
            <w:pPr>
              <w:jc w:val="center"/>
              <w:rPr>
                <w:color w:val="000000"/>
                <w:sz w:val="18"/>
                <w:szCs w:val="18"/>
              </w:rPr>
            </w:pPr>
            <w:r>
              <w:rPr>
                <w:color w:val="000000"/>
                <w:sz w:val="18"/>
                <w:szCs w:val="18"/>
              </w:rPr>
              <w:t>Systems Engineer</w:t>
            </w:r>
          </w:p>
        </w:tc>
      </w:tr>
      <w:tr w:rsidR="00E55916" w:rsidRPr="008E4D76" w14:paraId="6E45301F"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628A72E1" w14:textId="08443F2A"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0002</w:t>
            </w:r>
          </w:p>
        </w:tc>
        <w:tc>
          <w:tcPr>
            <w:tcW w:w="748" w:type="dxa"/>
            <w:tcBorders>
              <w:top w:val="nil"/>
              <w:left w:val="nil"/>
              <w:bottom w:val="single" w:sz="8" w:space="0" w:color="auto"/>
              <w:right w:val="single" w:sz="8" w:space="0" w:color="auto"/>
            </w:tcBorders>
            <w:shd w:val="clear" w:color="auto" w:fill="auto"/>
            <w:vAlign w:val="center"/>
          </w:tcPr>
          <w:p w14:paraId="74661AF8" w14:textId="5F4A10C2" w:rsidR="00D65979"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0C259841" w14:textId="209195F7" w:rsidR="00D65979" w:rsidRDefault="00D65979" w:rsidP="00D65979">
            <w:pPr>
              <w:jc w:val="center"/>
              <w:rPr>
                <w:color w:val="000000"/>
                <w:sz w:val="18"/>
                <w:szCs w:val="18"/>
              </w:rPr>
            </w:pPr>
            <w:r>
              <w:rPr>
                <w:color w:val="000000"/>
                <w:sz w:val="18"/>
                <w:szCs w:val="18"/>
              </w:rPr>
              <w:t>1</w:t>
            </w:r>
          </w:p>
        </w:tc>
        <w:tc>
          <w:tcPr>
            <w:tcW w:w="1176" w:type="dxa"/>
            <w:tcBorders>
              <w:top w:val="nil"/>
              <w:left w:val="nil"/>
              <w:bottom w:val="single" w:sz="8" w:space="0" w:color="auto"/>
              <w:right w:val="single" w:sz="8" w:space="0" w:color="auto"/>
            </w:tcBorders>
            <w:shd w:val="clear" w:color="auto" w:fill="auto"/>
            <w:vAlign w:val="center"/>
          </w:tcPr>
          <w:p w14:paraId="194EA858" w14:textId="1966EEDF" w:rsidR="00D65979" w:rsidRDefault="00D65979" w:rsidP="004A42C3">
            <w:pPr>
              <w:jc w:val="center"/>
              <w:rPr>
                <w:color w:val="000000"/>
                <w:sz w:val="18"/>
                <w:szCs w:val="18"/>
              </w:rPr>
            </w:pPr>
            <w:r>
              <w:rPr>
                <w:color w:val="000000"/>
                <w:sz w:val="18"/>
                <w:szCs w:val="18"/>
              </w:rPr>
              <w:t>3.2, 3.3, 3.4</w:t>
            </w:r>
            <w:r w:rsidR="0068353D">
              <w:rPr>
                <w:color w:val="000000"/>
                <w:sz w:val="18"/>
                <w:szCs w:val="18"/>
              </w:rPr>
              <w:t>, 3.5</w:t>
            </w:r>
          </w:p>
        </w:tc>
        <w:tc>
          <w:tcPr>
            <w:tcW w:w="505" w:type="dxa"/>
            <w:tcBorders>
              <w:top w:val="nil"/>
              <w:left w:val="nil"/>
              <w:bottom w:val="single" w:sz="8" w:space="0" w:color="auto"/>
              <w:right w:val="single" w:sz="8" w:space="0" w:color="auto"/>
            </w:tcBorders>
            <w:shd w:val="clear" w:color="auto" w:fill="auto"/>
            <w:vAlign w:val="center"/>
          </w:tcPr>
          <w:p w14:paraId="799CEA51" w14:textId="1920F273"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13D62807" w14:textId="55E0FD68" w:rsidR="00D65979" w:rsidRDefault="00D65979" w:rsidP="00D65979">
            <w:pPr>
              <w:jc w:val="center"/>
              <w:rPr>
                <w:color w:val="000000"/>
                <w:sz w:val="18"/>
                <w:szCs w:val="18"/>
              </w:rPr>
            </w:pPr>
            <w:r>
              <w:rPr>
                <w:color w:val="000000"/>
                <w:sz w:val="18"/>
                <w:szCs w:val="18"/>
              </w:rPr>
              <w:t>2–Mid</w:t>
            </w:r>
          </w:p>
        </w:tc>
        <w:tc>
          <w:tcPr>
            <w:tcW w:w="1984" w:type="dxa"/>
            <w:tcBorders>
              <w:top w:val="nil"/>
              <w:left w:val="nil"/>
              <w:bottom w:val="single" w:sz="8" w:space="0" w:color="auto"/>
              <w:right w:val="single" w:sz="8" w:space="0" w:color="auto"/>
            </w:tcBorders>
            <w:shd w:val="clear" w:color="auto" w:fill="auto"/>
            <w:vAlign w:val="center"/>
          </w:tcPr>
          <w:p w14:paraId="19CA5F19" w14:textId="0411EC1B"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03AF11A9" w14:textId="3E9B7777" w:rsidR="00D65979" w:rsidRDefault="00D65979" w:rsidP="00D65979">
            <w:pPr>
              <w:jc w:val="center"/>
              <w:rPr>
                <w:color w:val="000000"/>
                <w:sz w:val="18"/>
                <w:szCs w:val="18"/>
              </w:rPr>
            </w:pPr>
            <w:r>
              <w:rPr>
                <w:color w:val="000000"/>
                <w:sz w:val="18"/>
                <w:szCs w:val="18"/>
              </w:rPr>
              <w:t>Systems Engineer</w:t>
            </w:r>
          </w:p>
        </w:tc>
      </w:tr>
      <w:tr w:rsidR="00E55916" w:rsidRPr="008E4D76" w14:paraId="7E2DA244"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5CB1E7FD" w14:textId="186F9F7E"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0003</w:t>
            </w:r>
          </w:p>
        </w:tc>
        <w:tc>
          <w:tcPr>
            <w:tcW w:w="748" w:type="dxa"/>
            <w:tcBorders>
              <w:top w:val="nil"/>
              <w:left w:val="nil"/>
              <w:bottom w:val="single" w:sz="8" w:space="0" w:color="auto"/>
              <w:right w:val="single" w:sz="8" w:space="0" w:color="auto"/>
            </w:tcBorders>
            <w:shd w:val="clear" w:color="auto" w:fill="auto"/>
            <w:vAlign w:val="center"/>
          </w:tcPr>
          <w:p w14:paraId="301DC827" w14:textId="33666B34" w:rsidR="00D65979" w:rsidRDefault="0068353D"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01944196" w14:textId="13EC1D64" w:rsidR="00D65979" w:rsidRDefault="00D65979" w:rsidP="00D65979">
            <w:pPr>
              <w:jc w:val="center"/>
              <w:rPr>
                <w:color w:val="000000"/>
                <w:sz w:val="18"/>
                <w:szCs w:val="18"/>
              </w:rPr>
            </w:pPr>
            <w:r>
              <w:rPr>
                <w:color w:val="000000"/>
                <w:sz w:val="18"/>
                <w:szCs w:val="18"/>
              </w:rPr>
              <w:t>1</w:t>
            </w:r>
          </w:p>
        </w:tc>
        <w:tc>
          <w:tcPr>
            <w:tcW w:w="1176" w:type="dxa"/>
            <w:tcBorders>
              <w:top w:val="nil"/>
              <w:left w:val="nil"/>
              <w:bottom w:val="single" w:sz="8" w:space="0" w:color="auto"/>
              <w:right w:val="single" w:sz="8" w:space="0" w:color="auto"/>
            </w:tcBorders>
            <w:shd w:val="clear" w:color="auto" w:fill="auto"/>
            <w:vAlign w:val="center"/>
          </w:tcPr>
          <w:p w14:paraId="2FA4BA8F" w14:textId="0F9BE363" w:rsidR="00D65979" w:rsidRDefault="00D65979">
            <w:pPr>
              <w:jc w:val="center"/>
              <w:rPr>
                <w:color w:val="000000"/>
                <w:sz w:val="18"/>
                <w:szCs w:val="18"/>
              </w:rPr>
            </w:pPr>
            <w:r>
              <w:rPr>
                <w:color w:val="000000"/>
                <w:sz w:val="18"/>
                <w:szCs w:val="18"/>
              </w:rPr>
              <w:t>3.2, 3.3, 3.4</w:t>
            </w:r>
          </w:p>
        </w:tc>
        <w:tc>
          <w:tcPr>
            <w:tcW w:w="505" w:type="dxa"/>
            <w:tcBorders>
              <w:top w:val="nil"/>
              <w:left w:val="nil"/>
              <w:bottom w:val="single" w:sz="8" w:space="0" w:color="auto"/>
              <w:right w:val="single" w:sz="8" w:space="0" w:color="auto"/>
            </w:tcBorders>
            <w:shd w:val="clear" w:color="auto" w:fill="auto"/>
            <w:vAlign w:val="center"/>
          </w:tcPr>
          <w:p w14:paraId="5D95DA16" w14:textId="2084720F"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58DC770A" w14:textId="4E751999" w:rsidR="00D65979" w:rsidRDefault="00D65979" w:rsidP="00D65979">
            <w:pPr>
              <w:jc w:val="center"/>
              <w:rPr>
                <w:color w:val="000000"/>
                <w:sz w:val="18"/>
                <w:szCs w:val="18"/>
              </w:rPr>
            </w:pPr>
            <w:r>
              <w:rPr>
                <w:color w:val="000000"/>
                <w:sz w:val="18"/>
                <w:szCs w:val="18"/>
              </w:rPr>
              <w:t>2–Mid</w:t>
            </w:r>
          </w:p>
        </w:tc>
        <w:tc>
          <w:tcPr>
            <w:tcW w:w="1984" w:type="dxa"/>
            <w:tcBorders>
              <w:top w:val="nil"/>
              <w:left w:val="nil"/>
              <w:bottom w:val="single" w:sz="8" w:space="0" w:color="auto"/>
              <w:right w:val="single" w:sz="8" w:space="0" w:color="auto"/>
            </w:tcBorders>
            <w:shd w:val="clear" w:color="auto" w:fill="auto"/>
            <w:vAlign w:val="center"/>
          </w:tcPr>
          <w:p w14:paraId="1CCF9227" w14:textId="0F4144C3"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62269BA3" w14:textId="55F7B2F9" w:rsidR="00D65979" w:rsidRDefault="00D65979" w:rsidP="00D65979">
            <w:pPr>
              <w:jc w:val="center"/>
              <w:rPr>
                <w:color w:val="000000"/>
                <w:sz w:val="18"/>
                <w:szCs w:val="18"/>
              </w:rPr>
            </w:pPr>
            <w:r>
              <w:rPr>
                <w:color w:val="000000"/>
                <w:sz w:val="18"/>
                <w:szCs w:val="18"/>
              </w:rPr>
              <w:t>Systems Engineer</w:t>
            </w:r>
          </w:p>
        </w:tc>
      </w:tr>
      <w:tr w:rsidR="0068353D" w:rsidRPr="008E4D76" w14:paraId="1903A7FA"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8DB3E2" w:themeFill="text2" w:themeFillTint="66"/>
            <w:vAlign w:val="center"/>
          </w:tcPr>
          <w:p w14:paraId="63891383" w14:textId="2B073C00"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0004</w:t>
            </w:r>
          </w:p>
        </w:tc>
        <w:tc>
          <w:tcPr>
            <w:tcW w:w="748" w:type="dxa"/>
            <w:tcBorders>
              <w:top w:val="nil"/>
              <w:left w:val="nil"/>
              <w:bottom w:val="single" w:sz="8" w:space="0" w:color="auto"/>
              <w:right w:val="single" w:sz="8" w:space="0" w:color="auto"/>
            </w:tcBorders>
            <w:shd w:val="clear" w:color="auto" w:fill="8DB3E2" w:themeFill="text2" w:themeFillTint="66"/>
            <w:vAlign w:val="center"/>
          </w:tcPr>
          <w:p w14:paraId="1CBE7756" w14:textId="6C65F985" w:rsidR="00D65979" w:rsidRDefault="0068353D" w:rsidP="00D65979">
            <w:pPr>
              <w:jc w:val="center"/>
              <w:rPr>
                <w:color w:val="000000"/>
                <w:sz w:val="18"/>
                <w:szCs w:val="18"/>
              </w:rPr>
            </w:pPr>
            <w:r>
              <w:rPr>
                <w:color w:val="000000"/>
                <w:sz w:val="18"/>
                <w:szCs w:val="18"/>
              </w:rPr>
              <w:t>NC</w:t>
            </w:r>
            <w:bookmarkStart w:id="104" w:name="_GoBack"/>
            <w:bookmarkEnd w:id="104"/>
            <w:r>
              <w:rPr>
                <w:color w:val="000000"/>
                <w:sz w:val="18"/>
                <w:szCs w:val="18"/>
              </w:rPr>
              <w:t>E</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51F4E38D" w14:textId="3BB7A647" w:rsidR="00D65979" w:rsidRDefault="0068353D" w:rsidP="00D65979">
            <w:pPr>
              <w:jc w:val="center"/>
              <w:rPr>
                <w:color w:val="000000"/>
                <w:sz w:val="18"/>
                <w:szCs w:val="18"/>
              </w:rPr>
            </w:pPr>
            <w:del w:id="105" w:author="Author">
              <w:r w:rsidDel="00910FE2">
                <w:rPr>
                  <w:color w:val="000000"/>
                  <w:sz w:val="18"/>
                  <w:szCs w:val="18"/>
                </w:rPr>
                <w:delText>2</w:delText>
              </w:r>
            </w:del>
            <w:ins w:id="106" w:author="Author">
              <w:r w:rsidR="00910FE2">
                <w:rPr>
                  <w:color w:val="000000"/>
                  <w:sz w:val="18"/>
                  <w:szCs w:val="18"/>
                </w:rPr>
                <w:t>1</w:t>
              </w:r>
            </w:ins>
          </w:p>
        </w:tc>
        <w:tc>
          <w:tcPr>
            <w:tcW w:w="1176" w:type="dxa"/>
            <w:tcBorders>
              <w:top w:val="nil"/>
              <w:left w:val="nil"/>
              <w:bottom w:val="single" w:sz="8" w:space="0" w:color="auto"/>
              <w:right w:val="single" w:sz="8" w:space="0" w:color="auto"/>
            </w:tcBorders>
            <w:shd w:val="clear" w:color="auto" w:fill="8DB3E2" w:themeFill="text2" w:themeFillTint="66"/>
            <w:vAlign w:val="center"/>
          </w:tcPr>
          <w:p w14:paraId="3ACA72BD" w14:textId="00C750C7" w:rsidR="00D65979" w:rsidRDefault="009331B5">
            <w:pPr>
              <w:jc w:val="center"/>
              <w:rPr>
                <w:color w:val="000000"/>
                <w:sz w:val="18"/>
                <w:szCs w:val="18"/>
              </w:rPr>
            </w:pPr>
            <w:r>
              <w:rPr>
                <w:color w:val="000000"/>
                <w:sz w:val="18"/>
                <w:szCs w:val="18"/>
              </w:rPr>
              <w:t xml:space="preserve">3.2, 3.3, </w:t>
            </w:r>
            <w:r w:rsidR="00D65979">
              <w:rPr>
                <w:color w:val="000000"/>
                <w:sz w:val="18"/>
                <w:szCs w:val="18"/>
              </w:rPr>
              <w:t>3.4</w:t>
            </w:r>
          </w:p>
        </w:tc>
        <w:tc>
          <w:tcPr>
            <w:tcW w:w="505" w:type="dxa"/>
            <w:tcBorders>
              <w:top w:val="nil"/>
              <w:left w:val="nil"/>
              <w:bottom w:val="single" w:sz="8" w:space="0" w:color="auto"/>
              <w:right w:val="single" w:sz="8" w:space="0" w:color="auto"/>
            </w:tcBorders>
            <w:shd w:val="clear" w:color="auto" w:fill="8DB3E2" w:themeFill="text2" w:themeFillTint="66"/>
            <w:vAlign w:val="center"/>
          </w:tcPr>
          <w:p w14:paraId="03A08053" w14:textId="73C27100"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8DB3E2" w:themeFill="text2" w:themeFillTint="66"/>
            <w:vAlign w:val="center"/>
          </w:tcPr>
          <w:p w14:paraId="3F67A474" w14:textId="597AF6E3" w:rsidR="00D65979" w:rsidRDefault="00910FE2" w:rsidP="00910FE2">
            <w:pPr>
              <w:jc w:val="center"/>
              <w:rPr>
                <w:color w:val="000000"/>
                <w:sz w:val="18"/>
                <w:szCs w:val="18"/>
              </w:rPr>
            </w:pPr>
            <w:ins w:id="107" w:author="Author">
              <w:r>
                <w:rPr>
                  <w:color w:val="000000"/>
                  <w:sz w:val="18"/>
                  <w:szCs w:val="18"/>
                </w:rPr>
                <w:t>2-Mid</w:t>
              </w:r>
            </w:ins>
            <w:del w:id="108" w:author="Author">
              <w:r w:rsidR="0068353D" w:rsidRPr="001240BD" w:rsidDel="00910FE2">
                <w:rPr>
                  <w:color w:val="000000"/>
                  <w:sz w:val="18"/>
                  <w:szCs w:val="18"/>
                </w:rPr>
                <w:delText>3</w:delText>
              </w:r>
              <w:r w:rsidR="00F63BB7" w:rsidDel="00910FE2">
                <w:rPr>
                  <w:color w:val="000000"/>
                  <w:sz w:val="18"/>
                  <w:szCs w:val="18"/>
                </w:rPr>
                <w:delText>-</w:delText>
              </w:r>
              <w:r w:rsidR="0068353D" w:rsidRPr="001240BD" w:rsidDel="00910FE2">
                <w:rPr>
                  <w:color w:val="000000"/>
                  <w:sz w:val="18"/>
                  <w:szCs w:val="18"/>
                </w:rPr>
                <w:delText>Senior</w:delText>
              </w:r>
            </w:del>
          </w:p>
        </w:tc>
        <w:tc>
          <w:tcPr>
            <w:tcW w:w="1984" w:type="dxa"/>
            <w:tcBorders>
              <w:top w:val="nil"/>
              <w:left w:val="nil"/>
              <w:bottom w:val="single" w:sz="8" w:space="0" w:color="auto"/>
              <w:right w:val="single" w:sz="8" w:space="0" w:color="auto"/>
            </w:tcBorders>
            <w:shd w:val="clear" w:color="auto" w:fill="8DB3E2" w:themeFill="text2" w:themeFillTint="66"/>
            <w:vAlign w:val="center"/>
          </w:tcPr>
          <w:p w14:paraId="061CC7BE" w14:textId="78E61F4E"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8DB3E2" w:themeFill="text2" w:themeFillTint="66"/>
            <w:vAlign w:val="center"/>
          </w:tcPr>
          <w:p w14:paraId="19277015" w14:textId="2F4BEDB2" w:rsidR="00D65979" w:rsidRDefault="00D65979" w:rsidP="00D65979">
            <w:pPr>
              <w:jc w:val="center"/>
              <w:rPr>
                <w:color w:val="000000"/>
                <w:sz w:val="18"/>
                <w:szCs w:val="18"/>
              </w:rPr>
            </w:pPr>
            <w:r>
              <w:rPr>
                <w:color w:val="000000"/>
                <w:sz w:val="18"/>
                <w:szCs w:val="18"/>
              </w:rPr>
              <w:t>Systems Engineer</w:t>
            </w:r>
          </w:p>
        </w:tc>
      </w:tr>
      <w:tr w:rsidR="00E55916" w:rsidRPr="008E4D76" w14:paraId="42498EA8"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8DB3E2" w:themeFill="text2" w:themeFillTint="66"/>
            <w:vAlign w:val="center"/>
          </w:tcPr>
          <w:p w14:paraId="60466C62" w14:textId="3A9B292E" w:rsidR="00D65979" w:rsidRPr="001240BD" w:rsidRDefault="00D65979" w:rsidP="00D65979">
            <w:pPr>
              <w:jc w:val="center"/>
              <w:rPr>
                <w:color w:val="000000"/>
                <w:sz w:val="18"/>
                <w:szCs w:val="18"/>
              </w:rPr>
            </w:pPr>
            <w:r w:rsidRPr="001240BD">
              <w:rPr>
                <w:color w:val="000000"/>
                <w:sz w:val="18"/>
                <w:szCs w:val="18"/>
              </w:rPr>
              <w:t>01-10-TIP-</w:t>
            </w:r>
            <w:r w:rsidR="009331B5">
              <w:rPr>
                <w:color w:val="000000"/>
                <w:sz w:val="18"/>
                <w:szCs w:val="18"/>
              </w:rPr>
              <w:t>01-</w:t>
            </w:r>
            <w:r w:rsidRPr="001240BD">
              <w:rPr>
                <w:color w:val="000000"/>
                <w:sz w:val="18"/>
                <w:szCs w:val="18"/>
              </w:rPr>
              <w:t>000</w:t>
            </w:r>
            <w:r>
              <w:rPr>
                <w:color w:val="000000"/>
                <w:sz w:val="18"/>
                <w:szCs w:val="18"/>
              </w:rPr>
              <w:t>5</w:t>
            </w:r>
          </w:p>
        </w:tc>
        <w:tc>
          <w:tcPr>
            <w:tcW w:w="748" w:type="dxa"/>
            <w:tcBorders>
              <w:top w:val="nil"/>
              <w:left w:val="nil"/>
              <w:bottom w:val="single" w:sz="8" w:space="0" w:color="auto"/>
              <w:right w:val="single" w:sz="8" w:space="0" w:color="auto"/>
            </w:tcBorders>
            <w:shd w:val="clear" w:color="auto" w:fill="8DB3E2" w:themeFill="text2" w:themeFillTint="66"/>
            <w:vAlign w:val="center"/>
          </w:tcPr>
          <w:p w14:paraId="37D9B2B5" w14:textId="4C20467D" w:rsidR="00D65979" w:rsidRPr="001240BD"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35A98AA5" w14:textId="2BD9AF8B" w:rsidR="00D65979" w:rsidRPr="001240BD" w:rsidRDefault="00D65979" w:rsidP="00D65979">
            <w:pPr>
              <w:jc w:val="center"/>
              <w:rPr>
                <w:color w:val="000000"/>
                <w:sz w:val="18"/>
                <w:szCs w:val="18"/>
              </w:rPr>
            </w:pPr>
            <w:del w:id="109" w:author="Author">
              <w:r w:rsidRPr="001240BD" w:rsidDel="00910FE2">
                <w:rPr>
                  <w:color w:val="000000"/>
                  <w:sz w:val="18"/>
                  <w:szCs w:val="18"/>
                </w:rPr>
                <w:delText>2</w:delText>
              </w:r>
            </w:del>
            <w:ins w:id="110" w:author="Author">
              <w:r w:rsidR="00910FE2">
                <w:rPr>
                  <w:color w:val="000000"/>
                  <w:sz w:val="18"/>
                  <w:szCs w:val="18"/>
                </w:rPr>
                <w:t>1</w:t>
              </w:r>
            </w:ins>
          </w:p>
        </w:tc>
        <w:tc>
          <w:tcPr>
            <w:tcW w:w="1176" w:type="dxa"/>
            <w:tcBorders>
              <w:top w:val="nil"/>
              <w:left w:val="nil"/>
              <w:bottom w:val="single" w:sz="8" w:space="0" w:color="auto"/>
              <w:right w:val="single" w:sz="8" w:space="0" w:color="auto"/>
            </w:tcBorders>
            <w:shd w:val="clear" w:color="auto" w:fill="8DB3E2" w:themeFill="text2" w:themeFillTint="66"/>
            <w:vAlign w:val="center"/>
          </w:tcPr>
          <w:p w14:paraId="44389AF5" w14:textId="77381C0C" w:rsidR="00D65979" w:rsidRPr="001240BD" w:rsidRDefault="00D65979">
            <w:pPr>
              <w:jc w:val="center"/>
              <w:rPr>
                <w:color w:val="000000"/>
                <w:sz w:val="18"/>
                <w:szCs w:val="18"/>
              </w:rPr>
            </w:pPr>
            <w:r w:rsidRPr="001240BD">
              <w:rPr>
                <w:color w:val="000000"/>
                <w:sz w:val="18"/>
                <w:szCs w:val="18"/>
              </w:rPr>
              <w:t>3.2, 3.3, 3.4</w:t>
            </w:r>
          </w:p>
        </w:tc>
        <w:tc>
          <w:tcPr>
            <w:tcW w:w="505" w:type="dxa"/>
            <w:tcBorders>
              <w:top w:val="nil"/>
              <w:left w:val="nil"/>
              <w:bottom w:val="single" w:sz="8" w:space="0" w:color="auto"/>
              <w:right w:val="single" w:sz="8" w:space="0" w:color="auto"/>
            </w:tcBorders>
            <w:shd w:val="clear" w:color="auto" w:fill="8DB3E2" w:themeFill="text2" w:themeFillTint="66"/>
            <w:vAlign w:val="center"/>
          </w:tcPr>
          <w:p w14:paraId="4A9D79A0" w14:textId="33B7223E" w:rsidR="00D65979" w:rsidRPr="001240BD" w:rsidRDefault="00D65979" w:rsidP="00D65979">
            <w:pPr>
              <w:jc w:val="center"/>
              <w:rPr>
                <w:color w:val="000000"/>
                <w:sz w:val="18"/>
                <w:szCs w:val="18"/>
              </w:rPr>
            </w:pPr>
            <w:r w:rsidRPr="001240BD">
              <w:rPr>
                <w:color w:val="000000"/>
                <w:sz w:val="18"/>
                <w:szCs w:val="18"/>
              </w:rPr>
              <w:t>1</w:t>
            </w:r>
          </w:p>
        </w:tc>
        <w:tc>
          <w:tcPr>
            <w:tcW w:w="1024" w:type="dxa"/>
            <w:tcBorders>
              <w:top w:val="nil"/>
              <w:left w:val="nil"/>
              <w:bottom w:val="single" w:sz="8" w:space="0" w:color="auto"/>
              <w:right w:val="single" w:sz="8" w:space="0" w:color="auto"/>
            </w:tcBorders>
            <w:shd w:val="clear" w:color="auto" w:fill="8DB3E2" w:themeFill="text2" w:themeFillTint="66"/>
            <w:vAlign w:val="center"/>
          </w:tcPr>
          <w:p w14:paraId="164FDA0D" w14:textId="199E901B" w:rsidR="00D65979" w:rsidRPr="001240BD" w:rsidRDefault="00910FE2" w:rsidP="00910FE2">
            <w:pPr>
              <w:jc w:val="center"/>
              <w:rPr>
                <w:color w:val="000000"/>
                <w:sz w:val="18"/>
                <w:szCs w:val="18"/>
              </w:rPr>
            </w:pPr>
            <w:ins w:id="111" w:author="Author">
              <w:r>
                <w:rPr>
                  <w:color w:val="000000"/>
                  <w:sz w:val="18"/>
                  <w:szCs w:val="18"/>
                </w:rPr>
                <w:t>2-Mid</w:t>
              </w:r>
            </w:ins>
            <w:del w:id="112" w:author="Author">
              <w:r w:rsidR="00D65979" w:rsidRPr="001240BD" w:rsidDel="00910FE2">
                <w:rPr>
                  <w:color w:val="000000"/>
                  <w:sz w:val="18"/>
                  <w:szCs w:val="18"/>
                </w:rPr>
                <w:delText>3-Senior</w:delText>
              </w:r>
            </w:del>
          </w:p>
        </w:tc>
        <w:tc>
          <w:tcPr>
            <w:tcW w:w="1984" w:type="dxa"/>
            <w:tcBorders>
              <w:top w:val="nil"/>
              <w:left w:val="nil"/>
              <w:bottom w:val="single" w:sz="8" w:space="0" w:color="auto"/>
              <w:right w:val="single" w:sz="8" w:space="0" w:color="auto"/>
            </w:tcBorders>
            <w:shd w:val="clear" w:color="auto" w:fill="8DB3E2" w:themeFill="text2" w:themeFillTint="66"/>
            <w:vAlign w:val="center"/>
          </w:tcPr>
          <w:p w14:paraId="106CDFEB" w14:textId="1AD7EA7C" w:rsidR="00D65979" w:rsidRPr="001240BD" w:rsidRDefault="00D65979" w:rsidP="00D65979">
            <w:pPr>
              <w:jc w:val="center"/>
              <w:rPr>
                <w:color w:val="000000"/>
                <w:sz w:val="18"/>
                <w:szCs w:val="18"/>
              </w:rPr>
            </w:pPr>
            <w:r w:rsidRPr="001240BD">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8DB3E2" w:themeFill="text2" w:themeFillTint="66"/>
            <w:vAlign w:val="center"/>
          </w:tcPr>
          <w:p w14:paraId="3BD700E1" w14:textId="684B45E0" w:rsidR="00D65979" w:rsidRPr="001240BD" w:rsidRDefault="00D65979" w:rsidP="00D65979">
            <w:pPr>
              <w:jc w:val="center"/>
              <w:rPr>
                <w:color w:val="000000"/>
                <w:sz w:val="18"/>
                <w:szCs w:val="18"/>
              </w:rPr>
            </w:pPr>
            <w:r w:rsidRPr="001240BD">
              <w:rPr>
                <w:color w:val="000000"/>
                <w:sz w:val="18"/>
                <w:szCs w:val="18"/>
              </w:rPr>
              <w:t>Systems Engineer</w:t>
            </w:r>
          </w:p>
        </w:tc>
      </w:tr>
      <w:tr w:rsidR="00E55916" w:rsidRPr="008E4D76" w14:paraId="3D16059E"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39FB7816" w14:textId="2C5C0009"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0006</w:t>
            </w:r>
          </w:p>
        </w:tc>
        <w:tc>
          <w:tcPr>
            <w:tcW w:w="748" w:type="dxa"/>
            <w:tcBorders>
              <w:top w:val="nil"/>
              <w:left w:val="nil"/>
              <w:bottom w:val="single" w:sz="8" w:space="0" w:color="auto"/>
              <w:right w:val="single" w:sz="8" w:space="0" w:color="auto"/>
            </w:tcBorders>
            <w:shd w:val="clear" w:color="auto" w:fill="auto"/>
            <w:vAlign w:val="center"/>
          </w:tcPr>
          <w:p w14:paraId="7F3AC0D3" w14:textId="7D20F313" w:rsidR="00D65979" w:rsidRDefault="0068353D" w:rsidP="00D65979">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auto"/>
            <w:vAlign w:val="center"/>
          </w:tcPr>
          <w:p w14:paraId="0C0460E2" w14:textId="7F63B0E6" w:rsidR="00D65979" w:rsidRDefault="0068353D" w:rsidP="008C12B5">
            <w:pPr>
              <w:jc w:val="center"/>
              <w:rPr>
                <w:color w:val="000000"/>
                <w:sz w:val="18"/>
                <w:szCs w:val="18"/>
              </w:rPr>
            </w:pPr>
            <w:del w:id="113" w:author="Author">
              <w:r w:rsidDel="00910FE2">
                <w:rPr>
                  <w:color w:val="000000"/>
                  <w:sz w:val="18"/>
                  <w:szCs w:val="18"/>
                </w:rPr>
                <w:delText>1</w:delText>
              </w:r>
            </w:del>
            <w:ins w:id="114" w:author="Author">
              <w:r w:rsidR="00910FE2">
                <w:rPr>
                  <w:color w:val="000000"/>
                  <w:sz w:val="18"/>
                  <w:szCs w:val="18"/>
                </w:rPr>
                <w:t>7</w:t>
              </w:r>
            </w:ins>
          </w:p>
        </w:tc>
        <w:tc>
          <w:tcPr>
            <w:tcW w:w="1176" w:type="dxa"/>
            <w:tcBorders>
              <w:top w:val="nil"/>
              <w:left w:val="nil"/>
              <w:bottom w:val="single" w:sz="8" w:space="0" w:color="auto"/>
              <w:right w:val="single" w:sz="8" w:space="0" w:color="auto"/>
            </w:tcBorders>
            <w:shd w:val="clear" w:color="auto" w:fill="auto"/>
            <w:vAlign w:val="center"/>
          </w:tcPr>
          <w:p w14:paraId="1F0565E4" w14:textId="3B754527" w:rsidR="00D65979" w:rsidRDefault="00D65979">
            <w:pPr>
              <w:jc w:val="center"/>
              <w:rPr>
                <w:color w:val="000000"/>
                <w:sz w:val="18"/>
                <w:szCs w:val="18"/>
              </w:rPr>
            </w:pPr>
            <w:r>
              <w:rPr>
                <w:color w:val="000000"/>
                <w:sz w:val="18"/>
                <w:szCs w:val="18"/>
              </w:rPr>
              <w:t>3.2, 3.3, 3.4</w:t>
            </w:r>
            <w:r w:rsidR="00C83C47">
              <w:rPr>
                <w:color w:val="000000"/>
                <w:sz w:val="18"/>
                <w:szCs w:val="18"/>
              </w:rPr>
              <w:t>, 3.5</w:t>
            </w:r>
          </w:p>
        </w:tc>
        <w:tc>
          <w:tcPr>
            <w:tcW w:w="505" w:type="dxa"/>
            <w:tcBorders>
              <w:top w:val="nil"/>
              <w:left w:val="nil"/>
              <w:bottom w:val="single" w:sz="8" w:space="0" w:color="auto"/>
              <w:right w:val="single" w:sz="8" w:space="0" w:color="auto"/>
            </w:tcBorders>
            <w:shd w:val="clear" w:color="auto" w:fill="auto"/>
            <w:vAlign w:val="center"/>
          </w:tcPr>
          <w:p w14:paraId="2D22A09D" w14:textId="091110A6"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24787723" w14:textId="14D50FB9" w:rsidR="00D65979" w:rsidRDefault="00910FE2" w:rsidP="00910FE2">
            <w:pPr>
              <w:jc w:val="center"/>
              <w:rPr>
                <w:color w:val="000000"/>
                <w:sz w:val="18"/>
                <w:szCs w:val="18"/>
              </w:rPr>
            </w:pPr>
            <w:ins w:id="115" w:author="Author">
              <w:r>
                <w:rPr>
                  <w:color w:val="000000"/>
                  <w:sz w:val="18"/>
                  <w:szCs w:val="18"/>
                </w:rPr>
                <w:t>1-Junior</w:t>
              </w:r>
            </w:ins>
            <w:del w:id="116" w:author="Author">
              <w:r w:rsidR="0068353D" w:rsidDel="00910FE2">
                <w:rPr>
                  <w:color w:val="000000"/>
                  <w:sz w:val="18"/>
                  <w:szCs w:val="18"/>
                </w:rPr>
                <w:delText>2</w:delText>
              </w:r>
              <w:r w:rsidR="00D65979" w:rsidDel="00910FE2">
                <w:rPr>
                  <w:color w:val="000000"/>
                  <w:sz w:val="18"/>
                  <w:szCs w:val="18"/>
                </w:rPr>
                <w:delText>-</w:delText>
              </w:r>
              <w:r w:rsidR="0068353D" w:rsidDel="00910FE2">
                <w:rPr>
                  <w:color w:val="000000"/>
                  <w:sz w:val="18"/>
                  <w:szCs w:val="18"/>
                </w:rPr>
                <w:delText>Mid</w:delText>
              </w:r>
            </w:del>
          </w:p>
        </w:tc>
        <w:tc>
          <w:tcPr>
            <w:tcW w:w="1984" w:type="dxa"/>
            <w:tcBorders>
              <w:top w:val="nil"/>
              <w:left w:val="nil"/>
              <w:bottom w:val="single" w:sz="8" w:space="0" w:color="auto"/>
              <w:right w:val="single" w:sz="8" w:space="0" w:color="auto"/>
            </w:tcBorders>
            <w:shd w:val="clear" w:color="auto" w:fill="auto"/>
            <w:vAlign w:val="center"/>
          </w:tcPr>
          <w:p w14:paraId="3C7F33DC" w14:textId="500A6821"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76F556F6" w14:textId="3A49940E" w:rsidR="00D65979" w:rsidRDefault="00D65979" w:rsidP="00D65979">
            <w:pPr>
              <w:jc w:val="center"/>
              <w:rPr>
                <w:color w:val="000000"/>
                <w:sz w:val="18"/>
                <w:szCs w:val="18"/>
              </w:rPr>
            </w:pPr>
            <w:r>
              <w:rPr>
                <w:color w:val="000000"/>
                <w:sz w:val="18"/>
                <w:szCs w:val="18"/>
              </w:rPr>
              <w:t>Systems Engineer</w:t>
            </w:r>
          </w:p>
        </w:tc>
      </w:tr>
      <w:tr w:rsidR="00E55916" w:rsidRPr="008E4D76" w14:paraId="01102CC5"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4C025501" w14:textId="130E5A4F"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0007</w:t>
            </w:r>
          </w:p>
        </w:tc>
        <w:tc>
          <w:tcPr>
            <w:tcW w:w="748" w:type="dxa"/>
            <w:tcBorders>
              <w:top w:val="nil"/>
              <w:left w:val="nil"/>
              <w:bottom w:val="single" w:sz="8" w:space="0" w:color="auto"/>
              <w:right w:val="single" w:sz="8" w:space="0" w:color="auto"/>
            </w:tcBorders>
            <w:shd w:val="clear" w:color="auto" w:fill="auto"/>
            <w:vAlign w:val="center"/>
          </w:tcPr>
          <w:p w14:paraId="1083E69A" w14:textId="6C918FC4" w:rsidR="00D65979" w:rsidRDefault="00D65979" w:rsidP="00D65979">
            <w:pPr>
              <w:jc w:val="center"/>
              <w:rPr>
                <w:color w:val="000000"/>
                <w:sz w:val="18"/>
                <w:szCs w:val="18"/>
              </w:rPr>
            </w:pPr>
            <w:r w:rsidRPr="00235593">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2F325BB7" w14:textId="60B8DC7A" w:rsidR="00D65979" w:rsidRDefault="0068353D" w:rsidP="00D65979">
            <w:pPr>
              <w:jc w:val="center"/>
              <w:rPr>
                <w:color w:val="000000"/>
                <w:sz w:val="18"/>
                <w:szCs w:val="18"/>
              </w:rPr>
            </w:pPr>
            <w:r>
              <w:rPr>
                <w:color w:val="000000"/>
                <w:sz w:val="18"/>
                <w:szCs w:val="18"/>
              </w:rPr>
              <w:t>7</w:t>
            </w:r>
          </w:p>
        </w:tc>
        <w:tc>
          <w:tcPr>
            <w:tcW w:w="1176" w:type="dxa"/>
            <w:tcBorders>
              <w:top w:val="nil"/>
              <w:left w:val="nil"/>
              <w:bottom w:val="single" w:sz="8" w:space="0" w:color="auto"/>
              <w:right w:val="single" w:sz="8" w:space="0" w:color="auto"/>
            </w:tcBorders>
            <w:shd w:val="clear" w:color="auto" w:fill="auto"/>
            <w:vAlign w:val="center"/>
          </w:tcPr>
          <w:p w14:paraId="39F5570B" w14:textId="22142D5D" w:rsidR="00D65979" w:rsidRDefault="00D65979">
            <w:pPr>
              <w:jc w:val="center"/>
              <w:rPr>
                <w:color w:val="000000"/>
                <w:sz w:val="18"/>
                <w:szCs w:val="18"/>
              </w:rPr>
            </w:pPr>
            <w:r>
              <w:rPr>
                <w:color w:val="000000"/>
                <w:sz w:val="18"/>
                <w:szCs w:val="18"/>
              </w:rPr>
              <w:t>3.2, 3.3, 3.4</w:t>
            </w:r>
          </w:p>
        </w:tc>
        <w:tc>
          <w:tcPr>
            <w:tcW w:w="505" w:type="dxa"/>
            <w:tcBorders>
              <w:top w:val="nil"/>
              <w:left w:val="nil"/>
              <w:bottom w:val="single" w:sz="8" w:space="0" w:color="auto"/>
              <w:right w:val="single" w:sz="8" w:space="0" w:color="auto"/>
            </w:tcBorders>
            <w:shd w:val="clear" w:color="auto" w:fill="auto"/>
            <w:vAlign w:val="center"/>
          </w:tcPr>
          <w:p w14:paraId="1419197D" w14:textId="6B85509B"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21F397BE" w14:textId="41675C3E" w:rsidR="00D65979" w:rsidRDefault="0068353D" w:rsidP="00D65979">
            <w:pPr>
              <w:jc w:val="center"/>
              <w:rPr>
                <w:color w:val="000000"/>
                <w:sz w:val="18"/>
                <w:szCs w:val="18"/>
              </w:rPr>
            </w:pPr>
            <w:r>
              <w:rPr>
                <w:color w:val="000000"/>
                <w:sz w:val="18"/>
                <w:szCs w:val="18"/>
              </w:rPr>
              <w:t>1</w:t>
            </w:r>
            <w:r w:rsidR="00D65979">
              <w:rPr>
                <w:color w:val="000000"/>
                <w:sz w:val="18"/>
                <w:szCs w:val="18"/>
              </w:rPr>
              <w:t>-</w:t>
            </w:r>
            <w:r>
              <w:rPr>
                <w:color w:val="000000"/>
                <w:sz w:val="18"/>
                <w:szCs w:val="18"/>
              </w:rPr>
              <w:t>Junior</w:t>
            </w:r>
          </w:p>
        </w:tc>
        <w:tc>
          <w:tcPr>
            <w:tcW w:w="1984" w:type="dxa"/>
            <w:tcBorders>
              <w:top w:val="nil"/>
              <w:left w:val="nil"/>
              <w:bottom w:val="single" w:sz="8" w:space="0" w:color="auto"/>
              <w:right w:val="single" w:sz="8" w:space="0" w:color="auto"/>
            </w:tcBorders>
            <w:shd w:val="clear" w:color="auto" w:fill="auto"/>
            <w:vAlign w:val="center"/>
          </w:tcPr>
          <w:p w14:paraId="19112ADE" w14:textId="64C4B62B"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42A64E21" w14:textId="698D736C" w:rsidR="00D65979" w:rsidRDefault="00D65979" w:rsidP="00D65979">
            <w:pPr>
              <w:jc w:val="center"/>
              <w:rPr>
                <w:color w:val="000000"/>
                <w:sz w:val="18"/>
                <w:szCs w:val="18"/>
              </w:rPr>
            </w:pPr>
            <w:r>
              <w:rPr>
                <w:color w:val="000000"/>
                <w:sz w:val="18"/>
                <w:szCs w:val="18"/>
              </w:rPr>
              <w:t>Systems Engineer</w:t>
            </w:r>
          </w:p>
        </w:tc>
      </w:tr>
      <w:tr w:rsidR="00E55916" w:rsidRPr="008E4D76" w14:paraId="15817197"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2FDD7C73" w14:textId="4CBEB4A4"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0008</w:t>
            </w:r>
          </w:p>
        </w:tc>
        <w:tc>
          <w:tcPr>
            <w:tcW w:w="748" w:type="dxa"/>
            <w:tcBorders>
              <w:top w:val="nil"/>
              <w:left w:val="nil"/>
              <w:bottom w:val="single" w:sz="8" w:space="0" w:color="auto"/>
              <w:right w:val="single" w:sz="8" w:space="0" w:color="auto"/>
            </w:tcBorders>
            <w:shd w:val="clear" w:color="auto" w:fill="auto"/>
            <w:vAlign w:val="center"/>
          </w:tcPr>
          <w:p w14:paraId="5EFC24B0" w14:textId="274555B4" w:rsidR="00D65979" w:rsidRDefault="00D65979" w:rsidP="00D65979">
            <w:pPr>
              <w:jc w:val="center"/>
              <w:rPr>
                <w:color w:val="000000"/>
                <w:sz w:val="18"/>
                <w:szCs w:val="18"/>
              </w:rPr>
            </w:pPr>
            <w:r w:rsidRPr="00235593">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0A1856C6" w14:textId="354A9B74" w:rsidR="00D65979" w:rsidRDefault="0068353D" w:rsidP="00D65979">
            <w:pPr>
              <w:jc w:val="center"/>
              <w:rPr>
                <w:color w:val="000000"/>
                <w:sz w:val="18"/>
                <w:szCs w:val="18"/>
              </w:rPr>
            </w:pPr>
            <w:r>
              <w:rPr>
                <w:color w:val="000000"/>
                <w:sz w:val="18"/>
                <w:szCs w:val="18"/>
              </w:rPr>
              <w:t>1</w:t>
            </w:r>
          </w:p>
        </w:tc>
        <w:tc>
          <w:tcPr>
            <w:tcW w:w="1176" w:type="dxa"/>
            <w:tcBorders>
              <w:top w:val="nil"/>
              <w:left w:val="nil"/>
              <w:bottom w:val="single" w:sz="8" w:space="0" w:color="auto"/>
              <w:right w:val="single" w:sz="8" w:space="0" w:color="auto"/>
            </w:tcBorders>
            <w:shd w:val="clear" w:color="auto" w:fill="auto"/>
            <w:vAlign w:val="center"/>
          </w:tcPr>
          <w:p w14:paraId="62C58D72" w14:textId="77330EB1" w:rsidR="00D65979" w:rsidRDefault="0068353D">
            <w:pPr>
              <w:jc w:val="center"/>
              <w:rPr>
                <w:color w:val="000000"/>
                <w:sz w:val="18"/>
                <w:szCs w:val="18"/>
              </w:rPr>
            </w:pPr>
            <w:r>
              <w:rPr>
                <w:color w:val="000000"/>
                <w:sz w:val="18"/>
                <w:szCs w:val="18"/>
              </w:rPr>
              <w:t xml:space="preserve">3.2, 3.3, </w:t>
            </w:r>
            <w:r w:rsidR="00D65979">
              <w:rPr>
                <w:color w:val="000000"/>
                <w:sz w:val="18"/>
                <w:szCs w:val="18"/>
              </w:rPr>
              <w:t>3.4</w:t>
            </w:r>
          </w:p>
        </w:tc>
        <w:tc>
          <w:tcPr>
            <w:tcW w:w="505" w:type="dxa"/>
            <w:tcBorders>
              <w:top w:val="nil"/>
              <w:left w:val="nil"/>
              <w:bottom w:val="single" w:sz="8" w:space="0" w:color="auto"/>
              <w:right w:val="single" w:sz="8" w:space="0" w:color="auto"/>
            </w:tcBorders>
            <w:shd w:val="clear" w:color="auto" w:fill="auto"/>
            <w:vAlign w:val="center"/>
          </w:tcPr>
          <w:p w14:paraId="4FD02C00" w14:textId="4FE1C6C2"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0034D0D3" w14:textId="6230136D" w:rsidR="00D65979" w:rsidRDefault="0068353D" w:rsidP="00D65979">
            <w:pPr>
              <w:jc w:val="center"/>
              <w:rPr>
                <w:color w:val="000000"/>
                <w:sz w:val="18"/>
                <w:szCs w:val="18"/>
              </w:rPr>
            </w:pPr>
            <w:r>
              <w:rPr>
                <w:color w:val="000000"/>
                <w:sz w:val="18"/>
                <w:szCs w:val="18"/>
              </w:rPr>
              <w:t>2</w:t>
            </w:r>
            <w:r w:rsidR="00D65979">
              <w:rPr>
                <w:color w:val="000000"/>
                <w:sz w:val="18"/>
                <w:szCs w:val="18"/>
              </w:rPr>
              <w:t>-</w:t>
            </w:r>
            <w:r>
              <w:rPr>
                <w:color w:val="000000"/>
                <w:sz w:val="18"/>
                <w:szCs w:val="18"/>
              </w:rPr>
              <w:t>Mid</w:t>
            </w:r>
          </w:p>
        </w:tc>
        <w:tc>
          <w:tcPr>
            <w:tcW w:w="1984" w:type="dxa"/>
            <w:tcBorders>
              <w:top w:val="nil"/>
              <w:left w:val="nil"/>
              <w:bottom w:val="single" w:sz="8" w:space="0" w:color="auto"/>
              <w:right w:val="single" w:sz="8" w:space="0" w:color="auto"/>
            </w:tcBorders>
            <w:shd w:val="clear" w:color="auto" w:fill="auto"/>
            <w:vAlign w:val="center"/>
          </w:tcPr>
          <w:p w14:paraId="053BD372" w14:textId="468C48E7"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632B7702" w14:textId="34A0C42D" w:rsidR="00D65979" w:rsidRDefault="00D65979" w:rsidP="00D65979">
            <w:pPr>
              <w:jc w:val="center"/>
              <w:rPr>
                <w:color w:val="000000"/>
                <w:sz w:val="18"/>
                <w:szCs w:val="18"/>
              </w:rPr>
            </w:pPr>
            <w:r>
              <w:rPr>
                <w:color w:val="000000"/>
                <w:sz w:val="18"/>
                <w:szCs w:val="18"/>
              </w:rPr>
              <w:t>Systems Engineer</w:t>
            </w:r>
          </w:p>
        </w:tc>
      </w:tr>
      <w:tr w:rsidR="00E55916" w:rsidRPr="008E4D76" w14:paraId="575962A6"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06AD3972" w14:textId="2512F6EB"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0009</w:t>
            </w:r>
          </w:p>
        </w:tc>
        <w:tc>
          <w:tcPr>
            <w:tcW w:w="748" w:type="dxa"/>
            <w:tcBorders>
              <w:top w:val="nil"/>
              <w:left w:val="nil"/>
              <w:bottom w:val="single" w:sz="8" w:space="0" w:color="auto"/>
              <w:right w:val="single" w:sz="8" w:space="0" w:color="auto"/>
            </w:tcBorders>
            <w:shd w:val="clear" w:color="auto" w:fill="auto"/>
            <w:vAlign w:val="center"/>
          </w:tcPr>
          <w:p w14:paraId="3E818529" w14:textId="29F5ABD7" w:rsidR="00D65979" w:rsidRDefault="00D65979" w:rsidP="00D65979">
            <w:pPr>
              <w:jc w:val="center"/>
              <w:rPr>
                <w:color w:val="000000"/>
                <w:sz w:val="18"/>
                <w:szCs w:val="18"/>
              </w:rPr>
            </w:pPr>
            <w:r w:rsidRPr="00235593">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09DE38F6" w14:textId="6966183C" w:rsidR="00D65979" w:rsidRDefault="0068353D">
            <w:pPr>
              <w:jc w:val="center"/>
              <w:rPr>
                <w:color w:val="000000"/>
                <w:sz w:val="18"/>
                <w:szCs w:val="18"/>
              </w:rPr>
            </w:pPr>
            <w:r>
              <w:rPr>
                <w:color w:val="000000"/>
                <w:sz w:val="18"/>
                <w:szCs w:val="18"/>
              </w:rPr>
              <w:t>3</w:t>
            </w:r>
          </w:p>
        </w:tc>
        <w:tc>
          <w:tcPr>
            <w:tcW w:w="1176" w:type="dxa"/>
            <w:tcBorders>
              <w:top w:val="nil"/>
              <w:left w:val="nil"/>
              <w:bottom w:val="single" w:sz="8" w:space="0" w:color="auto"/>
              <w:right w:val="single" w:sz="8" w:space="0" w:color="auto"/>
            </w:tcBorders>
            <w:shd w:val="clear" w:color="auto" w:fill="auto"/>
            <w:vAlign w:val="center"/>
          </w:tcPr>
          <w:p w14:paraId="2D3BD849" w14:textId="7AFBF2AF" w:rsidR="00D65979" w:rsidRDefault="0068353D">
            <w:pPr>
              <w:jc w:val="center"/>
              <w:rPr>
                <w:color w:val="000000"/>
                <w:sz w:val="18"/>
                <w:szCs w:val="18"/>
              </w:rPr>
            </w:pPr>
            <w:r>
              <w:rPr>
                <w:color w:val="000000"/>
                <w:sz w:val="18"/>
                <w:szCs w:val="18"/>
              </w:rPr>
              <w:t xml:space="preserve">3.2, 3.3, </w:t>
            </w:r>
            <w:r w:rsidR="00D65979">
              <w:rPr>
                <w:color w:val="000000"/>
                <w:sz w:val="18"/>
                <w:szCs w:val="18"/>
              </w:rPr>
              <w:t>3.4</w:t>
            </w:r>
            <w:r>
              <w:rPr>
                <w:color w:val="000000"/>
                <w:sz w:val="18"/>
                <w:szCs w:val="18"/>
              </w:rPr>
              <w:t>, 3.5</w:t>
            </w:r>
          </w:p>
        </w:tc>
        <w:tc>
          <w:tcPr>
            <w:tcW w:w="505" w:type="dxa"/>
            <w:tcBorders>
              <w:top w:val="nil"/>
              <w:left w:val="nil"/>
              <w:bottom w:val="single" w:sz="8" w:space="0" w:color="auto"/>
              <w:right w:val="single" w:sz="8" w:space="0" w:color="auto"/>
            </w:tcBorders>
            <w:shd w:val="clear" w:color="auto" w:fill="auto"/>
            <w:vAlign w:val="center"/>
          </w:tcPr>
          <w:p w14:paraId="6BE534B8" w14:textId="6E7B005A"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53246CA1" w14:textId="3B6E9467" w:rsidR="00D65979" w:rsidRDefault="0068353D" w:rsidP="00D65979">
            <w:pPr>
              <w:jc w:val="center"/>
              <w:rPr>
                <w:color w:val="000000"/>
                <w:sz w:val="18"/>
                <w:szCs w:val="18"/>
              </w:rPr>
            </w:pPr>
            <w:r w:rsidRPr="00BC67AB">
              <w:rPr>
                <w:color w:val="000000"/>
                <w:sz w:val="18"/>
                <w:szCs w:val="18"/>
              </w:rPr>
              <w:t>4-Expert</w:t>
            </w:r>
          </w:p>
        </w:tc>
        <w:tc>
          <w:tcPr>
            <w:tcW w:w="1984" w:type="dxa"/>
            <w:tcBorders>
              <w:top w:val="nil"/>
              <w:left w:val="nil"/>
              <w:bottom w:val="single" w:sz="8" w:space="0" w:color="auto"/>
              <w:right w:val="single" w:sz="8" w:space="0" w:color="auto"/>
            </w:tcBorders>
            <w:shd w:val="clear" w:color="auto" w:fill="auto"/>
            <w:vAlign w:val="center"/>
          </w:tcPr>
          <w:p w14:paraId="37684B02" w14:textId="15EA1F0E"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3712627F" w14:textId="51B62391" w:rsidR="00D65979" w:rsidRDefault="00D65979" w:rsidP="00D65979">
            <w:pPr>
              <w:jc w:val="center"/>
              <w:rPr>
                <w:color w:val="000000"/>
                <w:sz w:val="18"/>
                <w:szCs w:val="18"/>
              </w:rPr>
            </w:pPr>
            <w:r>
              <w:rPr>
                <w:color w:val="000000"/>
                <w:sz w:val="18"/>
                <w:szCs w:val="18"/>
              </w:rPr>
              <w:t>Systems Engineer</w:t>
            </w:r>
          </w:p>
        </w:tc>
      </w:tr>
      <w:tr w:rsidR="00E55916" w:rsidRPr="00EF39FB" w14:paraId="7BF8765D"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1AF2917C" w14:textId="04FFDF7A" w:rsidR="00D65979" w:rsidRPr="00BC67AB"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0010</w:t>
            </w:r>
          </w:p>
        </w:tc>
        <w:tc>
          <w:tcPr>
            <w:tcW w:w="748" w:type="dxa"/>
            <w:tcBorders>
              <w:top w:val="nil"/>
              <w:left w:val="nil"/>
              <w:bottom w:val="single" w:sz="8" w:space="0" w:color="auto"/>
              <w:right w:val="single" w:sz="8" w:space="0" w:color="auto"/>
            </w:tcBorders>
            <w:shd w:val="clear" w:color="auto" w:fill="auto"/>
            <w:vAlign w:val="center"/>
          </w:tcPr>
          <w:p w14:paraId="31F5E523" w14:textId="6F0307ED" w:rsidR="00D65979" w:rsidRPr="00BC67AB"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416439AB" w14:textId="3F4ACD4D" w:rsidR="00D65979" w:rsidRPr="00BC67AB" w:rsidRDefault="00D65979" w:rsidP="00D65979">
            <w:pPr>
              <w:jc w:val="center"/>
              <w:rPr>
                <w:color w:val="000000"/>
                <w:sz w:val="18"/>
                <w:szCs w:val="18"/>
              </w:rPr>
            </w:pPr>
            <w:r>
              <w:rPr>
                <w:color w:val="000000"/>
                <w:sz w:val="18"/>
                <w:szCs w:val="18"/>
              </w:rPr>
              <w:t>3</w:t>
            </w:r>
          </w:p>
        </w:tc>
        <w:tc>
          <w:tcPr>
            <w:tcW w:w="1176" w:type="dxa"/>
            <w:tcBorders>
              <w:top w:val="nil"/>
              <w:left w:val="nil"/>
              <w:bottom w:val="single" w:sz="8" w:space="0" w:color="auto"/>
              <w:right w:val="single" w:sz="8" w:space="0" w:color="auto"/>
            </w:tcBorders>
            <w:shd w:val="clear" w:color="auto" w:fill="auto"/>
            <w:vAlign w:val="center"/>
          </w:tcPr>
          <w:p w14:paraId="3D0539AD" w14:textId="584322CF" w:rsidR="00D65979" w:rsidRPr="00BC67AB" w:rsidRDefault="00D65979">
            <w:pPr>
              <w:jc w:val="center"/>
              <w:rPr>
                <w:color w:val="000000"/>
                <w:sz w:val="18"/>
                <w:szCs w:val="18"/>
              </w:rPr>
            </w:pPr>
            <w:r w:rsidRPr="004B3699">
              <w:rPr>
                <w:color w:val="000000"/>
                <w:sz w:val="18"/>
                <w:szCs w:val="18"/>
              </w:rPr>
              <w:t>3.2, 3.3, 3.4</w:t>
            </w:r>
            <w:r w:rsidR="0068353D">
              <w:rPr>
                <w:color w:val="000000"/>
                <w:sz w:val="18"/>
                <w:szCs w:val="18"/>
              </w:rPr>
              <w:t>, 3.5</w:t>
            </w:r>
          </w:p>
        </w:tc>
        <w:tc>
          <w:tcPr>
            <w:tcW w:w="505" w:type="dxa"/>
            <w:tcBorders>
              <w:top w:val="nil"/>
              <w:left w:val="nil"/>
              <w:bottom w:val="single" w:sz="8" w:space="0" w:color="auto"/>
              <w:right w:val="single" w:sz="8" w:space="0" w:color="auto"/>
            </w:tcBorders>
            <w:shd w:val="clear" w:color="auto" w:fill="auto"/>
            <w:vAlign w:val="center"/>
          </w:tcPr>
          <w:p w14:paraId="0C82728D" w14:textId="7FDC29A7" w:rsidR="00D65979" w:rsidRPr="00BC67AB" w:rsidRDefault="00D65979" w:rsidP="00D65979">
            <w:pPr>
              <w:jc w:val="center"/>
              <w:rPr>
                <w:color w:val="000000"/>
                <w:sz w:val="18"/>
                <w:szCs w:val="18"/>
              </w:rPr>
            </w:pPr>
            <w:r w:rsidRPr="00BC67AB">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03713064" w14:textId="1C3FF9EE" w:rsidR="00D65979" w:rsidRPr="00BC67AB" w:rsidRDefault="00D65979" w:rsidP="00D65979">
            <w:pPr>
              <w:jc w:val="center"/>
              <w:rPr>
                <w:color w:val="000000"/>
                <w:sz w:val="18"/>
                <w:szCs w:val="18"/>
              </w:rPr>
            </w:pPr>
            <w:r w:rsidRPr="00BC67AB">
              <w:rPr>
                <w:color w:val="000000"/>
                <w:sz w:val="18"/>
                <w:szCs w:val="18"/>
              </w:rPr>
              <w:t>4-Expert</w:t>
            </w:r>
          </w:p>
        </w:tc>
        <w:tc>
          <w:tcPr>
            <w:tcW w:w="1984" w:type="dxa"/>
            <w:tcBorders>
              <w:top w:val="nil"/>
              <w:left w:val="nil"/>
              <w:bottom w:val="single" w:sz="8" w:space="0" w:color="auto"/>
              <w:right w:val="single" w:sz="8" w:space="0" w:color="auto"/>
            </w:tcBorders>
            <w:shd w:val="clear" w:color="auto" w:fill="auto"/>
            <w:vAlign w:val="center"/>
          </w:tcPr>
          <w:p w14:paraId="285A2367" w14:textId="6BC5E0E9" w:rsidR="00D65979" w:rsidRPr="00BC67AB" w:rsidRDefault="00D65979" w:rsidP="00D65979">
            <w:pPr>
              <w:jc w:val="center"/>
              <w:rPr>
                <w:color w:val="000000"/>
                <w:sz w:val="18"/>
                <w:szCs w:val="18"/>
              </w:rPr>
            </w:pPr>
            <w:r w:rsidRPr="00BC67AB">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250CED4D" w14:textId="21522862" w:rsidR="00D65979" w:rsidRPr="00BC67AB" w:rsidRDefault="00D65979" w:rsidP="00D65979">
            <w:pPr>
              <w:jc w:val="center"/>
              <w:rPr>
                <w:color w:val="000000"/>
                <w:sz w:val="18"/>
                <w:szCs w:val="18"/>
              </w:rPr>
            </w:pPr>
            <w:r w:rsidRPr="00BC67AB">
              <w:rPr>
                <w:color w:val="000000"/>
                <w:sz w:val="18"/>
                <w:szCs w:val="18"/>
              </w:rPr>
              <w:t>Systems Engineer</w:t>
            </w:r>
          </w:p>
        </w:tc>
      </w:tr>
      <w:tr w:rsidR="0068353D" w:rsidRPr="008E4D76" w14:paraId="545CF9EA"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2425EEB7" w14:textId="5EFC3D1C" w:rsidR="00D65979" w:rsidRPr="001240BD"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0011</w:t>
            </w:r>
          </w:p>
        </w:tc>
        <w:tc>
          <w:tcPr>
            <w:tcW w:w="748" w:type="dxa"/>
            <w:tcBorders>
              <w:top w:val="nil"/>
              <w:left w:val="nil"/>
              <w:bottom w:val="single" w:sz="8" w:space="0" w:color="auto"/>
              <w:right w:val="single" w:sz="8" w:space="0" w:color="auto"/>
            </w:tcBorders>
            <w:shd w:val="clear" w:color="auto" w:fill="auto"/>
            <w:vAlign w:val="center"/>
          </w:tcPr>
          <w:p w14:paraId="5E43BB58" w14:textId="5D63D003" w:rsidR="00D65979" w:rsidRPr="001240BD" w:rsidRDefault="00802997"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67770924" w14:textId="49435947" w:rsidR="00D65979" w:rsidRPr="001240BD" w:rsidRDefault="00D65979" w:rsidP="00D65979">
            <w:pPr>
              <w:jc w:val="center"/>
              <w:rPr>
                <w:color w:val="000000"/>
                <w:sz w:val="18"/>
                <w:szCs w:val="18"/>
              </w:rPr>
            </w:pPr>
            <w:r w:rsidRPr="00401076">
              <w:rPr>
                <w:color w:val="000000"/>
                <w:sz w:val="18"/>
                <w:szCs w:val="18"/>
              </w:rPr>
              <w:t>3</w:t>
            </w:r>
          </w:p>
        </w:tc>
        <w:tc>
          <w:tcPr>
            <w:tcW w:w="1176" w:type="dxa"/>
            <w:tcBorders>
              <w:top w:val="nil"/>
              <w:left w:val="nil"/>
              <w:bottom w:val="single" w:sz="8" w:space="0" w:color="auto"/>
              <w:right w:val="single" w:sz="8" w:space="0" w:color="auto"/>
            </w:tcBorders>
            <w:shd w:val="clear" w:color="auto" w:fill="auto"/>
            <w:vAlign w:val="center"/>
          </w:tcPr>
          <w:p w14:paraId="5CA692AD" w14:textId="30FAEC1C" w:rsidR="00D65979" w:rsidRPr="001240BD" w:rsidRDefault="00D65979">
            <w:pPr>
              <w:jc w:val="center"/>
              <w:rPr>
                <w:color w:val="000000"/>
                <w:sz w:val="18"/>
                <w:szCs w:val="18"/>
              </w:rPr>
            </w:pPr>
            <w:r w:rsidRPr="004B3699">
              <w:rPr>
                <w:color w:val="000000"/>
                <w:sz w:val="18"/>
                <w:szCs w:val="18"/>
              </w:rPr>
              <w:t>3.2, 3.3, 3.4</w:t>
            </w:r>
          </w:p>
        </w:tc>
        <w:tc>
          <w:tcPr>
            <w:tcW w:w="505" w:type="dxa"/>
            <w:tcBorders>
              <w:top w:val="nil"/>
              <w:left w:val="nil"/>
              <w:bottom w:val="single" w:sz="8" w:space="0" w:color="auto"/>
              <w:right w:val="single" w:sz="8" w:space="0" w:color="auto"/>
            </w:tcBorders>
            <w:shd w:val="clear" w:color="auto" w:fill="auto"/>
            <w:vAlign w:val="center"/>
          </w:tcPr>
          <w:p w14:paraId="7D55E690" w14:textId="404D5652" w:rsidR="00D65979" w:rsidRPr="001240BD" w:rsidRDefault="00D65979" w:rsidP="00D65979">
            <w:pPr>
              <w:jc w:val="center"/>
              <w:rPr>
                <w:color w:val="000000"/>
                <w:sz w:val="18"/>
                <w:szCs w:val="18"/>
              </w:rPr>
            </w:pPr>
            <w:r w:rsidRPr="001240BD">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637B1BD8" w14:textId="411BA261" w:rsidR="00D65979" w:rsidRPr="001240BD" w:rsidRDefault="0068353D" w:rsidP="00D65979">
            <w:pPr>
              <w:jc w:val="center"/>
              <w:rPr>
                <w:color w:val="000000"/>
                <w:sz w:val="18"/>
                <w:szCs w:val="18"/>
              </w:rPr>
            </w:pPr>
            <w:r>
              <w:rPr>
                <w:color w:val="000000"/>
                <w:sz w:val="18"/>
                <w:szCs w:val="18"/>
              </w:rPr>
              <w:t>3</w:t>
            </w:r>
            <w:r w:rsidR="00D65979" w:rsidRPr="001240BD">
              <w:rPr>
                <w:color w:val="000000"/>
                <w:sz w:val="18"/>
                <w:szCs w:val="18"/>
              </w:rPr>
              <w:t>-</w:t>
            </w:r>
            <w:r>
              <w:rPr>
                <w:color w:val="000000"/>
                <w:sz w:val="18"/>
                <w:szCs w:val="18"/>
              </w:rPr>
              <w:t>Senior</w:t>
            </w:r>
          </w:p>
        </w:tc>
        <w:tc>
          <w:tcPr>
            <w:tcW w:w="1984" w:type="dxa"/>
            <w:tcBorders>
              <w:top w:val="nil"/>
              <w:left w:val="nil"/>
              <w:bottom w:val="single" w:sz="8" w:space="0" w:color="auto"/>
              <w:right w:val="single" w:sz="8" w:space="0" w:color="auto"/>
            </w:tcBorders>
            <w:shd w:val="clear" w:color="auto" w:fill="auto"/>
            <w:vAlign w:val="center"/>
          </w:tcPr>
          <w:p w14:paraId="04E81F4A" w14:textId="444D8827" w:rsidR="00D65979" w:rsidRPr="001240BD" w:rsidRDefault="00D65979" w:rsidP="00D65979">
            <w:pPr>
              <w:jc w:val="center"/>
              <w:rPr>
                <w:color w:val="000000"/>
                <w:sz w:val="18"/>
                <w:szCs w:val="18"/>
              </w:rPr>
            </w:pPr>
            <w:r w:rsidRPr="001240BD">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580509FC" w14:textId="6D6D1941" w:rsidR="00D65979" w:rsidRPr="001240BD" w:rsidRDefault="00D65979" w:rsidP="00D65979">
            <w:pPr>
              <w:jc w:val="center"/>
              <w:rPr>
                <w:color w:val="000000"/>
                <w:sz w:val="18"/>
                <w:szCs w:val="18"/>
              </w:rPr>
            </w:pPr>
            <w:r w:rsidRPr="001240BD">
              <w:rPr>
                <w:color w:val="000000"/>
                <w:sz w:val="18"/>
                <w:szCs w:val="18"/>
              </w:rPr>
              <w:t>Systems Engineer</w:t>
            </w:r>
          </w:p>
        </w:tc>
      </w:tr>
      <w:tr w:rsidR="00E55916" w:rsidRPr="008E4D76" w14:paraId="58895BEC"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609971FD" w14:textId="31E63BEC"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0012</w:t>
            </w:r>
          </w:p>
        </w:tc>
        <w:tc>
          <w:tcPr>
            <w:tcW w:w="748" w:type="dxa"/>
            <w:tcBorders>
              <w:top w:val="nil"/>
              <w:left w:val="nil"/>
              <w:bottom w:val="single" w:sz="8" w:space="0" w:color="auto"/>
              <w:right w:val="single" w:sz="8" w:space="0" w:color="auto"/>
            </w:tcBorders>
            <w:shd w:val="clear" w:color="auto" w:fill="auto"/>
            <w:vAlign w:val="center"/>
          </w:tcPr>
          <w:p w14:paraId="79B6F277" w14:textId="7955360A" w:rsidR="00D65979"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7A80AD39" w14:textId="5C31453E" w:rsidR="00D65979" w:rsidRDefault="00C83C47" w:rsidP="00D65979">
            <w:pPr>
              <w:jc w:val="center"/>
              <w:rPr>
                <w:color w:val="000000"/>
                <w:sz w:val="18"/>
                <w:szCs w:val="18"/>
              </w:rPr>
            </w:pPr>
            <w:r>
              <w:rPr>
                <w:color w:val="000000"/>
                <w:sz w:val="18"/>
                <w:szCs w:val="18"/>
              </w:rPr>
              <w:t>1</w:t>
            </w:r>
          </w:p>
        </w:tc>
        <w:tc>
          <w:tcPr>
            <w:tcW w:w="1176" w:type="dxa"/>
            <w:tcBorders>
              <w:top w:val="nil"/>
              <w:left w:val="nil"/>
              <w:bottom w:val="single" w:sz="8" w:space="0" w:color="auto"/>
              <w:right w:val="single" w:sz="8" w:space="0" w:color="auto"/>
            </w:tcBorders>
            <w:shd w:val="clear" w:color="auto" w:fill="auto"/>
            <w:vAlign w:val="center"/>
          </w:tcPr>
          <w:p w14:paraId="3582566C" w14:textId="2DB44632" w:rsidR="00D65979" w:rsidRDefault="0068353D">
            <w:pPr>
              <w:jc w:val="center"/>
              <w:rPr>
                <w:color w:val="000000"/>
                <w:sz w:val="18"/>
                <w:szCs w:val="18"/>
              </w:rPr>
            </w:pPr>
            <w:r>
              <w:rPr>
                <w:color w:val="000000"/>
                <w:sz w:val="18"/>
                <w:szCs w:val="18"/>
              </w:rPr>
              <w:t xml:space="preserve">3.2, 3.3, </w:t>
            </w:r>
            <w:r w:rsidR="00D65979">
              <w:rPr>
                <w:color w:val="000000"/>
                <w:sz w:val="18"/>
                <w:szCs w:val="18"/>
              </w:rPr>
              <w:t>3.4</w:t>
            </w:r>
          </w:p>
        </w:tc>
        <w:tc>
          <w:tcPr>
            <w:tcW w:w="505" w:type="dxa"/>
            <w:tcBorders>
              <w:top w:val="nil"/>
              <w:left w:val="nil"/>
              <w:bottom w:val="single" w:sz="8" w:space="0" w:color="auto"/>
              <w:right w:val="single" w:sz="8" w:space="0" w:color="auto"/>
            </w:tcBorders>
            <w:shd w:val="clear" w:color="auto" w:fill="auto"/>
            <w:vAlign w:val="center"/>
          </w:tcPr>
          <w:p w14:paraId="643A4AAB" w14:textId="5DAE2167"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2B4F6F5E" w14:textId="49D53318" w:rsidR="00D65979" w:rsidRDefault="0068353D" w:rsidP="00D65979">
            <w:pPr>
              <w:jc w:val="center"/>
              <w:rPr>
                <w:color w:val="000000"/>
                <w:sz w:val="18"/>
                <w:szCs w:val="18"/>
              </w:rPr>
            </w:pPr>
            <w:r>
              <w:rPr>
                <w:color w:val="000000"/>
                <w:sz w:val="18"/>
                <w:szCs w:val="18"/>
              </w:rPr>
              <w:t>3</w:t>
            </w:r>
            <w:r w:rsidR="00D65979">
              <w:rPr>
                <w:color w:val="000000"/>
                <w:sz w:val="18"/>
                <w:szCs w:val="18"/>
              </w:rPr>
              <w:t>-</w:t>
            </w:r>
            <w:r>
              <w:rPr>
                <w:color w:val="000000"/>
                <w:sz w:val="18"/>
                <w:szCs w:val="18"/>
              </w:rPr>
              <w:t>Senior</w:t>
            </w:r>
          </w:p>
        </w:tc>
        <w:tc>
          <w:tcPr>
            <w:tcW w:w="1984" w:type="dxa"/>
            <w:tcBorders>
              <w:top w:val="nil"/>
              <w:left w:val="nil"/>
              <w:bottom w:val="single" w:sz="8" w:space="0" w:color="auto"/>
              <w:right w:val="single" w:sz="8" w:space="0" w:color="auto"/>
            </w:tcBorders>
            <w:shd w:val="clear" w:color="auto" w:fill="auto"/>
            <w:vAlign w:val="center"/>
          </w:tcPr>
          <w:p w14:paraId="21703C8C" w14:textId="286C456E"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69CF80B4" w14:textId="5CB05F31" w:rsidR="00D65979" w:rsidRDefault="00D65979" w:rsidP="00D65979">
            <w:pPr>
              <w:jc w:val="center"/>
              <w:rPr>
                <w:color w:val="000000"/>
                <w:sz w:val="18"/>
                <w:szCs w:val="18"/>
              </w:rPr>
            </w:pPr>
            <w:r>
              <w:rPr>
                <w:color w:val="000000"/>
                <w:sz w:val="18"/>
                <w:szCs w:val="18"/>
              </w:rPr>
              <w:t>Systems Engineer</w:t>
            </w:r>
          </w:p>
        </w:tc>
      </w:tr>
      <w:tr w:rsidR="0068353D" w:rsidRPr="008E4D76" w14:paraId="13145DC9"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8DB3E2" w:themeFill="text2" w:themeFillTint="66"/>
            <w:vAlign w:val="center"/>
          </w:tcPr>
          <w:p w14:paraId="358E4A59" w14:textId="448FE315"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0013</w:t>
            </w:r>
          </w:p>
        </w:tc>
        <w:tc>
          <w:tcPr>
            <w:tcW w:w="748" w:type="dxa"/>
            <w:tcBorders>
              <w:top w:val="nil"/>
              <w:left w:val="nil"/>
              <w:bottom w:val="single" w:sz="8" w:space="0" w:color="auto"/>
              <w:right w:val="single" w:sz="8" w:space="0" w:color="auto"/>
            </w:tcBorders>
            <w:shd w:val="clear" w:color="auto" w:fill="8DB3E2" w:themeFill="text2" w:themeFillTint="66"/>
            <w:vAlign w:val="center"/>
          </w:tcPr>
          <w:p w14:paraId="2EC70D87" w14:textId="1315EB53" w:rsidR="00D65979" w:rsidRDefault="0068353D" w:rsidP="00D65979">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255EBBAD" w14:textId="608D28BE" w:rsidR="00D65979" w:rsidRDefault="00D65979" w:rsidP="00D65979">
            <w:pPr>
              <w:jc w:val="center"/>
              <w:rPr>
                <w:color w:val="000000"/>
                <w:sz w:val="18"/>
                <w:szCs w:val="18"/>
              </w:rPr>
            </w:pPr>
            <w:r w:rsidRPr="007140E6">
              <w:rPr>
                <w:color w:val="000000"/>
                <w:sz w:val="18"/>
                <w:szCs w:val="18"/>
              </w:rPr>
              <w:t>3</w:t>
            </w:r>
          </w:p>
        </w:tc>
        <w:tc>
          <w:tcPr>
            <w:tcW w:w="1176" w:type="dxa"/>
            <w:tcBorders>
              <w:top w:val="nil"/>
              <w:left w:val="nil"/>
              <w:bottom w:val="single" w:sz="8" w:space="0" w:color="auto"/>
              <w:right w:val="single" w:sz="8" w:space="0" w:color="auto"/>
            </w:tcBorders>
            <w:shd w:val="clear" w:color="auto" w:fill="8DB3E2" w:themeFill="text2" w:themeFillTint="66"/>
            <w:vAlign w:val="center"/>
          </w:tcPr>
          <w:p w14:paraId="3E52A833" w14:textId="771DCEB1" w:rsidR="00D65979" w:rsidRDefault="0068353D" w:rsidP="00D65979">
            <w:pPr>
              <w:jc w:val="center"/>
              <w:rPr>
                <w:color w:val="000000"/>
                <w:sz w:val="18"/>
                <w:szCs w:val="18"/>
              </w:rPr>
            </w:pPr>
            <w:r>
              <w:rPr>
                <w:color w:val="000000"/>
                <w:sz w:val="18"/>
                <w:szCs w:val="18"/>
              </w:rPr>
              <w:t xml:space="preserve">3.2, 3.3, </w:t>
            </w:r>
            <w:r w:rsidR="00D65979">
              <w:rPr>
                <w:color w:val="000000"/>
                <w:sz w:val="18"/>
                <w:szCs w:val="18"/>
              </w:rPr>
              <w:t>3.4</w:t>
            </w:r>
          </w:p>
        </w:tc>
        <w:tc>
          <w:tcPr>
            <w:tcW w:w="505" w:type="dxa"/>
            <w:tcBorders>
              <w:top w:val="nil"/>
              <w:left w:val="nil"/>
              <w:bottom w:val="single" w:sz="8" w:space="0" w:color="auto"/>
              <w:right w:val="single" w:sz="8" w:space="0" w:color="auto"/>
            </w:tcBorders>
            <w:shd w:val="clear" w:color="auto" w:fill="8DB3E2" w:themeFill="text2" w:themeFillTint="66"/>
            <w:vAlign w:val="center"/>
          </w:tcPr>
          <w:p w14:paraId="040B89E4" w14:textId="65117EEF"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8DB3E2" w:themeFill="text2" w:themeFillTint="66"/>
            <w:vAlign w:val="center"/>
          </w:tcPr>
          <w:p w14:paraId="49B5AFBE" w14:textId="4AF18D31" w:rsidR="00D65979" w:rsidRDefault="00D65979" w:rsidP="00D65979">
            <w:pPr>
              <w:jc w:val="center"/>
              <w:rPr>
                <w:color w:val="000000"/>
                <w:sz w:val="18"/>
                <w:szCs w:val="18"/>
              </w:rPr>
            </w:pPr>
            <w:r>
              <w:rPr>
                <w:color w:val="000000"/>
                <w:sz w:val="18"/>
                <w:szCs w:val="18"/>
              </w:rPr>
              <w:t>4-Expert</w:t>
            </w:r>
          </w:p>
        </w:tc>
        <w:tc>
          <w:tcPr>
            <w:tcW w:w="1984" w:type="dxa"/>
            <w:tcBorders>
              <w:top w:val="nil"/>
              <w:left w:val="nil"/>
              <w:bottom w:val="single" w:sz="8" w:space="0" w:color="auto"/>
              <w:right w:val="single" w:sz="8" w:space="0" w:color="auto"/>
            </w:tcBorders>
            <w:shd w:val="clear" w:color="auto" w:fill="8DB3E2" w:themeFill="text2" w:themeFillTint="66"/>
            <w:vAlign w:val="center"/>
          </w:tcPr>
          <w:p w14:paraId="5A23E38A" w14:textId="194715EE"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8DB3E2" w:themeFill="text2" w:themeFillTint="66"/>
            <w:vAlign w:val="center"/>
          </w:tcPr>
          <w:p w14:paraId="2DDD04F8" w14:textId="5721029B" w:rsidR="00D65979" w:rsidRDefault="00D65979" w:rsidP="00D65979">
            <w:pPr>
              <w:jc w:val="center"/>
              <w:rPr>
                <w:color w:val="000000"/>
                <w:sz w:val="18"/>
                <w:szCs w:val="18"/>
              </w:rPr>
            </w:pPr>
            <w:r>
              <w:rPr>
                <w:color w:val="000000"/>
                <w:sz w:val="18"/>
                <w:szCs w:val="18"/>
              </w:rPr>
              <w:t>Systems Engineer</w:t>
            </w:r>
          </w:p>
        </w:tc>
      </w:tr>
      <w:tr w:rsidR="00E55916" w:rsidRPr="008E4D76" w14:paraId="13332633"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8DB3E2" w:themeFill="text2" w:themeFillTint="66"/>
            <w:vAlign w:val="center"/>
          </w:tcPr>
          <w:p w14:paraId="1F66C38A" w14:textId="1928F008" w:rsidR="00D65979" w:rsidRPr="001240BD" w:rsidRDefault="00D65979" w:rsidP="00D65979">
            <w:pPr>
              <w:jc w:val="center"/>
              <w:rPr>
                <w:color w:val="000000"/>
                <w:sz w:val="18"/>
                <w:szCs w:val="18"/>
              </w:rPr>
            </w:pPr>
            <w:r>
              <w:rPr>
                <w:color w:val="000000"/>
                <w:sz w:val="18"/>
                <w:szCs w:val="18"/>
              </w:rPr>
              <w:t>01-10</w:t>
            </w:r>
            <w:r w:rsidRPr="001240BD">
              <w:rPr>
                <w:color w:val="000000"/>
                <w:sz w:val="18"/>
                <w:szCs w:val="18"/>
              </w:rPr>
              <w:t>-TIP-</w:t>
            </w:r>
            <w:r w:rsidR="009331B5">
              <w:rPr>
                <w:color w:val="000000"/>
                <w:sz w:val="18"/>
                <w:szCs w:val="18"/>
              </w:rPr>
              <w:t>01-</w:t>
            </w:r>
            <w:r w:rsidRPr="001240BD">
              <w:rPr>
                <w:color w:val="000000"/>
                <w:sz w:val="18"/>
                <w:szCs w:val="18"/>
              </w:rPr>
              <w:t>001</w:t>
            </w:r>
            <w:r>
              <w:rPr>
                <w:color w:val="000000"/>
                <w:sz w:val="18"/>
                <w:szCs w:val="18"/>
              </w:rPr>
              <w:t>4</w:t>
            </w:r>
          </w:p>
        </w:tc>
        <w:tc>
          <w:tcPr>
            <w:tcW w:w="748" w:type="dxa"/>
            <w:tcBorders>
              <w:top w:val="nil"/>
              <w:left w:val="nil"/>
              <w:bottom w:val="single" w:sz="8" w:space="0" w:color="auto"/>
              <w:right w:val="single" w:sz="8" w:space="0" w:color="auto"/>
            </w:tcBorders>
            <w:shd w:val="clear" w:color="auto" w:fill="8DB3E2" w:themeFill="text2" w:themeFillTint="66"/>
            <w:vAlign w:val="center"/>
          </w:tcPr>
          <w:p w14:paraId="44684F63" w14:textId="0B1F26C7" w:rsidR="00D65979" w:rsidRPr="001240BD"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70BA6307" w14:textId="52CC4CDE" w:rsidR="00D65979" w:rsidRPr="001240BD" w:rsidRDefault="00E55916" w:rsidP="00D65979">
            <w:pPr>
              <w:jc w:val="center"/>
              <w:rPr>
                <w:color w:val="000000"/>
                <w:sz w:val="18"/>
                <w:szCs w:val="18"/>
              </w:rPr>
            </w:pPr>
            <w:r>
              <w:rPr>
                <w:color w:val="000000"/>
                <w:sz w:val="18"/>
                <w:szCs w:val="18"/>
              </w:rPr>
              <w:t>4</w:t>
            </w:r>
          </w:p>
        </w:tc>
        <w:tc>
          <w:tcPr>
            <w:tcW w:w="1176" w:type="dxa"/>
            <w:tcBorders>
              <w:top w:val="nil"/>
              <w:left w:val="nil"/>
              <w:bottom w:val="single" w:sz="8" w:space="0" w:color="auto"/>
              <w:right w:val="single" w:sz="8" w:space="0" w:color="auto"/>
            </w:tcBorders>
            <w:shd w:val="clear" w:color="auto" w:fill="8DB3E2" w:themeFill="text2" w:themeFillTint="66"/>
            <w:vAlign w:val="center"/>
          </w:tcPr>
          <w:p w14:paraId="3975EA1F" w14:textId="46D182F9" w:rsidR="00D65979" w:rsidRPr="001240BD" w:rsidRDefault="00D65979" w:rsidP="00D65979">
            <w:pPr>
              <w:jc w:val="center"/>
              <w:rPr>
                <w:color w:val="000000"/>
                <w:sz w:val="18"/>
                <w:szCs w:val="18"/>
              </w:rPr>
            </w:pPr>
            <w:r>
              <w:rPr>
                <w:color w:val="000000"/>
                <w:sz w:val="18"/>
                <w:szCs w:val="18"/>
              </w:rPr>
              <w:t>3.2, 3.3, 3.4</w:t>
            </w:r>
            <w:r w:rsidRPr="001240BD">
              <w:rPr>
                <w:color w:val="000000"/>
                <w:sz w:val="18"/>
                <w:szCs w:val="18"/>
              </w:rPr>
              <w:t xml:space="preserve"> </w:t>
            </w:r>
          </w:p>
        </w:tc>
        <w:tc>
          <w:tcPr>
            <w:tcW w:w="505" w:type="dxa"/>
            <w:tcBorders>
              <w:top w:val="nil"/>
              <w:left w:val="nil"/>
              <w:bottom w:val="single" w:sz="8" w:space="0" w:color="auto"/>
              <w:right w:val="single" w:sz="8" w:space="0" w:color="auto"/>
            </w:tcBorders>
            <w:shd w:val="clear" w:color="auto" w:fill="8DB3E2" w:themeFill="text2" w:themeFillTint="66"/>
            <w:vAlign w:val="center"/>
          </w:tcPr>
          <w:p w14:paraId="7BA3745C" w14:textId="165FF079" w:rsidR="00D65979" w:rsidRPr="001240BD" w:rsidRDefault="00D65979" w:rsidP="00D65979">
            <w:pPr>
              <w:jc w:val="center"/>
              <w:rPr>
                <w:color w:val="000000"/>
                <w:sz w:val="18"/>
                <w:szCs w:val="18"/>
              </w:rPr>
            </w:pPr>
            <w:r w:rsidRPr="001240BD">
              <w:rPr>
                <w:color w:val="000000"/>
                <w:sz w:val="18"/>
                <w:szCs w:val="18"/>
              </w:rPr>
              <w:t>1</w:t>
            </w:r>
          </w:p>
        </w:tc>
        <w:tc>
          <w:tcPr>
            <w:tcW w:w="1024" w:type="dxa"/>
            <w:tcBorders>
              <w:top w:val="nil"/>
              <w:left w:val="nil"/>
              <w:bottom w:val="single" w:sz="8" w:space="0" w:color="auto"/>
              <w:right w:val="single" w:sz="8" w:space="0" w:color="auto"/>
            </w:tcBorders>
            <w:shd w:val="clear" w:color="auto" w:fill="8DB3E2" w:themeFill="text2" w:themeFillTint="66"/>
            <w:vAlign w:val="center"/>
          </w:tcPr>
          <w:p w14:paraId="48B3EA1A" w14:textId="02ADBD57" w:rsidR="00D65979" w:rsidRPr="001240BD" w:rsidRDefault="00D65979" w:rsidP="00D65979">
            <w:pPr>
              <w:jc w:val="center"/>
              <w:rPr>
                <w:color w:val="000000"/>
                <w:sz w:val="18"/>
                <w:szCs w:val="18"/>
              </w:rPr>
            </w:pPr>
            <w:r w:rsidRPr="001240BD">
              <w:rPr>
                <w:color w:val="000000"/>
                <w:sz w:val="18"/>
                <w:szCs w:val="18"/>
              </w:rPr>
              <w:t>4-Expert</w:t>
            </w:r>
          </w:p>
        </w:tc>
        <w:tc>
          <w:tcPr>
            <w:tcW w:w="1984" w:type="dxa"/>
            <w:tcBorders>
              <w:top w:val="nil"/>
              <w:left w:val="nil"/>
              <w:bottom w:val="single" w:sz="8" w:space="0" w:color="auto"/>
              <w:right w:val="single" w:sz="8" w:space="0" w:color="auto"/>
            </w:tcBorders>
            <w:shd w:val="clear" w:color="auto" w:fill="8DB3E2" w:themeFill="text2" w:themeFillTint="66"/>
            <w:vAlign w:val="center"/>
          </w:tcPr>
          <w:p w14:paraId="3928CAE0" w14:textId="024958C5" w:rsidR="00D65979" w:rsidRPr="001240BD" w:rsidRDefault="00D65979" w:rsidP="00D65979">
            <w:pPr>
              <w:jc w:val="center"/>
              <w:rPr>
                <w:color w:val="000000"/>
                <w:sz w:val="18"/>
                <w:szCs w:val="18"/>
              </w:rPr>
            </w:pPr>
            <w:r w:rsidRPr="001240BD">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8DB3E2" w:themeFill="text2" w:themeFillTint="66"/>
            <w:vAlign w:val="center"/>
          </w:tcPr>
          <w:p w14:paraId="6CFBCEA3" w14:textId="5E455A2B" w:rsidR="00D65979" w:rsidRPr="001240BD" w:rsidRDefault="00D65979" w:rsidP="00D65979">
            <w:pPr>
              <w:jc w:val="center"/>
              <w:rPr>
                <w:color w:val="000000"/>
                <w:sz w:val="18"/>
                <w:szCs w:val="18"/>
              </w:rPr>
            </w:pPr>
            <w:r w:rsidRPr="001240BD">
              <w:rPr>
                <w:color w:val="000000"/>
                <w:sz w:val="18"/>
                <w:szCs w:val="18"/>
              </w:rPr>
              <w:t>Systems</w:t>
            </w:r>
            <w:r w:rsidR="00E55916">
              <w:rPr>
                <w:color w:val="000000"/>
                <w:sz w:val="18"/>
                <w:szCs w:val="18"/>
              </w:rPr>
              <w:t xml:space="preserve"> Integrator</w:t>
            </w:r>
          </w:p>
        </w:tc>
      </w:tr>
      <w:tr w:rsidR="00E55916" w:rsidRPr="008E4D76" w14:paraId="53FF6384"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05E1D45C" w14:textId="06240D1F" w:rsidR="00D65979" w:rsidRPr="001240BD" w:rsidRDefault="00D65979" w:rsidP="00D65979">
            <w:pPr>
              <w:jc w:val="center"/>
              <w:rPr>
                <w:color w:val="000000"/>
                <w:sz w:val="18"/>
                <w:szCs w:val="18"/>
              </w:rPr>
            </w:pPr>
            <w:r>
              <w:rPr>
                <w:color w:val="000000"/>
                <w:sz w:val="18"/>
                <w:szCs w:val="18"/>
              </w:rPr>
              <w:t>01-10</w:t>
            </w:r>
            <w:r w:rsidRPr="001240BD">
              <w:rPr>
                <w:color w:val="000000"/>
                <w:sz w:val="18"/>
                <w:szCs w:val="18"/>
              </w:rPr>
              <w:t>-TIP-</w:t>
            </w:r>
            <w:r w:rsidR="009331B5">
              <w:rPr>
                <w:color w:val="000000"/>
                <w:sz w:val="18"/>
                <w:szCs w:val="18"/>
              </w:rPr>
              <w:t>01-</w:t>
            </w:r>
            <w:r w:rsidRPr="001240BD">
              <w:rPr>
                <w:color w:val="000000"/>
                <w:sz w:val="18"/>
                <w:szCs w:val="18"/>
              </w:rPr>
              <w:t>001</w:t>
            </w:r>
            <w:r>
              <w:rPr>
                <w:color w:val="000000"/>
                <w:sz w:val="18"/>
                <w:szCs w:val="18"/>
              </w:rPr>
              <w:t>5</w:t>
            </w:r>
          </w:p>
        </w:tc>
        <w:tc>
          <w:tcPr>
            <w:tcW w:w="748" w:type="dxa"/>
            <w:tcBorders>
              <w:top w:val="nil"/>
              <w:left w:val="nil"/>
              <w:bottom w:val="single" w:sz="8" w:space="0" w:color="auto"/>
              <w:right w:val="single" w:sz="8" w:space="0" w:color="auto"/>
            </w:tcBorders>
            <w:shd w:val="clear" w:color="auto" w:fill="auto"/>
            <w:vAlign w:val="center"/>
          </w:tcPr>
          <w:p w14:paraId="18618AC8" w14:textId="4DDB1488" w:rsidR="00D65979" w:rsidRPr="001240BD"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7115C79C" w14:textId="77A6BDBA" w:rsidR="00D65979" w:rsidRPr="001240BD" w:rsidRDefault="00D65979" w:rsidP="00D65979">
            <w:pPr>
              <w:jc w:val="center"/>
              <w:rPr>
                <w:color w:val="000000"/>
                <w:sz w:val="18"/>
                <w:szCs w:val="18"/>
              </w:rPr>
            </w:pPr>
            <w:r w:rsidRPr="001240BD">
              <w:rPr>
                <w:color w:val="000000"/>
                <w:sz w:val="18"/>
                <w:szCs w:val="18"/>
              </w:rPr>
              <w:t>4</w:t>
            </w:r>
          </w:p>
        </w:tc>
        <w:tc>
          <w:tcPr>
            <w:tcW w:w="1176" w:type="dxa"/>
            <w:tcBorders>
              <w:top w:val="nil"/>
              <w:left w:val="nil"/>
              <w:bottom w:val="single" w:sz="8" w:space="0" w:color="auto"/>
              <w:right w:val="single" w:sz="8" w:space="0" w:color="auto"/>
            </w:tcBorders>
            <w:shd w:val="clear" w:color="auto" w:fill="auto"/>
            <w:vAlign w:val="center"/>
          </w:tcPr>
          <w:p w14:paraId="6B97AB46" w14:textId="3CBEF4DC" w:rsidR="00D65979" w:rsidRPr="001240BD" w:rsidRDefault="00E55916" w:rsidP="00D65979">
            <w:pPr>
              <w:jc w:val="center"/>
              <w:rPr>
                <w:color w:val="000000"/>
                <w:sz w:val="18"/>
                <w:szCs w:val="18"/>
              </w:rPr>
            </w:pPr>
            <w:r>
              <w:rPr>
                <w:color w:val="000000"/>
                <w:sz w:val="18"/>
                <w:szCs w:val="18"/>
              </w:rPr>
              <w:t xml:space="preserve">3.2, </w:t>
            </w:r>
            <w:r w:rsidR="00D65979" w:rsidRPr="001240BD">
              <w:rPr>
                <w:color w:val="000000"/>
                <w:sz w:val="18"/>
                <w:szCs w:val="18"/>
              </w:rPr>
              <w:t>3.3, 3.4</w:t>
            </w:r>
          </w:p>
        </w:tc>
        <w:tc>
          <w:tcPr>
            <w:tcW w:w="505" w:type="dxa"/>
            <w:tcBorders>
              <w:top w:val="nil"/>
              <w:left w:val="nil"/>
              <w:bottom w:val="single" w:sz="8" w:space="0" w:color="auto"/>
              <w:right w:val="single" w:sz="8" w:space="0" w:color="auto"/>
            </w:tcBorders>
            <w:shd w:val="clear" w:color="auto" w:fill="auto"/>
            <w:vAlign w:val="center"/>
          </w:tcPr>
          <w:p w14:paraId="34928328" w14:textId="41246CEC" w:rsidR="00D65979" w:rsidRPr="001240BD" w:rsidRDefault="00D65979" w:rsidP="00D65979">
            <w:pPr>
              <w:jc w:val="center"/>
              <w:rPr>
                <w:color w:val="000000"/>
                <w:sz w:val="18"/>
                <w:szCs w:val="18"/>
              </w:rPr>
            </w:pPr>
            <w:r w:rsidRPr="001240BD">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73BE7091" w14:textId="2B9E86C0" w:rsidR="00D65979" w:rsidRPr="001240BD" w:rsidRDefault="00D65979" w:rsidP="00D65979">
            <w:pPr>
              <w:jc w:val="center"/>
              <w:rPr>
                <w:color w:val="000000"/>
                <w:sz w:val="18"/>
                <w:szCs w:val="18"/>
              </w:rPr>
            </w:pPr>
            <w:r w:rsidRPr="001240BD">
              <w:rPr>
                <w:color w:val="000000"/>
                <w:sz w:val="18"/>
                <w:szCs w:val="18"/>
              </w:rPr>
              <w:t>4-Expert</w:t>
            </w:r>
          </w:p>
        </w:tc>
        <w:tc>
          <w:tcPr>
            <w:tcW w:w="1984" w:type="dxa"/>
            <w:tcBorders>
              <w:top w:val="nil"/>
              <w:left w:val="nil"/>
              <w:bottom w:val="single" w:sz="8" w:space="0" w:color="auto"/>
              <w:right w:val="single" w:sz="8" w:space="0" w:color="auto"/>
            </w:tcBorders>
            <w:shd w:val="clear" w:color="auto" w:fill="auto"/>
            <w:vAlign w:val="center"/>
          </w:tcPr>
          <w:p w14:paraId="6BF15F1D" w14:textId="7962FC30" w:rsidR="00D65979" w:rsidRPr="001240BD" w:rsidRDefault="00D65979" w:rsidP="00D65979">
            <w:pPr>
              <w:jc w:val="center"/>
              <w:rPr>
                <w:color w:val="000000"/>
                <w:sz w:val="18"/>
                <w:szCs w:val="18"/>
              </w:rPr>
            </w:pPr>
            <w:r w:rsidRPr="001240BD">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25DABFDE" w14:textId="5B8181FD" w:rsidR="00D65979" w:rsidRPr="001240BD" w:rsidRDefault="00D65979" w:rsidP="00D65979">
            <w:pPr>
              <w:jc w:val="center"/>
              <w:rPr>
                <w:color w:val="000000"/>
                <w:sz w:val="18"/>
                <w:szCs w:val="18"/>
              </w:rPr>
            </w:pPr>
            <w:r w:rsidRPr="001240BD">
              <w:rPr>
                <w:color w:val="000000"/>
                <w:sz w:val="18"/>
                <w:szCs w:val="18"/>
              </w:rPr>
              <w:t>Systems Integrator</w:t>
            </w:r>
          </w:p>
        </w:tc>
      </w:tr>
      <w:tr w:rsidR="00E55916" w:rsidRPr="008E4D76" w14:paraId="62892584"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8DB3E2" w:themeFill="text2" w:themeFillTint="66"/>
            <w:vAlign w:val="center"/>
          </w:tcPr>
          <w:p w14:paraId="03C1D5A7" w14:textId="706AE4B3"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0016</w:t>
            </w:r>
          </w:p>
        </w:tc>
        <w:tc>
          <w:tcPr>
            <w:tcW w:w="748" w:type="dxa"/>
            <w:tcBorders>
              <w:top w:val="nil"/>
              <w:left w:val="nil"/>
              <w:bottom w:val="single" w:sz="8" w:space="0" w:color="auto"/>
              <w:right w:val="single" w:sz="8" w:space="0" w:color="auto"/>
            </w:tcBorders>
            <w:shd w:val="clear" w:color="auto" w:fill="8DB3E2" w:themeFill="text2" w:themeFillTint="66"/>
            <w:vAlign w:val="center"/>
          </w:tcPr>
          <w:p w14:paraId="3E2E1B12" w14:textId="7BA44A10" w:rsidR="00D65979" w:rsidRDefault="00802997" w:rsidP="00D65979">
            <w:pPr>
              <w:jc w:val="center"/>
              <w:rPr>
                <w:color w:val="000000"/>
                <w:sz w:val="18"/>
                <w:szCs w:val="18"/>
              </w:rPr>
            </w:pPr>
            <w:r>
              <w:rPr>
                <w:color w:val="000000"/>
                <w:sz w:val="18"/>
                <w:szCs w:val="18"/>
              </w:rPr>
              <w:t>NCE</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09D14C3F" w14:textId="68BA519A" w:rsidR="00D65979" w:rsidRDefault="00E55916" w:rsidP="00D65979">
            <w:pPr>
              <w:jc w:val="center"/>
              <w:rPr>
                <w:color w:val="000000"/>
                <w:sz w:val="18"/>
                <w:szCs w:val="18"/>
              </w:rPr>
            </w:pPr>
            <w:r>
              <w:rPr>
                <w:color w:val="000000"/>
                <w:sz w:val="18"/>
                <w:szCs w:val="18"/>
              </w:rPr>
              <w:t>5</w:t>
            </w:r>
          </w:p>
        </w:tc>
        <w:tc>
          <w:tcPr>
            <w:tcW w:w="1176" w:type="dxa"/>
            <w:tcBorders>
              <w:top w:val="nil"/>
              <w:left w:val="nil"/>
              <w:bottom w:val="single" w:sz="8" w:space="0" w:color="auto"/>
              <w:right w:val="single" w:sz="8" w:space="0" w:color="auto"/>
            </w:tcBorders>
            <w:shd w:val="clear" w:color="auto" w:fill="8DB3E2" w:themeFill="text2" w:themeFillTint="66"/>
            <w:vAlign w:val="center"/>
          </w:tcPr>
          <w:p w14:paraId="3D66C409" w14:textId="4ED982A5" w:rsidR="00D65979" w:rsidRDefault="00D65979" w:rsidP="00D65979">
            <w:pPr>
              <w:jc w:val="center"/>
              <w:rPr>
                <w:color w:val="000000"/>
                <w:sz w:val="18"/>
                <w:szCs w:val="18"/>
              </w:rPr>
            </w:pPr>
            <w:r>
              <w:rPr>
                <w:color w:val="000000"/>
                <w:sz w:val="18"/>
                <w:szCs w:val="18"/>
              </w:rPr>
              <w:t>3.</w:t>
            </w:r>
            <w:r w:rsidR="00E55916">
              <w:rPr>
                <w:color w:val="000000"/>
                <w:sz w:val="18"/>
                <w:szCs w:val="18"/>
              </w:rPr>
              <w:t>1</w:t>
            </w:r>
          </w:p>
        </w:tc>
        <w:tc>
          <w:tcPr>
            <w:tcW w:w="505" w:type="dxa"/>
            <w:tcBorders>
              <w:top w:val="nil"/>
              <w:left w:val="nil"/>
              <w:bottom w:val="single" w:sz="8" w:space="0" w:color="auto"/>
              <w:right w:val="single" w:sz="8" w:space="0" w:color="auto"/>
            </w:tcBorders>
            <w:shd w:val="clear" w:color="auto" w:fill="8DB3E2" w:themeFill="text2" w:themeFillTint="66"/>
            <w:vAlign w:val="center"/>
          </w:tcPr>
          <w:p w14:paraId="2A7B5B1F" w14:textId="31A0C1B5"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8DB3E2" w:themeFill="text2" w:themeFillTint="66"/>
            <w:vAlign w:val="center"/>
          </w:tcPr>
          <w:p w14:paraId="59638389" w14:textId="09CE4787" w:rsidR="00D65979" w:rsidRDefault="00D65979" w:rsidP="00D65979">
            <w:pPr>
              <w:jc w:val="center"/>
              <w:rPr>
                <w:color w:val="000000"/>
                <w:sz w:val="18"/>
                <w:szCs w:val="18"/>
              </w:rPr>
            </w:pPr>
            <w:r>
              <w:rPr>
                <w:color w:val="000000"/>
                <w:sz w:val="18"/>
                <w:szCs w:val="18"/>
              </w:rPr>
              <w:t>4-Expert</w:t>
            </w:r>
          </w:p>
        </w:tc>
        <w:tc>
          <w:tcPr>
            <w:tcW w:w="1984" w:type="dxa"/>
            <w:tcBorders>
              <w:top w:val="nil"/>
              <w:left w:val="nil"/>
              <w:bottom w:val="single" w:sz="8" w:space="0" w:color="auto"/>
              <w:right w:val="single" w:sz="8" w:space="0" w:color="auto"/>
            </w:tcBorders>
            <w:shd w:val="clear" w:color="auto" w:fill="8DB3E2" w:themeFill="text2" w:themeFillTint="66"/>
            <w:vAlign w:val="center"/>
          </w:tcPr>
          <w:p w14:paraId="59B9FF5A" w14:textId="7D79FC8E"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8DB3E2" w:themeFill="text2" w:themeFillTint="66"/>
            <w:vAlign w:val="center"/>
          </w:tcPr>
          <w:p w14:paraId="4F85FEB4" w14:textId="499AB566" w:rsidR="00D65979" w:rsidRDefault="00D65979" w:rsidP="00D65979">
            <w:pPr>
              <w:jc w:val="center"/>
              <w:rPr>
                <w:color w:val="000000"/>
                <w:sz w:val="18"/>
                <w:szCs w:val="18"/>
              </w:rPr>
            </w:pPr>
            <w:r>
              <w:rPr>
                <w:color w:val="000000"/>
                <w:sz w:val="18"/>
                <w:szCs w:val="18"/>
              </w:rPr>
              <w:t xml:space="preserve">Systems </w:t>
            </w:r>
            <w:r w:rsidR="00E55916">
              <w:rPr>
                <w:color w:val="000000"/>
                <w:sz w:val="18"/>
                <w:szCs w:val="18"/>
              </w:rPr>
              <w:t>Architect</w:t>
            </w:r>
          </w:p>
        </w:tc>
      </w:tr>
      <w:tr w:rsidR="00E55916" w:rsidRPr="008E4D76" w14:paraId="5EA9B240"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07999DD1" w14:textId="7F4BEBBA" w:rsidR="00D65979" w:rsidRPr="001240BD" w:rsidRDefault="00D65979" w:rsidP="00D65979">
            <w:pPr>
              <w:jc w:val="center"/>
              <w:rPr>
                <w:color w:val="000000"/>
                <w:sz w:val="18"/>
                <w:szCs w:val="18"/>
              </w:rPr>
            </w:pPr>
            <w:r>
              <w:rPr>
                <w:color w:val="000000"/>
                <w:sz w:val="18"/>
                <w:szCs w:val="18"/>
              </w:rPr>
              <w:t>01-10</w:t>
            </w:r>
            <w:r w:rsidRPr="001240BD">
              <w:rPr>
                <w:color w:val="000000"/>
                <w:sz w:val="18"/>
                <w:szCs w:val="18"/>
              </w:rPr>
              <w:t>-TIP-</w:t>
            </w:r>
            <w:r w:rsidR="009331B5">
              <w:rPr>
                <w:color w:val="000000"/>
                <w:sz w:val="18"/>
                <w:szCs w:val="18"/>
              </w:rPr>
              <w:t>01-</w:t>
            </w:r>
            <w:r w:rsidRPr="001240BD">
              <w:rPr>
                <w:color w:val="000000"/>
                <w:sz w:val="18"/>
                <w:szCs w:val="18"/>
              </w:rPr>
              <w:t>00</w:t>
            </w:r>
            <w:r>
              <w:rPr>
                <w:color w:val="000000"/>
                <w:sz w:val="18"/>
                <w:szCs w:val="18"/>
              </w:rPr>
              <w:t>17</w:t>
            </w:r>
          </w:p>
        </w:tc>
        <w:tc>
          <w:tcPr>
            <w:tcW w:w="748" w:type="dxa"/>
            <w:tcBorders>
              <w:top w:val="nil"/>
              <w:left w:val="nil"/>
              <w:bottom w:val="single" w:sz="8" w:space="0" w:color="auto"/>
              <w:right w:val="single" w:sz="8" w:space="0" w:color="auto"/>
            </w:tcBorders>
            <w:shd w:val="clear" w:color="auto" w:fill="auto"/>
            <w:vAlign w:val="center"/>
          </w:tcPr>
          <w:p w14:paraId="4BD5CD26" w14:textId="4F2DDC1A" w:rsidR="00D65979" w:rsidRPr="001240BD" w:rsidRDefault="00802997"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642C1726" w14:textId="2D61A751" w:rsidR="00D65979" w:rsidRPr="001240BD" w:rsidRDefault="00E55916" w:rsidP="00D65979">
            <w:pPr>
              <w:jc w:val="center"/>
              <w:rPr>
                <w:color w:val="000000"/>
                <w:sz w:val="18"/>
                <w:szCs w:val="18"/>
              </w:rPr>
            </w:pPr>
            <w:r>
              <w:rPr>
                <w:color w:val="000000"/>
                <w:sz w:val="18"/>
                <w:szCs w:val="18"/>
              </w:rPr>
              <w:t>6</w:t>
            </w:r>
          </w:p>
        </w:tc>
        <w:tc>
          <w:tcPr>
            <w:tcW w:w="1176" w:type="dxa"/>
            <w:tcBorders>
              <w:top w:val="nil"/>
              <w:left w:val="nil"/>
              <w:bottom w:val="single" w:sz="8" w:space="0" w:color="auto"/>
              <w:right w:val="single" w:sz="8" w:space="0" w:color="auto"/>
            </w:tcBorders>
            <w:shd w:val="clear" w:color="auto" w:fill="auto"/>
            <w:vAlign w:val="center"/>
          </w:tcPr>
          <w:p w14:paraId="0A80FFAC" w14:textId="165C880C" w:rsidR="00D65979" w:rsidRPr="001240BD" w:rsidRDefault="00D65979" w:rsidP="00D65979">
            <w:pPr>
              <w:jc w:val="center"/>
              <w:rPr>
                <w:color w:val="000000"/>
                <w:sz w:val="18"/>
                <w:szCs w:val="18"/>
              </w:rPr>
            </w:pPr>
            <w:r w:rsidRPr="001240BD">
              <w:rPr>
                <w:color w:val="000000"/>
                <w:sz w:val="18"/>
                <w:szCs w:val="18"/>
              </w:rPr>
              <w:t>3.</w:t>
            </w:r>
            <w:r w:rsidR="00E55916">
              <w:rPr>
                <w:color w:val="000000"/>
                <w:sz w:val="18"/>
                <w:szCs w:val="18"/>
              </w:rPr>
              <w:t>2, 3.3, 3.4</w:t>
            </w:r>
          </w:p>
        </w:tc>
        <w:tc>
          <w:tcPr>
            <w:tcW w:w="505" w:type="dxa"/>
            <w:tcBorders>
              <w:top w:val="nil"/>
              <w:left w:val="nil"/>
              <w:bottom w:val="single" w:sz="8" w:space="0" w:color="auto"/>
              <w:right w:val="single" w:sz="8" w:space="0" w:color="auto"/>
            </w:tcBorders>
            <w:shd w:val="clear" w:color="auto" w:fill="auto"/>
            <w:vAlign w:val="center"/>
          </w:tcPr>
          <w:p w14:paraId="11DD2E6C" w14:textId="4046CF35" w:rsidR="00D65979" w:rsidRPr="001240BD" w:rsidRDefault="00D65979" w:rsidP="00D65979">
            <w:pPr>
              <w:jc w:val="center"/>
              <w:rPr>
                <w:color w:val="000000"/>
                <w:sz w:val="18"/>
                <w:szCs w:val="18"/>
              </w:rPr>
            </w:pPr>
            <w:r w:rsidRPr="001240BD">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6D4A9CE7" w14:textId="1206297E" w:rsidR="00D65979" w:rsidRPr="001240BD" w:rsidRDefault="00E55916" w:rsidP="00D65979">
            <w:pPr>
              <w:jc w:val="center"/>
              <w:rPr>
                <w:color w:val="000000"/>
                <w:sz w:val="18"/>
                <w:szCs w:val="18"/>
              </w:rPr>
            </w:pPr>
            <w:r>
              <w:rPr>
                <w:color w:val="000000"/>
                <w:sz w:val="18"/>
                <w:szCs w:val="18"/>
              </w:rPr>
              <w:t>3</w:t>
            </w:r>
            <w:r w:rsidR="00D65979" w:rsidRPr="001240BD">
              <w:rPr>
                <w:color w:val="000000"/>
                <w:sz w:val="18"/>
                <w:szCs w:val="18"/>
              </w:rPr>
              <w:t>-</w:t>
            </w:r>
            <w:r>
              <w:rPr>
                <w:color w:val="000000"/>
                <w:sz w:val="18"/>
                <w:szCs w:val="18"/>
              </w:rPr>
              <w:t>Senior</w:t>
            </w:r>
          </w:p>
        </w:tc>
        <w:tc>
          <w:tcPr>
            <w:tcW w:w="1984" w:type="dxa"/>
            <w:tcBorders>
              <w:top w:val="nil"/>
              <w:left w:val="nil"/>
              <w:bottom w:val="single" w:sz="8" w:space="0" w:color="auto"/>
              <w:right w:val="single" w:sz="8" w:space="0" w:color="auto"/>
            </w:tcBorders>
            <w:shd w:val="clear" w:color="auto" w:fill="auto"/>
            <w:vAlign w:val="center"/>
          </w:tcPr>
          <w:p w14:paraId="6272488C" w14:textId="66BC061A" w:rsidR="00D65979" w:rsidRPr="001240BD" w:rsidRDefault="00D65979" w:rsidP="00D65979">
            <w:pPr>
              <w:jc w:val="center"/>
              <w:rPr>
                <w:color w:val="000000"/>
                <w:sz w:val="18"/>
                <w:szCs w:val="18"/>
              </w:rPr>
            </w:pPr>
            <w:r w:rsidRPr="001240BD">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5555FBCC" w14:textId="11729407" w:rsidR="00D65979" w:rsidRPr="001240BD" w:rsidRDefault="00E55916" w:rsidP="00D65979">
            <w:pPr>
              <w:jc w:val="center"/>
              <w:rPr>
                <w:color w:val="000000"/>
                <w:sz w:val="18"/>
                <w:szCs w:val="18"/>
              </w:rPr>
            </w:pPr>
            <w:r>
              <w:rPr>
                <w:color w:val="000000"/>
                <w:sz w:val="18"/>
                <w:szCs w:val="18"/>
              </w:rPr>
              <w:t>Systems Integrator</w:t>
            </w:r>
          </w:p>
        </w:tc>
      </w:tr>
      <w:tr w:rsidR="00E55916" w:rsidRPr="008E4D76" w14:paraId="43B60DC2"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4349E1CF" w14:textId="1DB0EA75" w:rsidR="00D65979"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0018</w:t>
            </w:r>
          </w:p>
        </w:tc>
        <w:tc>
          <w:tcPr>
            <w:tcW w:w="748" w:type="dxa"/>
            <w:tcBorders>
              <w:top w:val="nil"/>
              <w:left w:val="nil"/>
              <w:bottom w:val="single" w:sz="8" w:space="0" w:color="auto"/>
              <w:right w:val="single" w:sz="8" w:space="0" w:color="auto"/>
            </w:tcBorders>
            <w:shd w:val="clear" w:color="auto" w:fill="auto"/>
            <w:vAlign w:val="center"/>
          </w:tcPr>
          <w:p w14:paraId="04688AF5" w14:textId="28B5201A" w:rsidR="00D65979"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39A79ACB" w14:textId="73A58E6E" w:rsidR="00D65979" w:rsidRDefault="00176BDE" w:rsidP="00D65979">
            <w:pPr>
              <w:jc w:val="center"/>
              <w:rPr>
                <w:color w:val="000000"/>
                <w:sz w:val="18"/>
                <w:szCs w:val="18"/>
              </w:rPr>
            </w:pPr>
            <w:r w:rsidRPr="004A42C3">
              <w:rPr>
                <w:color w:val="000000"/>
                <w:sz w:val="18"/>
                <w:szCs w:val="18"/>
              </w:rPr>
              <w:t>8</w:t>
            </w:r>
          </w:p>
        </w:tc>
        <w:tc>
          <w:tcPr>
            <w:tcW w:w="1176" w:type="dxa"/>
            <w:tcBorders>
              <w:top w:val="nil"/>
              <w:left w:val="nil"/>
              <w:bottom w:val="single" w:sz="8" w:space="0" w:color="auto"/>
              <w:right w:val="single" w:sz="8" w:space="0" w:color="auto"/>
            </w:tcBorders>
            <w:shd w:val="clear" w:color="auto" w:fill="auto"/>
            <w:vAlign w:val="center"/>
          </w:tcPr>
          <w:p w14:paraId="6DEA23A7" w14:textId="12F36D2B" w:rsidR="00D65979" w:rsidRDefault="00E55916" w:rsidP="00D65979">
            <w:pPr>
              <w:jc w:val="center"/>
              <w:rPr>
                <w:color w:val="000000"/>
                <w:sz w:val="18"/>
                <w:szCs w:val="18"/>
              </w:rPr>
            </w:pPr>
            <w:r>
              <w:rPr>
                <w:color w:val="000000"/>
                <w:sz w:val="18"/>
                <w:szCs w:val="18"/>
              </w:rPr>
              <w:t xml:space="preserve">3.2, </w:t>
            </w:r>
            <w:r w:rsidR="00D65979">
              <w:rPr>
                <w:color w:val="000000"/>
                <w:sz w:val="18"/>
                <w:szCs w:val="18"/>
              </w:rPr>
              <w:t>3.3, 3.4</w:t>
            </w:r>
          </w:p>
        </w:tc>
        <w:tc>
          <w:tcPr>
            <w:tcW w:w="505" w:type="dxa"/>
            <w:tcBorders>
              <w:top w:val="nil"/>
              <w:left w:val="nil"/>
              <w:bottom w:val="single" w:sz="8" w:space="0" w:color="auto"/>
              <w:right w:val="single" w:sz="8" w:space="0" w:color="auto"/>
            </w:tcBorders>
            <w:shd w:val="clear" w:color="auto" w:fill="auto"/>
            <w:vAlign w:val="center"/>
          </w:tcPr>
          <w:p w14:paraId="4A66A990" w14:textId="382E2342" w:rsidR="00D65979"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5F83E8BB" w14:textId="254E73F6" w:rsidR="00D65979" w:rsidRDefault="00E55916" w:rsidP="00D65979">
            <w:pPr>
              <w:jc w:val="center"/>
              <w:rPr>
                <w:color w:val="000000"/>
                <w:sz w:val="18"/>
                <w:szCs w:val="18"/>
              </w:rPr>
            </w:pPr>
            <w:r>
              <w:rPr>
                <w:color w:val="000000"/>
                <w:sz w:val="18"/>
                <w:szCs w:val="18"/>
              </w:rPr>
              <w:t>2</w:t>
            </w:r>
            <w:r w:rsidR="00D65979">
              <w:rPr>
                <w:color w:val="000000"/>
                <w:sz w:val="18"/>
                <w:szCs w:val="18"/>
              </w:rPr>
              <w:t>-</w:t>
            </w:r>
            <w:r>
              <w:rPr>
                <w:color w:val="000000"/>
                <w:sz w:val="18"/>
                <w:szCs w:val="18"/>
              </w:rPr>
              <w:t>Mid</w:t>
            </w:r>
          </w:p>
        </w:tc>
        <w:tc>
          <w:tcPr>
            <w:tcW w:w="1984" w:type="dxa"/>
            <w:tcBorders>
              <w:top w:val="nil"/>
              <w:left w:val="nil"/>
              <w:bottom w:val="single" w:sz="8" w:space="0" w:color="auto"/>
              <w:right w:val="single" w:sz="8" w:space="0" w:color="auto"/>
            </w:tcBorders>
            <w:shd w:val="clear" w:color="auto" w:fill="auto"/>
            <w:vAlign w:val="center"/>
          </w:tcPr>
          <w:p w14:paraId="62842B98" w14:textId="5551E80E" w:rsidR="00D65979"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03894203" w14:textId="347D8F24" w:rsidR="00D65979" w:rsidRDefault="00D65979" w:rsidP="00D65979">
            <w:pPr>
              <w:jc w:val="center"/>
              <w:rPr>
                <w:color w:val="000000"/>
                <w:sz w:val="18"/>
                <w:szCs w:val="18"/>
              </w:rPr>
            </w:pPr>
            <w:r>
              <w:rPr>
                <w:color w:val="000000"/>
                <w:sz w:val="18"/>
                <w:szCs w:val="18"/>
              </w:rPr>
              <w:t>Systems Integrator</w:t>
            </w:r>
          </w:p>
        </w:tc>
      </w:tr>
      <w:tr w:rsidR="00E55916" w:rsidRPr="008E4D76" w14:paraId="0AF37B04" w14:textId="77777777" w:rsidTr="007606D2">
        <w:trPr>
          <w:trHeight w:val="315"/>
        </w:trPr>
        <w:tc>
          <w:tcPr>
            <w:tcW w:w="1790" w:type="dxa"/>
            <w:tcBorders>
              <w:top w:val="nil"/>
              <w:left w:val="single" w:sz="8" w:space="0" w:color="auto"/>
              <w:bottom w:val="single" w:sz="8" w:space="0" w:color="auto"/>
              <w:right w:val="single" w:sz="8" w:space="0" w:color="auto"/>
            </w:tcBorders>
            <w:shd w:val="clear" w:color="auto" w:fill="auto"/>
            <w:vAlign w:val="center"/>
          </w:tcPr>
          <w:p w14:paraId="2F2825BB" w14:textId="6273F4B3" w:rsidR="00D65979" w:rsidRPr="008E4D76" w:rsidRDefault="00D65979" w:rsidP="00D65979">
            <w:pPr>
              <w:jc w:val="center"/>
              <w:rPr>
                <w:color w:val="000000"/>
                <w:sz w:val="18"/>
                <w:szCs w:val="18"/>
              </w:rPr>
            </w:pPr>
            <w:r>
              <w:rPr>
                <w:color w:val="000000"/>
                <w:sz w:val="18"/>
                <w:szCs w:val="18"/>
              </w:rPr>
              <w:t>01-10-TIP-</w:t>
            </w:r>
            <w:r w:rsidR="009331B5">
              <w:rPr>
                <w:color w:val="000000"/>
                <w:sz w:val="18"/>
                <w:szCs w:val="18"/>
              </w:rPr>
              <w:t>01-</w:t>
            </w:r>
            <w:r>
              <w:rPr>
                <w:color w:val="000000"/>
                <w:sz w:val="18"/>
                <w:szCs w:val="18"/>
              </w:rPr>
              <w:t>0019</w:t>
            </w:r>
          </w:p>
        </w:tc>
        <w:tc>
          <w:tcPr>
            <w:tcW w:w="748" w:type="dxa"/>
            <w:tcBorders>
              <w:top w:val="nil"/>
              <w:left w:val="nil"/>
              <w:bottom w:val="single" w:sz="8" w:space="0" w:color="auto"/>
              <w:right w:val="single" w:sz="8" w:space="0" w:color="auto"/>
            </w:tcBorders>
            <w:shd w:val="clear" w:color="auto" w:fill="auto"/>
            <w:vAlign w:val="center"/>
          </w:tcPr>
          <w:p w14:paraId="536937D7" w14:textId="326E3C21" w:rsidR="00D65979" w:rsidRPr="008E4D76" w:rsidRDefault="00D65979" w:rsidP="00D65979">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069023E0" w14:textId="4DC37DD5" w:rsidR="00D65979" w:rsidRPr="008E4D76" w:rsidRDefault="00E55916" w:rsidP="00D65979">
            <w:pPr>
              <w:jc w:val="center"/>
              <w:rPr>
                <w:color w:val="000000"/>
                <w:sz w:val="18"/>
                <w:szCs w:val="18"/>
              </w:rPr>
            </w:pPr>
            <w:r>
              <w:rPr>
                <w:color w:val="000000"/>
                <w:sz w:val="18"/>
                <w:szCs w:val="18"/>
              </w:rPr>
              <w:t>1</w:t>
            </w:r>
          </w:p>
        </w:tc>
        <w:tc>
          <w:tcPr>
            <w:tcW w:w="1176" w:type="dxa"/>
            <w:tcBorders>
              <w:top w:val="nil"/>
              <w:left w:val="nil"/>
              <w:bottom w:val="single" w:sz="8" w:space="0" w:color="auto"/>
              <w:right w:val="single" w:sz="8" w:space="0" w:color="auto"/>
            </w:tcBorders>
            <w:shd w:val="clear" w:color="auto" w:fill="auto"/>
            <w:vAlign w:val="center"/>
          </w:tcPr>
          <w:p w14:paraId="62BD0A03" w14:textId="27BD0259" w:rsidR="00D65979" w:rsidRPr="008E4D76" w:rsidRDefault="00D65979" w:rsidP="00D65979">
            <w:pPr>
              <w:jc w:val="center"/>
              <w:rPr>
                <w:color w:val="000000"/>
                <w:sz w:val="18"/>
                <w:szCs w:val="18"/>
              </w:rPr>
            </w:pPr>
            <w:r>
              <w:rPr>
                <w:color w:val="000000"/>
                <w:sz w:val="18"/>
                <w:szCs w:val="18"/>
              </w:rPr>
              <w:t>3.3, 3.4</w:t>
            </w:r>
            <w:r w:rsidR="00E55916">
              <w:rPr>
                <w:color w:val="000000"/>
                <w:sz w:val="18"/>
                <w:szCs w:val="18"/>
              </w:rPr>
              <w:t>, 3.5</w:t>
            </w:r>
          </w:p>
        </w:tc>
        <w:tc>
          <w:tcPr>
            <w:tcW w:w="505" w:type="dxa"/>
            <w:tcBorders>
              <w:top w:val="nil"/>
              <w:left w:val="nil"/>
              <w:bottom w:val="single" w:sz="8" w:space="0" w:color="auto"/>
              <w:right w:val="single" w:sz="8" w:space="0" w:color="auto"/>
            </w:tcBorders>
            <w:shd w:val="clear" w:color="auto" w:fill="auto"/>
            <w:vAlign w:val="center"/>
          </w:tcPr>
          <w:p w14:paraId="0935F36E" w14:textId="412A06D3" w:rsidR="00D65979" w:rsidRPr="008E4D76" w:rsidRDefault="00D65979" w:rsidP="00D65979">
            <w:pPr>
              <w:jc w:val="center"/>
              <w:rPr>
                <w:color w:val="000000"/>
                <w:sz w:val="18"/>
                <w:szCs w:val="18"/>
              </w:rPr>
            </w:pPr>
            <w:r>
              <w:rPr>
                <w:color w:val="000000"/>
                <w:sz w:val="18"/>
                <w:szCs w:val="18"/>
              </w:rPr>
              <w:t>1</w:t>
            </w:r>
          </w:p>
        </w:tc>
        <w:tc>
          <w:tcPr>
            <w:tcW w:w="1024" w:type="dxa"/>
            <w:tcBorders>
              <w:top w:val="nil"/>
              <w:left w:val="nil"/>
              <w:bottom w:val="single" w:sz="8" w:space="0" w:color="auto"/>
              <w:right w:val="single" w:sz="8" w:space="0" w:color="auto"/>
            </w:tcBorders>
            <w:shd w:val="clear" w:color="auto" w:fill="auto"/>
            <w:vAlign w:val="center"/>
          </w:tcPr>
          <w:p w14:paraId="75C86A5F" w14:textId="7CB1761E" w:rsidR="00D65979" w:rsidRPr="008E4D76" w:rsidRDefault="00E55916" w:rsidP="00D65979">
            <w:pPr>
              <w:jc w:val="center"/>
              <w:rPr>
                <w:color w:val="000000"/>
                <w:sz w:val="18"/>
                <w:szCs w:val="18"/>
              </w:rPr>
            </w:pPr>
            <w:r>
              <w:rPr>
                <w:color w:val="000000"/>
                <w:sz w:val="18"/>
                <w:szCs w:val="18"/>
              </w:rPr>
              <w:t>2</w:t>
            </w:r>
            <w:r w:rsidR="00D65979">
              <w:rPr>
                <w:color w:val="000000"/>
                <w:sz w:val="18"/>
                <w:szCs w:val="18"/>
              </w:rPr>
              <w:t>-</w:t>
            </w:r>
            <w:r>
              <w:rPr>
                <w:color w:val="000000"/>
                <w:sz w:val="18"/>
                <w:szCs w:val="18"/>
              </w:rPr>
              <w:t>Mid</w:t>
            </w:r>
          </w:p>
        </w:tc>
        <w:tc>
          <w:tcPr>
            <w:tcW w:w="1984" w:type="dxa"/>
            <w:tcBorders>
              <w:top w:val="nil"/>
              <w:left w:val="nil"/>
              <w:bottom w:val="single" w:sz="8" w:space="0" w:color="auto"/>
              <w:right w:val="single" w:sz="8" w:space="0" w:color="auto"/>
            </w:tcBorders>
            <w:shd w:val="clear" w:color="auto" w:fill="auto"/>
            <w:vAlign w:val="center"/>
          </w:tcPr>
          <w:p w14:paraId="24A5AD2F" w14:textId="62C87C62" w:rsidR="00D65979" w:rsidRPr="008E4D76" w:rsidRDefault="00D65979" w:rsidP="00D65979">
            <w:pPr>
              <w:jc w:val="center"/>
              <w:rPr>
                <w:color w:val="000000"/>
                <w:sz w:val="18"/>
                <w:szCs w:val="18"/>
              </w:rPr>
            </w:pPr>
            <w:r>
              <w:rPr>
                <w:color w:val="000000"/>
                <w:sz w:val="18"/>
                <w:szCs w:val="18"/>
              </w:rPr>
              <w:t>Engineering and Architecture</w:t>
            </w:r>
          </w:p>
        </w:tc>
        <w:tc>
          <w:tcPr>
            <w:tcW w:w="2424" w:type="dxa"/>
            <w:tcBorders>
              <w:top w:val="nil"/>
              <w:left w:val="nil"/>
              <w:bottom w:val="single" w:sz="8" w:space="0" w:color="auto"/>
              <w:right w:val="single" w:sz="8" w:space="0" w:color="auto"/>
            </w:tcBorders>
            <w:shd w:val="clear" w:color="auto" w:fill="auto"/>
            <w:vAlign w:val="center"/>
          </w:tcPr>
          <w:p w14:paraId="02F1A27E" w14:textId="3F0D698A" w:rsidR="00D65979" w:rsidRPr="008E4D76" w:rsidRDefault="00D65979">
            <w:pPr>
              <w:jc w:val="center"/>
              <w:rPr>
                <w:color w:val="000000"/>
                <w:sz w:val="18"/>
                <w:szCs w:val="18"/>
              </w:rPr>
            </w:pPr>
            <w:r>
              <w:rPr>
                <w:color w:val="000000"/>
                <w:sz w:val="18"/>
                <w:szCs w:val="18"/>
              </w:rPr>
              <w:t xml:space="preserve">Systems </w:t>
            </w:r>
            <w:r w:rsidR="00E55916">
              <w:rPr>
                <w:color w:val="000000"/>
                <w:sz w:val="18"/>
                <w:szCs w:val="18"/>
              </w:rPr>
              <w:t>Engineer</w:t>
            </w:r>
          </w:p>
        </w:tc>
      </w:tr>
    </w:tbl>
    <w:p w14:paraId="5B4179E5" w14:textId="0B96A781" w:rsidR="00625E79" w:rsidRDefault="00625E79" w:rsidP="00FB27F0">
      <w:pPr>
        <w:sectPr w:rsidR="00625E79" w:rsidSect="004B4869">
          <w:pgSz w:w="15840" w:h="12240" w:orient="landscape"/>
          <w:pgMar w:top="1440" w:right="1440" w:bottom="1008" w:left="1440" w:header="720" w:footer="720" w:gutter="0"/>
          <w:cols w:space="720"/>
          <w:titlePg/>
          <w:docGrid w:linePitch="360"/>
        </w:sectPr>
      </w:pPr>
    </w:p>
    <w:p w14:paraId="687B6F07" w14:textId="6ECDB47A" w:rsidR="00AB7547" w:rsidRPr="0078397F" w:rsidRDefault="00AB7547" w:rsidP="003F7A9F">
      <w:pPr>
        <w:spacing w:before="120" w:after="120" w:line="276" w:lineRule="auto"/>
        <w:rPr>
          <w:sz w:val="22"/>
          <w:szCs w:val="22"/>
        </w:rPr>
      </w:pPr>
    </w:p>
    <w:tbl>
      <w:tblPr>
        <w:tblStyle w:val="TableGrid"/>
        <w:tblpPr w:leftFromText="180" w:rightFromText="180" w:vertAnchor="text" w:horzAnchor="page" w:tblpX="4348" w:tblpY="214"/>
        <w:tblW w:w="0" w:type="auto"/>
        <w:tblLook w:val="04A0" w:firstRow="1" w:lastRow="0" w:firstColumn="1" w:lastColumn="0" w:noHBand="0" w:noVBand="1"/>
      </w:tblPr>
      <w:tblGrid>
        <w:gridCol w:w="490"/>
      </w:tblGrid>
      <w:tr w:rsidR="003F7A9F" w14:paraId="6AF00DD3" w14:textId="77777777" w:rsidTr="003F7A9F">
        <w:trPr>
          <w:trHeight w:val="440"/>
        </w:trPr>
        <w:tc>
          <w:tcPr>
            <w:tcW w:w="490" w:type="dxa"/>
            <w:shd w:val="clear" w:color="auto" w:fill="95B3D7" w:themeFill="accent1" w:themeFillTint="99"/>
          </w:tcPr>
          <w:p w14:paraId="634F0E9A" w14:textId="77777777" w:rsidR="003F7A9F" w:rsidRDefault="003F7A9F" w:rsidP="003F7A9F">
            <w:pPr>
              <w:pBdr>
                <w:top w:val="single" w:sz="4" w:space="1" w:color="auto"/>
                <w:left w:val="single" w:sz="4" w:space="1" w:color="auto"/>
                <w:bottom w:val="single" w:sz="4" w:space="1" w:color="auto"/>
                <w:right w:val="single" w:sz="4" w:space="1" w:color="auto"/>
                <w:between w:val="single" w:sz="4" w:space="1" w:color="auto"/>
                <w:bar w:val="single" w:sz="4" w:color="auto"/>
              </w:pBdr>
              <w:spacing w:before="120" w:after="120" w:line="276" w:lineRule="auto"/>
            </w:pPr>
          </w:p>
        </w:tc>
      </w:tr>
    </w:tbl>
    <w:p w14:paraId="2882BAAF" w14:textId="4AB08958" w:rsidR="00AB7547" w:rsidRPr="003F7A9F" w:rsidRDefault="0078397F" w:rsidP="00AB7547">
      <w:pPr>
        <w:spacing w:before="120" w:after="120" w:line="276" w:lineRule="auto"/>
        <w:rPr>
          <w:b/>
          <w:sz w:val="22"/>
          <w:szCs w:val="22"/>
        </w:rPr>
      </w:pPr>
      <w:r w:rsidRPr="003F7A9F">
        <w:rPr>
          <w:b/>
          <w:sz w:val="22"/>
          <w:szCs w:val="22"/>
        </w:rPr>
        <w:t xml:space="preserve">Appendix </w:t>
      </w:r>
      <w:proofErr w:type="gramStart"/>
      <w:r w:rsidRPr="003F7A9F">
        <w:rPr>
          <w:b/>
          <w:sz w:val="22"/>
          <w:szCs w:val="22"/>
        </w:rPr>
        <w:t>A</w:t>
      </w:r>
      <w:proofErr w:type="gramEnd"/>
      <w:r w:rsidRPr="003F7A9F">
        <w:rPr>
          <w:b/>
          <w:sz w:val="22"/>
          <w:szCs w:val="22"/>
        </w:rPr>
        <w:t xml:space="preserve"> Key:</w:t>
      </w:r>
    </w:p>
    <w:p w14:paraId="2577040C" w14:textId="0096AABA" w:rsidR="003F7A9F" w:rsidRDefault="0078397F" w:rsidP="00AB7547">
      <w:pPr>
        <w:spacing w:before="120" w:after="120" w:line="276" w:lineRule="auto"/>
        <w:rPr>
          <w:sz w:val="22"/>
          <w:szCs w:val="22"/>
        </w:rPr>
      </w:pPr>
      <w:r>
        <w:rPr>
          <w:sz w:val="22"/>
          <w:szCs w:val="22"/>
        </w:rPr>
        <w:t>Signifies Critical Staffing Position</w:t>
      </w:r>
    </w:p>
    <w:p w14:paraId="45B47A50" w14:textId="0779F0F4" w:rsidR="008E4D76" w:rsidRPr="0078397F" w:rsidRDefault="00AB7547" w:rsidP="00AB7547">
      <w:pPr>
        <w:spacing w:before="120" w:after="120" w:line="276" w:lineRule="auto"/>
        <w:rPr>
          <w:sz w:val="22"/>
          <w:szCs w:val="22"/>
        </w:rPr>
      </w:pPr>
      <w:r w:rsidRPr="0078397F">
        <w:rPr>
          <w:sz w:val="22"/>
          <w:szCs w:val="22"/>
        </w:rPr>
        <w:t>AA-BB-CCCC-12</w:t>
      </w:r>
      <w:r w:rsidR="009331B5">
        <w:rPr>
          <w:sz w:val="22"/>
          <w:szCs w:val="22"/>
        </w:rPr>
        <w:t>-</w:t>
      </w:r>
      <w:r w:rsidRPr="0078397F">
        <w:rPr>
          <w:sz w:val="22"/>
          <w:szCs w:val="22"/>
        </w:rPr>
        <w:t>34</w:t>
      </w:r>
      <w:r w:rsidR="009331B5">
        <w:rPr>
          <w:sz w:val="22"/>
          <w:szCs w:val="22"/>
        </w:rPr>
        <w:t>56</w:t>
      </w:r>
      <w:r w:rsidRPr="0078397F">
        <w:rPr>
          <w:sz w:val="22"/>
          <w:szCs w:val="22"/>
        </w:rPr>
        <w:t xml:space="preserve"> (First two Columns of Table)</w:t>
      </w:r>
    </w:p>
    <w:tbl>
      <w:tblPr>
        <w:tblStyle w:val="TableGrid"/>
        <w:tblW w:w="0" w:type="auto"/>
        <w:tblLook w:val="04A0" w:firstRow="1" w:lastRow="0" w:firstColumn="1" w:lastColumn="0" w:noHBand="0" w:noVBand="1"/>
      </w:tblPr>
      <w:tblGrid>
        <w:gridCol w:w="1267"/>
        <w:gridCol w:w="3498"/>
      </w:tblGrid>
      <w:tr w:rsidR="00926822" w:rsidRPr="0078397F" w14:paraId="0A5F13A5" w14:textId="77777777" w:rsidTr="00AB7547">
        <w:trPr>
          <w:trHeight w:val="278"/>
        </w:trPr>
        <w:tc>
          <w:tcPr>
            <w:tcW w:w="0" w:type="auto"/>
            <w:shd w:val="clear" w:color="auto" w:fill="C4BC96" w:themeFill="background2" w:themeFillShade="BF"/>
          </w:tcPr>
          <w:p w14:paraId="01913FB9" w14:textId="4852BD2C"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Characters</w:t>
            </w:r>
          </w:p>
        </w:tc>
        <w:tc>
          <w:tcPr>
            <w:tcW w:w="0" w:type="auto"/>
            <w:shd w:val="clear" w:color="auto" w:fill="C4BC96" w:themeFill="background2" w:themeFillShade="BF"/>
          </w:tcPr>
          <w:p w14:paraId="3C46420C" w14:textId="67042A57"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Description</w:t>
            </w:r>
          </w:p>
        </w:tc>
      </w:tr>
      <w:tr w:rsidR="00926822" w:rsidRPr="0078397F" w14:paraId="7EBFDB6B" w14:textId="77777777" w:rsidTr="00AB7547">
        <w:trPr>
          <w:trHeight w:val="233"/>
        </w:trPr>
        <w:tc>
          <w:tcPr>
            <w:tcW w:w="0" w:type="auto"/>
          </w:tcPr>
          <w:p w14:paraId="7C814953" w14:textId="524BB57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AA</w:t>
            </w:r>
          </w:p>
        </w:tc>
        <w:tc>
          <w:tcPr>
            <w:tcW w:w="0" w:type="auto"/>
          </w:tcPr>
          <w:p w14:paraId="06E6F1B0" w14:textId="167A1DBE"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Statement of Work Number</w:t>
            </w:r>
          </w:p>
        </w:tc>
      </w:tr>
      <w:tr w:rsidR="00926822" w:rsidRPr="0078397F" w14:paraId="6C1C1644" w14:textId="77777777" w:rsidTr="00AB7547">
        <w:trPr>
          <w:trHeight w:val="413"/>
        </w:trPr>
        <w:tc>
          <w:tcPr>
            <w:tcW w:w="0" w:type="auto"/>
          </w:tcPr>
          <w:p w14:paraId="2151983A" w14:textId="7670586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BB</w:t>
            </w:r>
          </w:p>
        </w:tc>
        <w:tc>
          <w:tcPr>
            <w:tcW w:w="0" w:type="auto"/>
          </w:tcPr>
          <w:p w14:paraId="5249A264" w14:textId="33A5023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Task Order Number</w:t>
            </w:r>
          </w:p>
        </w:tc>
      </w:tr>
      <w:tr w:rsidR="00926822" w:rsidRPr="0078397F" w14:paraId="5AD6580F" w14:textId="77777777" w:rsidTr="00B27062">
        <w:tc>
          <w:tcPr>
            <w:tcW w:w="0" w:type="auto"/>
          </w:tcPr>
          <w:p w14:paraId="0C8F1A3B" w14:textId="23BC342F"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CCCC</w:t>
            </w:r>
          </w:p>
        </w:tc>
        <w:tc>
          <w:tcPr>
            <w:tcW w:w="0" w:type="auto"/>
          </w:tcPr>
          <w:p w14:paraId="68EDEFB8" w14:textId="72A16F81"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Organization Code Position Supports</w:t>
            </w:r>
          </w:p>
        </w:tc>
      </w:tr>
      <w:tr w:rsidR="009331B5" w:rsidRPr="0078397F" w14:paraId="71A53925" w14:textId="77777777" w:rsidTr="00B27062">
        <w:tc>
          <w:tcPr>
            <w:tcW w:w="0" w:type="auto"/>
          </w:tcPr>
          <w:p w14:paraId="3CF174DC" w14:textId="46541F80" w:rsidR="009331B5" w:rsidRPr="004A42C3" w:rsidRDefault="009331B5" w:rsidP="00926822">
            <w:pPr>
              <w:spacing w:before="120" w:after="120" w:line="276" w:lineRule="auto"/>
              <w:jc w:val="center"/>
              <w:rPr>
                <w:rFonts w:ascii="Times New Roman" w:hAnsi="Times New Roman"/>
                <w:sz w:val="22"/>
                <w:szCs w:val="22"/>
              </w:rPr>
            </w:pPr>
            <w:r w:rsidRPr="007A20B3">
              <w:rPr>
                <w:sz w:val="22"/>
                <w:szCs w:val="22"/>
              </w:rPr>
              <w:t>12</w:t>
            </w:r>
          </w:p>
        </w:tc>
        <w:tc>
          <w:tcPr>
            <w:tcW w:w="0" w:type="auto"/>
          </w:tcPr>
          <w:p w14:paraId="161D0067" w14:textId="7F388333" w:rsidR="009331B5" w:rsidRPr="004A42C3" w:rsidRDefault="009331B5" w:rsidP="00926822">
            <w:pPr>
              <w:spacing w:before="120" w:after="120" w:line="276" w:lineRule="auto"/>
              <w:rPr>
                <w:rFonts w:ascii="Times New Roman" w:hAnsi="Times New Roman"/>
                <w:sz w:val="22"/>
                <w:szCs w:val="22"/>
              </w:rPr>
            </w:pPr>
            <w:r w:rsidRPr="007A20B3">
              <w:rPr>
                <w:sz w:val="22"/>
                <w:szCs w:val="22"/>
              </w:rPr>
              <w:t>Organization Number</w:t>
            </w:r>
          </w:p>
        </w:tc>
      </w:tr>
      <w:tr w:rsidR="00926822" w:rsidRPr="0078397F" w14:paraId="2A3E251B" w14:textId="77777777" w:rsidTr="00B27062">
        <w:tc>
          <w:tcPr>
            <w:tcW w:w="0" w:type="auto"/>
          </w:tcPr>
          <w:p w14:paraId="74A173BD" w14:textId="2F206203"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34</w:t>
            </w:r>
            <w:r w:rsidR="009331B5">
              <w:rPr>
                <w:rFonts w:ascii="Times New Roman" w:hAnsi="Times New Roman"/>
                <w:sz w:val="22"/>
                <w:szCs w:val="22"/>
              </w:rPr>
              <w:t>56</w:t>
            </w:r>
          </w:p>
        </w:tc>
        <w:tc>
          <w:tcPr>
            <w:tcW w:w="0" w:type="auto"/>
          </w:tcPr>
          <w:p w14:paraId="70E20747" w14:textId="71B5BE3B"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Position Number</w:t>
            </w:r>
          </w:p>
        </w:tc>
      </w:tr>
    </w:tbl>
    <w:p w14:paraId="50C0DBA5" w14:textId="77777777" w:rsidR="0078397F" w:rsidRPr="0078397F" w:rsidRDefault="0078397F" w:rsidP="00625E79">
      <w:pPr>
        <w:rPr>
          <w:sz w:val="22"/>
          <w:szCs w:val="22"/>
        </w:rPr>
      </w:pPr>
    </w:p>
    <w:p w14:paraId="0D0312A6" w14:textId="12EE084B" w:rsidR="00625E79" w:rsidRPr="0078397F" w:rsidRDefault="00625E79" w:rsidP="00625E79">
      <w:pPr>
        <w:rPr>
          <w:sz w:val="22"/>
          <w:szCs w:val="22"/>
        </w:rPr>
      </w:pPr>
      <w:r w:rsidRPr="0078397F">
        <w:rPr>
          <w:sz w:val="22"/>
          <w:szCs w:val="22"/>
        </w:rPr>
        <w:t>Skill level definitions for each service category are defined as follows.  While the experience requirements for each level are the same across each service category, the associated labor rates may</w:t>
      </w:r>
      <w:r w:rsidR="00E5168E" w:rsidRPr="0078397F">
        <w:rPr>
          <w:sz w:val="22"/>
          <w:szCs w:val="22"/>
        </w:rPr>
        <w:t xml:space="preserve"> not be. Unless otherwise stated in Appendix B, d</w:t>
      </w:r>
      <w:r w:rsidRPr="0078397F">
        <w:rPr>
          <w:sz w:val="22"/>
          <w:szCs w:val="22"/>
        </w:rPr>
        <w:t xml:space="preserve">efault to the table below anytime the word “experience” is used in a position description to verify the number of years required. </w:t>
      </w:r>
    </w:p>
    <w:p w14:paraId="49EF29FE" w14:textId="77777777" w:rsidR="00625E79" w:rsidRPr="0078397F" w:rsidRDefault="00625E79" w:rsidP="00625E79">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78397F" w14:paraId="1C8C218F" w14:textId="77777777" w:rsidTr="00F7591B">
        <w:trPr>
          <w:jc w:val="center"/>
        </w:trPr>
        <w:tc>
          <w:tcPr>
            <w:tcW w:w="1735" w:type="dxa"/>
            <w:shd w:val="clear" w:color="auto" w:fill="EEECE1"/>
          </w:tcPr>
          <w:p w14:paraId="772ADE3F" w14:textId="77777777" w:rsidR="00625E79" w:rsidRPr="0078397F" w:rsidRDefault="00625E79" w:rsidP="00625E79">
            <w:pPr>
              <w:ind w:firstLine="252"/>
              <w:rPr>
                <w:b/>
                <w:bCs/>
                <w:sz w:val="22"/>
                <w:szCs w:val="22"/>
              </w:rPr>
            </w:pPr>
            <w:r w:rsidRPr="0078397F">
              <w:rPr>
                <w:b/>
                <w:bCs/>
                <w:sz w:val="22"/>
                <w:szCs w:val="22"/>
              </w:rPr>
              <w:t xml:space="preserve">Skill Level </w:t>
            </w:r>
          </w:p>
        </w:tc>
        <w:tc>
          <w:tcPr>
            <w:tcW w:w="3206" w:type="dxa"/>
            <w:shd w:val="clear" w:color="auto" w:fill="EEECE1"/>
          </w:tcPr>
          <w:p w14:paraId="429D0315" w14:textId="77777777" w:rsidR="00625E79" w:rsidRPr="0078397F" w:rsidRDefault="00625E79" w:rsidP="00625E79">
            <w:pPr>
              <w:ind w:left="64"/>
              <w:jc w:val="center"/>
              <w:rPr>
                <w:sz w:val="22"/>
                <w:szCs w:val="22"/>
              </w:rPr>
            </w:pPr>
            <w:r w:rsidRPr="0078397F">
              <w:rPr>
                <w:b/>
                <w:sz w:val="22"/>
                <w:szCs w:val="22"/>
              </w:rPr>
              <w:t xml:space="preserve">Total Experience  </w:t>
            </w:r>
            <w:r w:rsidRPr="0078397F">
              <w:rPr>
                <w:sz w:val="22"/>
                <w:szCs w:val="22"/>
              </w:rPr>
              <w:t>(in years)</w:t>
            </w:r>
          </w:p>
        </w:tc>
      </w:tr>
      <w:tr w:rsidR="00625E79" w:rsidRPr="0078397F" w14:paraId="637DC9F4" w14:textId="77777777" w:rsidTr="00F7591B">
        <w:trPr>
          <w:jc w:val="center"/>
        </w:trPr>
        <w:tc>
          <w:tcPr>
            <w:tcW w:w="1735" w:type="dxa"/>
            <w:shd w:val="clear" w:color="auto" w:fill="auto"/>
          </w:tcPr>
          <w:p w14:paraId="46F03820" w14:textId="77777777" w:rsidR="00625E79" w:rsidRPr="0078397F" w:rsidRDefault="00625E79" w:rsidP="0078397F">
            <w:pPr>
              <w:jc w:val="center"/>
              <w:rPr>
                <w:sz w:val="22"/>
                <w:szCs w:val="22"/>
              </w:rPr>
            </w:pPr>
            <w:r w:rsidRPr="0078397F">
              <w:rPr>
                <w:sz w:val="22"/>
                <w:szCs w:val="22"/>
              </w:rPr>
              <w:t>4 - Expert</w:t>
            </w:r>
          </w:p>
        </w:tc>
        <w:tc>
          <w:tcPr>
            <w:tcW w:w="3206" w:type="dxa"/>
            <w:shd w:val="clear" w:color="auto" w:fill="auto"/>
          </w:tcPr>
          <w:p w14:paraId="08A600EA" w14:textId="77777777" w:rsidR="00625E79" w:rsidRPr="0078397F" w:rsidRDefault="00625E79" w:rsidP="00625E79">
            <w:pPr>
              <w:ind w:left="576"/>
              <w:jc w:val="center"/>
              <w:rPr>
                <w:sz w:val="22"/>
                <w:szCs w:val="22"/>
              </w:rPr>
            </w:pPr>
            <w:r w:rsidRPr="0078397F">
              <w:rPr>
                <w:sz w:val="22"/>
                <w:szCs w:val="22"/>
              </w:rPr>
              <w:t>18+</w:t>
            </w:r>
          </w:p>
        </w:tc>
      </w:tr>
      <w:tr w:rsidR="00625E79" w:rsidRPr="0078397F" w14:paraId="3C19D0F9" w14:textId="77777777" w:rsidTr="00F7591B">
        <w:trPr>
          <w:jc w:val="center"/>
        </w:trPr>
        <w:tc>
          <w:tcPr>
            <w:tcW w:w="1735" w:type="dxa"/>
            <w:shd w:val="clear" w:color="auto" w:fill="auto"/>
          </w:tcPr>
          <w:p w14:paraId="6BB97147" w14:textId="77777777" w:rsidR="00625E79" w:rsidRPr="0078397F" w:rsidRDefault="00625E79" w:rsidP="0078397F">
            <w:pPr>
              <w:jc w:val="center"/>
              <w:rPr>
                <w:sz w:val="22"/>
                <w:szCs w:val="22"/>
              </w:rPr>
            </w:pPr>
            <w:r w:rsidRPr="0078397F">
              <w:rPr>
                <w:sz w:val="22"/>
                <w:szCs w:val="22"/>
              </w:rPr>
              <w:t>3 - Senior</w:t>
            </w:r>
          </w:p>
        </w:tc>
        <w:tc>
          <w:tcPr>
            <w:tcW w:w="3206" w:type="dxa"/>
            <w:shd w:val="clear" w:color="auto" w:fill="auto"/>
          </w:tcPr>
          <w:p w14:paraId="443B9040" w14:textId="77777777" w:rsidR="00625E79" w:rsidRPr="0078397F" w:rsidRDefault="00625E79" w:rsidP="00625E79">
            <w:pPr>
              <w:ind w:left="576"/>
              <w:jc w:val="center"/>
              <w:rPr>
                <w:sz w:val="22"/>
                <w:szCs w:val="22"/>
              </w:rPr>
            </w:pPr>
            <w:r w:rsidRPr="0078397F">
              <w:rPr>
                <w:sz w:val="22"/>
                <w:szCs w:val="22"/>
              </w:rPr>
              <w:t>12+ to 18</w:t>
            </w:r>
          </w:p>
        </w:tc>
      </w:tr>
      <w:tr w:rsidR="00625E79" w:rsidRPr="0078397F" w14:paraId="16AF640A" w14:textId="77777777" w:rsidTr="00F7591B">
        <w:trPr>
          <w:jc w:val="center"/>
        </w:trPr>
        <w:tc>
          <w:tcPr>
            <w:tcW w:w="1735" w:type="dxa"/>
            <w:shd w:val="clear" w:color="auto" w:fill="auto"/>
          </w:tcPr>
          <w:p w14:paraId="4572C59C" w14:textId="77777777" w:rsidR="00625E79" w:rsidRPr="0078397F" w:rsidRDefault="00625E79" w:rsidP="0078397F">
            <w:pPr>
              <w:jc w:val="center"/>
              <w:rPr>
                <w:sz w:val="22"/>
                <w:szCs w:val="22"/>
              </w:rPr>
            </w:pPr>
            <w:r w:rsidRPr="0078397F">
              <w:rPr>
                <w:sz w:val="22"/>
                <w:szCs w:val="22"/>
              </w:rPr>
              <w:t>2 - Mid</w:t>
            </w:r>
          </w:p>
        </w:tc>
        <w:tc>
          <w:tcPr>
            <w:tcW w:w="3206" w:type="dxa"/>
            <w:shd w:val="clear" w:color="auto" w:fill="auto"/>
          </w:tcPr>
          <w:p w14:paraId="5F13D3C0" w14:textId="77777777" w:rsidR="00625E79" w:rsidRPr="0078397F" w:rsidRDefault="00625E79" w:rsidP="00625E79">
            <w:pPr>
              <w:ind w:left="576"/>
              <w:jc w:val="center"/>
              <w:rPr>
                <w:sz w:val="22"/>
                <w:szCs w:val="22"/>
              </w:rPr>
            </w:pPr>
            <w:r w:rsidRPr="0078397F">
              <w:rPr>
                <w:sz w:val="22"/>
                <w:szCs w:val="22"/>
              </w:rPr>
              <w:t>6+ to 12</w:t>
            </w:r>
          </w:p>
        </w:tc>
      </w:tr>
      <w:tr w:rsidR="00625E79" w:rsidRPr="0078397F" w14:paraId="095BB43D" w14:textId="77777777" w:rsidTr="00F7591B">
        <w:trPr>
          <w:jc w:val="center"/>
        </w:trPr>
        <w:tc>
          <w:tcPr>
            <w:tcW w:w="1735" w:type="dxa"/>
            <w:shd w:val="clear" w:color="auto" w:fill="auto"/>
          </w:tcPr>
          <w:p w14:paraId="619D8DB3" w14:textId="77777777" w:rsidR="00625E79" w:rsidRPr="0078397F" w:rsidRDefault="00625E79" w:rsidP="0078397F">
            <w:pPr>
              <w:jc w:val="center"/>
              <w:rPr>
                <w:sz w:val="22"/>
                <w:szCs w:val="22"/>
              </w:rPr>
            </w:pPr>
            <w:r w:rsidRPr="0078397F">
              <w:rPr>
                <w:sz w:val="22"/>
                <w:szCs w:val="22"/>
              </w:rPr>
              <w:t>1 - Junior</w:t>
            </w:r>
          </w:p>
        </w:tc>
        <w:tc>
          <w:tcPr>
            <w:tcW w:w="3206" w:type="dxa"/>
            <w:shd w:val="clear" w:color="auto" w:fill="auto"/>
          </w:tcPr>
          <w:p w14:paraId="74520376" w14:textId="77777777" w:rsidR="00625E79" w:rsidRPr="0078397F" w:rsidRDefault="00625E79" w:rsidP="00625E79">
            <w:pPr>
              <w:ind w:left="576"/>
              <w:jc w:val="center"/>
              <w:rPr>
                <w:sz w:val="22"/>
                <w:szCs w:val="22"/>
              </w:rPr>
            </w:pPr>
            <w:r w:rsidRPr="0078397F">
              <w:rPr>
                <w:sz w:val="22"/>
                <w:szCs w:val="22"/>
              </w:rPr>
              <w:t>0 to 6</w:t>
            </w:r>
          </w:p>
        </w:tc>
      </w:tr>
    </w:tbl>
    <w:p w14:paraId="3CD36D51" w14:textId="77777777" w:rsidR="00C23536" w:rsidRPr="00C23536" w:rsidRDefault="00C23536" w:rsidP="00C23536">
      <w:pPr>
        <w:rPr>
          <w:sz w:val="22"/>
          <w:szCs w:val="22"/>
        </w:rPr>
      </w:pPr>
      <w:r w:rsidRPr="00C23536">
        <w:rPr>
          <w:sz w:val="22"/>
          <w:szCs w:val="22"/>
        </w:rPr>
        <w:t>Experience may be substituted for academic degrees on a case-by-case basis with approval by the</w:t>
      </w:r>
    </w:p>
    <w:p w14:paraId="161585A2" w14:textId="77777777" w:rsidR="00C23536" w:rsidRPr="00C23536" w:rsidRDefault="00C23536" w:rsidP="00C23536">
      <w:pPr>
        <w:rPr>
          <w:sz w:val="22"/>
          <w:szCs w:val="22"/>
        </w:rPr>
      </w:pPr>
      <w:r w:rsidRPr="00C23536">
        <w:rPr>
          <w:sz w:val="22"/>
          <w:szCs w:val="22"/>
        </w:rPr>
        <w:t>Contracting Officer, Contracting Officer’s Representative (COR), and Government Point-of-Contact</w:t>
      </w:r>
    </w:p>
    <w:p w14:paraId="1E1E5111" w14:textId="52B45D16" w:rsidR="00625E79" w:rsidRPr="0078397F" w:rsidRDefault="00C23536" w:rsidP="00C23536">
      <w:pPr>
        <w:rPr>
          <w:sz w:val="22"/>
          <w:szCs w:val="22"/>
        </w:rPr>
      </w:pPr>
      <w:r w:rsidRPr="00C23536">
        <w:rPr>
          <w:sz w:val="22"/>
          <w:szCs w:val="22"/>
        </w:rPr>
        <w:t>(GPOC).</w:t>
      </w:r>
    </w:p>
    <w:p w14:paraId="06654433" w14:textId="77777777" w:rsidR="00C23536" w:rsidRDefault="00C23536" w:rsidP="00625E79">
      <w:pPr>
        <w:rPr>
          <w:sz w:val="22"/>
          <w:szCs w:val="22"/>
        </w:rPr>
      </w:pPr>
    </w:p>
    <w:p w14:paraId="1AA90635" w14:textId="7C6694BE" w:rsidR="0078397F" w:rsidRDefault="00625E79" w:rsidP="00625E79">
      <w:pPr>
        <w:rPr>
          <w:sz w:val="22"/>
          <w:szCs w:val="22"/>
        </w:rPr>
      </w:pPr>
      <w:r w:rsidRPr="0078397F">
        <w:rPr>
          <w:sz w:val="22"/>
          <w:szCs w:val="22"/>
        </w:rPr>
        <w:t>These lists of job titles should be considered a sample and are not all inclusive.</w:t>
      </w:r>
    </w:p>
    <w:p w14:paraId="2DE00396" w14:textId="1B6206BB" w:rsidR="00625E79" w:rsidRPr="0078397F" w:rsidRDefault="00625E79" w:rsidP="00625E79">
      <w:pPr>
        <w:rPr>
          <w:sz w:val="22"/>
          <w:szCs w:val="22"/>
        </w:rPr>
      </w:pPr>
      <w:r w:rsidRPr="0078397F">
        <w:rPr>
          <w:sz w:val="22"/>
          <w:szCs w:val="22"/>
        </w:rPr>
        <w:t xml:space="preserve">  </w:t>
      </w:r>
    </w:p>
    <w:p w14:paraId="2647024B" w14:textId="77777777" w:rsidR="00C05ECC" w:rsidRPr="00C05ECC" w:rsidRDefault="00C05ECC" w:rsidP="00C05ECC">
      <w:pPr>
        <w:ind w:firstLine="252"/>
        <w:rPr>
          <w:b/>
          <w:bCs/>
          <w:sz w:val="22"/>
          <w:szCs w:val="22"/>
        </w:rPr>
      </w:pPr>
      <w:r w:rsidRPr="00C05ECC">
        <w:rPr>
          <w:b/>
          <w:bCs/>
          <w:sz w:val="22"/>
          <w:szCs w:val="22"/>
        </w:rPr>
        <w:t>Senior Management</w:t>
      </w:r>
    </w:p>
    <w:p w14:paraId="0D2FB73D" w14:textId="77777777" w:rsidR="00C05ECC" w:rsidRPr="00C05ECC" w:rsidRDefault="00C05ECC" w:rsidP="00C05ECC">
      <w:pPr>
        <w:ind w:left="576"/>
        <w:rPr>
          <w:sz w:val="22"/>
          <w:szCs w:val="22"/>
        </w:rPr>
      </w:pPr>
      <w:r w:rsidRPr="00C05ECC">
        <w:rPr>
          <w:sz w:val="22"/>
          <w:szCs w:val="22"/>
        </w:rPr>
        <w:t>Sample job titles may include, but are not limited to:  Program Manager, Technical Lead Integrator, Business Process Manager, Functional Specialist Advisor</w:t>
      </w:r>
    </w:p>
    <w:p w14:paraId="7A955747" w14:textId="77777777" w:rsidR="00C05ECC" w:rsidRPr="00C05ECC" w:rsidRDefault="00C05ECC" w:rsidP="00C05ECC">
      <w:pPr>
        <w:ind w:firstLine="252"/>
        <w:rPr>
          <w:b/>
          <w:bCs/>
          <w:sz w:val="22"/>
          <w:szCs w:val="22"/>
        </w:rPr>
      </w:pPr>
      <w:r w:rsidRPr="00C05ECC">
        <w:rPr>
          <w:b/>
          <w:bCs/>
          <w:sz w:val="22"/>
          <w:szCs w:val="22"/>
        </w:rPr>
        <w:t>Engineering and Architecture</w:t>
      </w:r>
    </w:p>
    <w:p w14:paraId="4E4240DE" w14:textId="77777777" w:rsidR="00C05ECC" w:rsidRPr="00C05ECC" w:rsidRDefault="00C05ECC" w:rsidP="00C05ECC">
      <w:pPr>
        <w:ind w:left="576"/>
        <w:rPr>
          <w:sz w:val="22"/>
          <w:szCs w:val="22"/>
        </w:rPr>
      </w:pPr>
      <w:r w:rsidRPr="00C05ECC">
        <w:rPr>
          <w:sz w:val="22"/>
          <w:szCs w:val="22"/>
        </w:rPr>
        <w:t xml:space="preserve">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 </w:t>
      </w:r>
    </w:p>
    <w:p w14:paraId="5EBF6B13" w14:textId="77777777" w:rsidR="00C05ECC" w:rsidRPr="00C05ECC" w:rsidRDefault="00C05ECC" w:rsidP="00C05ECC">
      <w:pPr>
        <w:ind w:firstLine="252"/>
        <w:rPr>
          <w:b/>
          <w:bCs/>
          <w:sz w:val="22"/>
          <w:szCs w:val="22"/>
        </w:rPr>
      </w:pPr>
      <w:r w:rsidRPr="00C05ECC">
        <w:rPr>
          <w:b/>
          <w:bCs/>
          <w:sz w:val="22"/>
          <w:szCs w:val="22"/>
        </w:rPr>
        <w:t>IT Engineering</w:t>
      </w:r>
    </w:p>
    <w:p w14:paraId="707B9D5A" w14:textId="77777777" w:rsidR="00C05ECC" w:rsidRPr="00C05ECC" w:rsidRDefault="00C05ECC" w:rsidP="00C05ECC">
      <w:pPr>
        <w:ind w:left="576"/>
        <w:rPr>
          <w:sz w:val="22"/>
          <w:szCs w:val="22"/>
        </w:rPr>
      </w:pPr>
      <w:r w:rsidRPr="00C05ECC">
        <w:rPr>
          <w:sz w:val="22"/>
          <w:szCs w:val="22"/>
        </w:rPr>
        <w:t>Sample job titles may include, but are not limited to:  Configuration Manager, Computer Programmer, Tech Writer, Software Quality Assurance Specialist, Schedule Analyst</w:t>
      </w:r>
    </w:p>
    <w:p w14:paraId="515083A6" w14:textId="77777777" w:rsidR="00C05ECC" w:rsidRPr="00C05ECC" w:rsidRDefault="00C05ECC" w:rsidP="00C05ECC">
      <w:pPr>
        <w:ind w:firstLine="252"/>
        <w:rPr>
          <w:b/>
          <w:bCs/>
          <w:sz w:val="22"/>
          <w:szCs w:val="22"/>
        </w:rPr>
      </w:pPr>
      <w:r w:rsidRPr="00C05ECC">
        <w:rPr>
          <w:b/>
          <w:bCs/>
          <w:sz w:val="22"/>
          <w:szCs w:val="22"/>
        </w:rPr>
        <w:t>Administration</w:t>
      </w:r>
    </w:p>
    <w:p w14:paraId="18D75E2F" w14:textId="77777777" w:rsidR="00C05ECC" w:rsidRPr="00C05ECC" w:rsidRDefault="00C05ECC" w:rsidP="00C05ECC">
      <w:pPr>
        <w:ind w:left="576"/>
        <w:rPr>
          <w:sz w:val="22"/>
          <w:szCs w:val="22"/>
        </w:rPr>
      </w:pPr>
      <w:r w:rsidRPr="00C05ECC">
        <w:rPr>
          <w:sz w:val="22"/>
          <w:szCs w:val="22"/>
        </w:rPr>
        <w:t>Sample job titles may include, but are not limited to:  Database Administrator, Web Administrator</w:t>
      </w:r>
    </w:p>
    <w:p w14:paraId="4B05595D" w14:textId="25D8885F"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3F7A9F">
      <w:pPr>
        <w:pStyle w:val="Heading1"/>
        <w:numPr>
          <w:ilvl w:val="0"/>
          <w:numId w:val="0"/>
        </w:numPr>
        <w:spacing w:before="120" w:after="120"/>
        <w:ind w:left="720"/>
        <w:jc w:val="center"/>
      </w:pPr>
      <w:bookmarkStart w:id="117" w:name="_Toc410389305"/>
      <w:bookmarkStart w:id="118" w:name="_Ref414280012"/>
      <w:bookmarkStart w:id="119" w:name="_Ref414280034"/>
      <w:bookmarkStart w:id="120" w:name="_Ref414280064"/>
      <w:bookmarkStart w:id="121" w:name="_Ref414280085"/>
      <w:bookmarkStart w:id="122" w:name="_Ref414280104"/>
      <w:bookmarkStart w:id="123" w:name="_Ref414280139"/>
      <w:bookmarkStart w:id="124" w:name="_Ref414280151"/>
      <w:bookmarkStart w:id="125" w:name="_Ref414280164"/>
      <w:bookmarkStart w:id="126" w:name="_Ref414280211"/>
      <w:bookmarkStart w:id="127" w:name="_Ref414280225"/>
      <w:bookmarkStart w:id="128" w:name="_Ref416875984"/>
      <w:bookmarkStart w:id="129" w:name="_Toc23505450"/>
      <w:r w:rsidRPr="00D35B05">
        <w:rPr>
          <w:rFonts w:cs="Times New Roman"/>
        </w:rPr>
        <w:t>A</w:t>
      </w:r>
      <w:r w:rsidR="00214A00" w:rsidRPr="00D35B05">
        <w:rPr>
          <w:rFonts w:cs="Times New Roman"/>
        </w:rPr>
        <w:t xml:space="preserve">ppendix </w:t>
      </w:r>
      <w:r w:rsidR="009903E2" w:rsidRPr="00D35B05">
        <w:rPr>
          <w:rFonts w:cs="Times New Roman"/>
        </w:rPr>
        <w:t>B</w:t>
      </w:r>
      <w:r w:rsidR="00214A00" w:rsidRPr="00D35B05">
        <w:rPr>
          <w:rFonts w:cs="Times New Roman"/>
        </w:rPr>
        <w:t xml:space="preserve">:  </w:t>
      </w:r>
      <w:r w:rsidR="009903E2" w:rsidRPr="00D35B05">
        <w:rPr>
          <w:rFonts w:cs="Times New Roman"/>
        </w:rPr>
        <w:t>Position Descriptions</w:t>
      </w:r>
      <w:bookmarkEnd w:id="117"/>
      <w:bookmarkEnd w:id="118"/>
      <w:bookmarkEnd w:id="119"/>
      <w:bookmarkEnd w:id="120"/>
      <w:bookmarkEnd w:id="121"/>
      <w:bookmarkEnd w:id="122"/>
      <w:bookmarkEnd w:id="123"/>
      <w:bookmarkEnd w:id="124"/>
      <w:bookmarkEnd w:id="125"/>
      <w:bookmarkEnd w:id="126"/>
      <w:bookmarkEnd w:id="127"/>
      <w:bookmarkEnd w:id="128"/>
      <w:bookmarkEnd w:id="129"/>
    </w:p>
    <w:p w14:paraId="0AB7871C" w14:textId="390F7DE7" w:rsidR="00683330" w:rsidRPr="003F7A9F" w:rsidRDefault="00683330" w:rsidP="002337E4">
      <w:pPr>
        <w:spacing w:before="120" w:after="120" w:line="276" w:lineRule="auto"/>
        <w:rPr>
          <w:b/>
          <w:u w:val="single"/>
        </w:rPr>
      </w:pPr>
      <w:bookmarkStart w:id="130" w:name="_Toc410389309"/>
      <w:bookmarkStart w:id="131" w:name="_Toc398709573"/>
      <w:r w:rsidRPr="003F7A9F">
        <w:rPr>
          <w:b/>
          <w:u w:val="single"/>
        </w:rPr>
        <w:t xml:space="preserve">Position </w:t>
      </w:r>
      <w:r w:rsidR="005A1A42" w:rsidRPr="003F7A9F">
        <w:rPr>
          <w:b/>
          <w:u w:val="single"/>
        </w:rPr>
        <w:t>1</w:t>
      </w:r>
      <w:r w:rsidRPr="003F7A9F">
        <w:rPr>
          <w:u w:val="single"/>
        </w:rPr>
        <w:t>:</w:t>
      </w:r>
      <w:r w:rsidRPr="003F7A9F">
        <w:t xml:space="preserve">  </w:t>
      </w:r>
      <w:r w:rsidR="00876DE2">
        <w:t xml:space="preserve">Systems Engineer (Mid-Level)  </w:t>
      </w:r>
    </w:p>
    <w:p w14:paraId="29921659" w14:textId="77777777" w:rsidR="009071FC" w:rsidRPr="00063CE4" w:rsidRDefault="00683330" w:rsidP="009071FC">
      <w:pPr>
        <w:spacing w:line="276" w:lineRule="auto"/>
        <w:contextualSpacing/>
      </w:pPr>
      <w:r w:rsidRPr="008E1787">
        <w:rPr>
          <w:b/>
          <w:u w:val="single"/>
        </w:rPr>
        <w:t xml:space="preserve">Overall Assignment Description: </w:t>
      </w:r>
      <w:r w:rsidRPr="008E1787">
        <w:t xml:space="preserve"> </w:t>
      </w:r>
      <w:r w:rsidR="009071FC" w:rsidRPr="003F7A9F">
        <w:t xml:space="preserve">Mid-level Systems Engineers employ a multi-discipline approach to </w:t>
      </w:r>
      <w:r w:rsidR="009071FC" w:rsidRPr="00063CE4">
        <w:t xml:space="preserve">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009071FC" w:rsidRPr="00063CE4">
        <w:rPr>
          <w:rStyle w:val="Style135ptChar"/>
          <w:rFonts w:ascii="Times New Roman" w:eastAsiaTheme="minorHAnsi" w:hAnsi="Times New Roman"/>
          <w:sz w:val="24"/>
          <w:szCs w:val="24"/>
        </w:rPr>
        <w:t>to ensure timely and accurate GEOINT.</w:t>
      </w:r>
    </w:p>
    <w:p w14:paraId="0DFDBD27" w14:textId="4D19B9B7" w:rsidR="000F6C49" w:rsidRDefault="00683330" w:rsidP="000F6C49">
      <w:pPr>
        <w:spacing w:before="120" w:after="120" w:line="276" w:lineRule="auto"/>
      </w:pPr>
      <w:r w:rsidRPr="003F7A9F">
        <w:rPr>
          <w:b/>
          <w:u w:val="single"/>
        </w:rPr>
        <w:t>Duties include:</w:t>
      </w:r>
      <w:r w:rsidRPr="000F6C49">
        <w:t xml:space="preserve"> </w:t>
      </w:r>
      <w:r w:rsidR="000F6C49">
        <w:t xml:space="preserve"> </w:t>
      </w:r>
    </w:p>
    <w:p w14:paraId="1D8B76FB" w14:textId="38EF8A18" w:rsidR="009071FC" w:rsidRDefault="009071FC" w:rsidP="00401076">
      <w:pPr>
        <w:pStyle w:val="ListParagraph"/>
        <w:numPr>
          <w:ilvl w:val="0"/>
          <w:numId w:val="27"/>
        </w:numPr>
        <w:spacing w:before="120" w:after="120" w:line="276" w:lineRule="auto"/>
      </w:pPr>
      <w:r>
        <w:t>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0A603110" w14:textId="12C2C749" w:rsidR="009071FC" w:rsidRDefault="009071FC" w:rsidP="00401076">
      <w:pPr>
        <w:pStyle w:val="ListParagraph"/>
        <w:numPr>
          <w:ilvl w:val="0"/>
          <w:numId w:val="27"/>
        </w:numPr>
        <w:spacing w:before="120" w:after="120" w:line="276" w:lineRule="auto"/>
      </w:pPr>
      <w:r>
        <w:t xml:space="preserve">Conducts planning, analysis/traceability of user requirements, architectures traceability, procedures, and problems to automate or improve existing systems and review cloud service capabilities, workflow, and scheduling limitations. </w:t>
      </w:r>
    </w:p>
    <w:p w14:paraId="2746D6EE" w14:textId="37F35B49" w:rsidR="009071FC" w:rsidRDefault="009071FC" w:rsidP="00401076">
      <w:pPr>
        <w:pStyle w:val="ListParagraph"/>
        <w:numPr>
          <w:ilvl w:val="0"/>
          <w:numId w:val="27"/>
        </w:numPr>
        <w:spacing w:before="120" w:after="120" w:line="276" w:lineRule="auto"/>
      </w:pPr>
      <w:r>
        <w:t xml:space="preserve">Develops solutions designs based on analysis of requirements and new technology and mentor Junior Engineers in developing these skill sets.  </w:t>
      </w:r>
    </w:p>
    <w:p w14:paraId="63B03111" w14:textId="37EF798F" w:rsidR="009071FC" w:rsidRDefault="009071FC" w:rsidP="00401076">
      <w:pPr>
        <w:pStyle w:val="ListParagraph"/>
        <w:numPr>
          <w:ilvl w:val="0"/>
          <w:numId w:val="27"/>
        </w:numPr>
        <w:spacing w:before="120" w:after="120" w:line="276" w:lineRule="auto"/>
      </w:pPr>
      <w:r>
        <w:t>Assists the Government in the capture and translation of mission and customer requirements/needs into systems/capability requirements and solutions.</w:t>
      </w:r>
    </w:p>
    <w:p w14:paraId="79573363" w14:textId="05FCB899" w:rsidR="009071FC" w:rsidRDefault="009071FC" w:rsidP="00401076">
      <w:pPr>
        <w:pStyle w:val="ListParagraph"/>
        <w:numPr>
          <w:ilvl w:val="0"/>
          <w:numId w:val="27"/>
        </w:numPr>
        <w:spacing w:before="120" w:after="120" w:line="276" w:lineRule="auto"/>
      </w:pPr>
      <w:r>
        <w:t>Supports the analyses and allocation of requirements to systems architecture components and executing programs.</w:t>
      </w:r>
    </w:p>
    <w:p w14:paraId="215B517B" w14:textId="62D6A930" w:rsidR="009071FC" w:rsidRDefault="009071FC" w:rsidP="00401076">
      <w:pPr>
        <w:pStyle w:val="ListParagraph"/>
        <w:numPr>
          <w:ilvl w:val="0"/>
          <w:numId w:val="27"/>
        </w:numPr>
        <w:spacing w:before="120" w:after="120" w:line="276" w:lineRule="auto"/>
      </w:pPr>
      <w:r>
        <w:t>Assists the Government in performing systems integration activities.</w:t>
      </w:r>
    </w:p>
    <w:p w14:paraId="4751A08B" w14:textId="026D38C7" w:rsidR="009071FC" w:rsidRDefault="009071FC" w:rsidP="00401076">
      <w:pPr>
        <w:pStyle w:val="ListParagraph"/>
        <w:numPr>
          <w:ilvl w:val="0"/>
          <w:numId w:val="27"/>
        </w:numPr>
        <w:spacing w:before="120" w:after="120" w:line="276" w:lineRule="auto"/>
      </w:pPr>
      <w:r>
        <w:t>Assists with Analysis of Alternatives (</w:t>
      </w:r>
      <w:proofErr w:type="spellStart"/>
      <w:r>
        <w:t>AoAs</w:t>
      </w:r>
      <w:proofErr w:type="spellEnd"/>
      <w:r>
        <w:t>), Course of Actions (</w:t>
      </w:r>
      <w:proofErr w:type="spellStart"/>
      <w:r>
        <w:t>CoAs</w:t>
      </w:r>
      <w:proofErr w:type="spellEnd"/>
      <w:r>
        <w:t>), Trade Studies, and Engineering Assessments.</w:t>
      </w:r>
    </w:p>
    <w:p w14:paraId="6EF690F9" w14:textId="3B91B7AC" w:rsidR="009071FC" w:rsidRDefault="009071FC" w:rsidP="00401076">
      <w:pPr>
        <w:pStyle w:val="ListParagraph"/>
        <w:numPr>
          <w:ilvl w:val="0"/>
          <w:numId w:val="27"/>
        </w:numPr>
        <w:spacing w:before="120" w:after="120" w:line="276" w:lineRule="auto"/>
      </w:pPr>
      <w:r>
        <w:t>Assists the Government in strategic technical planning, project management, performance engineering, risk management and interface design.</w:t>
      </w:r>
    </w:p>
    <w:p w14:paraId="60400D89" w14:textId="52F9465B" w:rsidR="00063CE4" w:rsidRPr="000F6C49" w:rsidRDefault="00063CE4" w:rsidP="00401076">
      <w:pPr>
        <w:pStyle w:val="ListParagraph"/>
        <w:numPr>
          <w:ilvl w:val="0"/>
          <w:numId w:val="27"/>
        </w:numPr>
        <w:spacing w:before="120" w:after="120" w:line="276" w:lineRule="auto"/>
      </w:pPr>
      <w:r w:rsidRPr="0013417B">
        <w:rPr>
          <w:rFonts w:eastAsia="Calibri"/>
        </w:rPr>
        <w:t>Ability to solve complex problems, lead a team(s) and work independently and proactively with minimal supervision.</w:t>
      </w:r>
    </w:p>
    <w:p w14:paraId="3F2D3CD2" w14:textId="17F62FB4" w:rsidR="00683330" w:rsidRDefault="00683330" w:rsidP="002337E4">
      <w:pPr>
        <w:spacing w:before="120" w:after="120" w:line="276" w:lineRule="auto"/>
        <w:rPr>
          <w:b/>
          <w:u w:val="single"/>
        </w:rPr>
      </w:pPr>
      <w:r w:rsidRPr="003F7A9F">
        <w:rPr>
          <w:b/>
          <w:u w:val="single"/>
        </w:rPr>
        <w:t>Skills</w:t>
      </w:r>
      <w:r w:rsidR="00D57E81" w:rsidRPr="003F7A9F">
        <w:rPr>
          <w:b/>
          <w:u w:val="single"/>
        </w:rPr>
        <w:t xml:space="preserve"> and Experience</w:t>
      </w:r>
      <w:r w:rsidRPr="003F7A9F">
        <w:rPr>
          <w:b/>
          <w:u w:val="single"/>
        </w:rPr>
        <w:t>:</w:t>
      </w:r>
    </w:p>
    <w:p w14:paraId="5E88A56F" w14:textId="77777777" w:rsidR="009071FC" w:rsidRPr="003F7A9F" w:rsidRDefault="009071FC" w:rsidP="009071FC">
      <w:pPr>
        <w:spacing w:before="60" w:after="60" w:line="276" w:lineRule="auto"/>
        <w:rPr>
          <w:rFonts w:eastAsia="Calibri"/>
        </w:rPr>
      </w:pPr>
      <w:r w:rsidRPr="003F7A9F">
        <w:rPr>
          <w:rFonts w:eastAsia="Calibri"/>
        </w:rPr>
        <w:t>Required:</w:t>
      </w:r>
    </w:p>
    <w:p w14:paraId="3B3F7136" w14:textId="77777777" w:rsidR="009071FC" w:rsidRPr="003F7A9F" w:rsidRDefault="009071FC" w:rsidP="009071FC">
      <w:pPr>
        <w:pStyle w:val="ListParagraph"/>
        <w:numPr>
          <w:ilvl w:val="0"/>
          <w:numId w:val="1"/>
        </w:numPr>
        <w:spacing w:before="60" w:after="60" w:line="276" w:lineRule="auto"/>
        <w:contextualSpacing w:val="0"/>
      </w:pPr>
      <w:r w:rsidRPr="003F7A9F">
        <w:t>Bachelor’s degree</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0BE6EEF3" w14:textId="058A2F67" w:rsidR="009071FC" w:rsidRPr="003F7A9F" w:rsidRDefault="009071FC" w:rsidP="009071FC">
      <w:pPr>
        <w:pStyle w:val="ListParagraph"/>
        <w:numPr>
          <w:ilvl w:val="0"/>
          <w:numId w:val="1"/>
        </w:numPr>
        <w:spacing w:before="60" w:after="60" w:line="276" w:lineRule="auto"/>
        <w:contextualSpacing w:val="0"/>
      </w:pPr>
      <w:r w:rsidRPr="003F7A9F">
        <w:t>Mid-level experience in government or industry in relevant work areas including: DoD/IC Acquisition Process, Requirements Process, PPBES Process or system engineering of large complex System of Systems or Service Oriented Architecture/Cloud environments.</w:t>
      </w:r>
    </w:p>
    <w:p w14:paraId="35699AF2" w14:textId="214942B5" w:rsidR="009071FC" w:rsidRDefault="009071FC" w:rsidP="009071FC">
      <w:pPr>
        <w:pStyle w:val="ListParagraph"/>
        <w:numPr>
          <w:ilvl w:val="0"/>
          <w:numId w:val="1"/>
        </w:numPr>
        <w:spacing w:before="60" w:after="60" w:line="276" w:lineRule="auto"/>
        <w:contextualSpacing w:val="0"/>
      </w:pPr>
      <w:r w:rsidRPr="003F7A9F">
        <w:t xml:space="preserve">Mid-level </w:t>
      </w:r>
      <w:r w:rsidR="007B21B4">
        <w:t>experience</w:t>
      </w:r>
      <w:r w:rsidR="00063CE4" w:rsidRPr="003F7A9F">
        <w:t xml:space="preserve"> </w:t>
      </w:r>
      <w:r w:rsidRPr="003F7A9F">
        <w:t>system engineering experience in government or industry.</w:t>
      </w:r>
    </w:p>
    <w:p w14:paraId="1070188B" w14:textId="0A6EC3C0" w:rsidR="0013417B" w:rsidRPr="0013417B" w:rsidRDefault="00063CE4" w:rsidP="0013417B">
      <w:pPr>
        <w:pStyle w:val="ListParagraph"/>
        <w:numPr>
          <w:ilvl w:val="0"/>
          <w:numId w:val="1"/>
        </w:numPr>
        <w:spacing w:before="120" w:after="120" w:line="276" w:lineRule="auto"/>
        <w:rPr>
          <w:rFonts w:eastAsia="Calibri"/>
        </w:rPr>
      </w:pPr>
      <w:r>
        <w:rPr>
          <w:rFonts w:eastAsia="Calibri"/>
        </w:rPr>
        <w:t>Experience</w:t>
      </w:r>
      <w:r w:rsidR="0013417B" w:rsidRPr="0013417B">
        <w:rPr>
          <w:rFonts w:eastAsia="Calibri"/>
        </w:rPr>
        <w:t xml:space="preserve"> communicat</w:t>
      </w:r>
      <w:r>
        <w:rPr>
          <w:rFonts w:eastAsia="Calibri"/>
        </w:rPr>
        <w:t>ing</w:t>
      </w:r>
      <w:r w:rsidR="0013417B" w:rsidRPr="0013417B">
        <w:rPr>
          <w:rFonts w:eastAsia="Calibri"/>
        </w:rPr>
        <w:t xml:space="preserve"> and collaborat</w:t>
      </w:r>
      <w:r>
        <w:rPr>
          <w:rFonts w:eastAsia="Calibri"/>
        </w:rPr>
        <w:t>ing</w:t>
      </w:r>
      <w:r w:rsidR="0013417B" w:rsidRPr="0013417B">
        <w:rPr>
          <w:rFonts w:eastAsia="Calibri"/>
        </w:rPr>
        <w:t xml:space="preserve"> both within and external to organization.  </w:t>
      </w:r>
    </w:p>
    <w:p w14:paraId="2F6A185F" w14:textId="77777777" w:rsidR="009071FC" w:rsidRPr="003F7A9F" w:rsidRDefault="009071FC" w:rsidP="009071FC">
      <w:pPr>
        <w:rPr>
          <w:rFonts w:eastAsia="Calibri"/>
        </w:rPr>
      </w:pPr>
      <w:r w:rsidRPr="003F7A9F">
        <w:rPr>
          <w:rFonts w:eastAsia="Calibri"/>
        </w:rPr>
        <w:t>Desired:</w:t>
      </w:r>
    </w:p>
    <w:p w14:paraId="1435C1EA" w14:textId="77777777" w:rsidR="009071FC" w:rsidRPr="003F7A9F" w:rsidRDefault="009071FC" w:rsidP="00896D24">
      <w:pPr>
        <w:pStyle w:val="ListParagraph"/>
        <w:numPr>
          <w:ilvl w:val="0"/>
          <w:numId w:val="1"/>
        </w:numPr>
        <w:spacing w:before="60" w:after="60" w:line="276" w:lineRule="auto"/>
        <w:contextualSpacing w:val="0"/>
      </w:pPr>
      <w:r w:rsidRPr="003F7A9F">
        <w:t>Working knowledge of Model Based Systems Engineering, processes, tools and languages.</w:t>
      </w:r>
    </w:p>
    <w:p w14:paraId="6D5CF9D5" w14:textId="77777777" w:rsidR="009071FC" w:rsidRPr="003F7A9F" w:rsidRDefault="009071FC" w:rsidP="00896D24">
      <w:pPr>
        <w:pStyle w:val="ListParagraph"/>
        <w:numPr>
          <w:ilvl w:val="0"/>
          <w:numId w:val="1"/>
        </w:numPr>
        <w:spacing w:before="60" w:after="60" w:line="276" w:lineRule="auto"/>
        <w:contextualSpacing w:val="0"/>
      </w:pPr>
      <w:r w:rsidRPr="003F7A9F">
        <w:t>Working knowledge of Software Development Frameworks.</w:t>
      </w:r>
    </w:p>
    <w:p w14:paraId="22E959B1" w14:textId="77777777" w:rsidR="009071FC" w:rsidRPr="003F7A9F" w:rsidRDefault="009071FC" w:rsidP="00896D24">
      <w:pPr>
        <w:pStyle w:val="ListParagraph"/>
        <w:numPr>
          <w:ilvl w:val="0"/>
          <w:numId w:val="1"/>
        </w:numPr>
        <w:spacing w:before="60" w:after="60" w:line="276" w:lineRule="auto"/>
        <w:contextualSpacing w:val="0"/>
      </w:pPr>
      <w:r w:rsidRPr="003F7A9F">
        <w:t>INCOSE Associate System Engineering Professional (ASEP) certification.</w:t>
      </w:r>
    </w:p>
    <w:p w14:paraId="6D2291C5" w14:textId="77777777" w:rsidR="009071FC" w:rsidRPr="003F7A9F" w:rsidRDefault="009071FC" w:rsidP="00896D24">
      <w:pPr>
        <w:pStyle w:val="ListParagraph"/>
        <w:numPr>
          <w:ilvl w:val="0"/>
          <w:numId w:val="1"/>
        </w:numPr>
        <w:spacing w:before="60" w:after="60" w:line="276" w:lineRule="auto"/>
        <w:contextualSpacing w:val="0"/>
      </w:pPr>
      <w:r w:rsidRPr="003F7A9F">
        <w:t>Documented work experience in the field of geospatial intelligence.</w:t>
      </w:r>
    </w:p>
    <w:p w14:paraId="623F34CA" w14:textId="77777777" w:rsidR="009071FC" w:rsidRPr="003F7A9F" w:rsidRDefault="009071FC" w:rsidP="00896D24">
      <w:pPr>
        <w:pStyle w:val="ListParagraph"/>
        <w:numPr>
          <w:ilvl w:val="0"/>
          <w:numId w:val="1"/>
        </w:numPr>
        <w:spacing w:before="60" w:after="60" w:line="276" w:lineRule="auto"/>
        <w:contextualSpacing w:val="0"/>
        <w:rPr>
          <w:color w:val="000000" w:themeColor="text1"/>
        </w:rPr>
      </w:pPr>
      <w:r w:rsidRPr="003F7A9F">
        <w:rPr>
          <w:color w:val="000000" w:themeColor="text1"/>
        </w:rPr>
        <w:t>Membership or active participation in any of the following professional organizations:</w:t>
      </w:r>
    </w:p>
    <w:p w14:paraId="2DD91DE6" w14:textId="77777777" w:rsidR="009071FC" w:rsidRPr="003F7A9F" w:rsidRDefault="009071FC" w:rsidP="00896D24">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7D5CC556" w14:textId="77777777" w:rsidR="009071FC" w:rsidRPr="003F7A9F" w:rsidRDefault="009071FC" w:rsidP="00896D24">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6B0B6AB4" w14:textId="77777777" w:rsidR="009071FC" w:rsidRPr="003F7A9F" w:rsidRDefault="009071FC" w:rsidP="00896D24">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30095BF9" w14:textId="77777777" w:rsidR="009071FC" w:rsidRPr="003F7A9F" w:rsidRDefault="009071FC" w:rsidP="00896D24">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721A3E8A" w14:textId="77777777" w:rsidR="009071FC" w:rsidRPr="003F7A9F" w:rsidRDefault="009071FC" w:rsidP="00896D24">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73DE213A" w14:textId="77777777" w:rsidR="009071FC" w:rsidRPr="003F7A9F" w:rsidRDefault="009071FC" w:rsidP="00896D24">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2BAD99E5" w14:textId="77777777" w:rsidR="009071FC" w:rsidRPr="003F7A9F" w:rsidRDefault="009071FC" w:rsidP="00896D24">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3F7A9F">
        <w:rPr>
          <w:color w:val="000000" w:themeColor="text1"/>
        </w:rPr>
        <w:t>Working knowledge of photogrammetry, remote sensing, image science, information sciences, geographic information systems, geomatics, or related fields.</w:t>
      </w:r>
    </w:p>
    <w:p w14:paraId="5A90BE71" w14:textId="2A416D12" w:rsidR="009071FC" w:rsidRPr="004A42C3" w:rsidRDefault="009071FC" w:rsidP="00896D24">
      <w:pPr>
        <w:pStyle w:val="ListParagraph"/>
        <w:numPr>
          <w:ilvl w:val="0"/>
          <w:numId w:val="1"/>
        </w:numPr>
        <w:spacing w:before="120" w:after="120" w:line="276" w:lineRule="auto"/>
        <w:contextualSpacing w:val="0"/>
        <w:rPr>
          <w:rFonts w:eastAsia="Calibri"/>
        </w:rPr>
      </w:pPr>
      <w:r w:rsidRPr="003F7A9F">
        <w:t xml:space="preserve">Demonstrated knowledge of the current </w:t>
      </w:r>
      <w:r w:rsidRPr="003F7A9F">
        <w:rPr>
          <w:color w:val="000000" w:themeColor="text1"/>
        </w:rPr>
        <w:t>NSG/ASG and NRO enterprises.</w:t>
      </w:r>
    </w:p>
    <w:p w14:paraId="2B02241B" w14:textId="5F60D90C" w:rsidR="00FE2D3D" w:rsidRDefault="00FE2D3D" w:rsidP="004A42C3">
      <w:pPr>
        <w:spacing w:before="120" w:after="120" w:line="276" w:lineRule="auto"/>
        <w:rPr>
          <w:rFonts w:eastAsia="Calibri"/>
        </w:rPr>
      </w:pPr>
    </w:p>
    <w:p w14:paraId="21738DC8" w14:textId="44067216" w:rsidR="00FE2D3D" w:rsidRDefault="00FE2D3D" w:rsidP="004A42C3">
      <w:pPr>
        <w:spacing w:before="120" w:after="120" w:line="276" w:lineRule="auto"/>
        <w:rPr>
          <w:rFonts w:eastAsia="Calibri"/>
        </w:rPr>
      </w:pPr>
    </w:p>
    <w:p w14:paraId="465387BD" w14:textId="66502667" w:rsidR="00FE2D3D" w:rsidRDefault="00FE2D3D" w:rsidP="004A42C3">
      <w:pPr>
        <w:spacing w:before="120" w:after="120" w:line="276" w:lineRule="auto"/>
        <w:rPr>
          <w:rFonts w:eastAsia="Calibri"/>
        </w:rPr>
      </w:pPr>
    </w:p>
    <w:p w14:paraId="2BDE23EC" w14:textId="3D1365C5" w:rsidR="00FE2D3D" w:rsidRDefault="00FE2D3D" w:rsidP="004A42C3">
      <w:pPr>
        <w:spacing w:before="120" w:after="120" w:line="276" w:lineRule="auto"/>
        <w:rPr>
          <w:rFonts w:eastAsia="Calibri"/>
        </w:rPr>
      </w:pPr>
    </w:p>
    <w:p w14:paraId="0D2C8C52" w14:textId="77777777" w:rsidR="004A42C3" w:rsidRDefault="004A42C3" w:rsidP="004A42C3">
      <w:pPr>
        <w:spacing w:before="120" w:after="120" w:line="276" w:lineRule="auto"/>
        <w:rPr>
          <w:rFonts w:eastAsia="Calibri"/>
        </w:rPr>
        <w:sectPr w:rsidR="004A42C3" w:rsidSect="00625E79">
          <w:pgSz w:w="12240" w:h="15840" w:code="1"/>
          <w:pgMar w:top="1440" w:right="1440" w:bottom="1440" w:left="1008" w:header="720" w:footer="720" w:gutter="0"/>
          <w:cols w:space="720"/>
          <w:titlePg/>
          <w:docGrid w:linePitch="360"/>
        </w:sectPr>
      </w:pPr>
    </w:p>
    <w:bookmarkEnd w:id="130"/>
    <w:bookmarkEnd w:id="131"/>
    <w:p w14:paraId="01B672D0" w14:textId="144632F1" w:rsidR="00876DE2" w:rsidRPr="00876DE2" w:rsidRDefault="00876DE2" w:rsidP="00876DE2">
      <w:pPr>
        <w:spacing w:before="120" w:after="120" w:line="276" w:lineRule="auto"/>
        <w:rPr>
          <w:b/>
          <w:color w:val="FF0000"/>
          <w:u w:val="single"/>
        </w:rPr>
      </w:pPr>
      <w:r w:rsidRPr="003F7A9F">
        <w:rPr>
          <w:b/>
          <w:u w:val="single"/>
        </w:rPr>
        <w:t xml:space="preserve">Position </w:t>
      </w:r>
      <w:r w:rsidR="007B21B4">
        <w:rPr>
          <w:b/>
          <w:u w:val="single"/>
        </w:rPr>
        <w:t>2</w:t>
      </w:r>
      <w:r w:rsidRPr="003F7A9F">
        <w:rPr>
          <w:u w:val="single"/>
        </w:rPr>
        <w:t>:</w:t>
      </w:r>
      <w:r w:rsidR="007B21B4">
        <w:t xml:space="preserve"> </w:t>
      </w:r>
      <w:r>
        <w:t xml:space="preserve">Systems Engineer (Senior- Level)  </w:t>
      </w:r>
    </w:p>
    <w:p w14:paraId="06DC41A5" w14:textId="77777777" w:rsidR="005E3072" w:rsidRPr="005E3072" w:rsidRDefault="00876DE2" w:rsidP="005E3072">
      <w:pPr>
        <w:spacing w:before="120" w:after="120" w:line="276" w:lineRule="auto"/>
      </w:pPr>
      <w:r w:rsidRPr="008E1787">
        <w:rPr>
          <w:b/>
          <w:u w:val="single"/>
        </w:rPr>
        <w:t xml:space="preserve">Overall Assignment Description: </w:t>
      </w:r>
      <w:r w:rsidRPr="008E1787">
        <w:t xml:space="preserve"> </w:t>
      </w:r>
      <w:r w:rsidR="005E3072" w:rsidRPr="005E3072">
        <w:t xml:space="preserve">Senior-level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005E3072" w:rsidRPr="005E3072">
        <w:rPr>
          <w:rStyle w:val="Style135ptChar"/>
          <w:rFonts w:ascii="Times New Roman" w:eastAsiaTheme="minorHAnsi" w:hAnsi="Times New Roman"/>
          <w:sz w:val="24"/>
          <w:szCs w:val="24"/>
        </w:rPr>
        <w:t>to ensure timely and accurate GEOINT</w:t>
      </w:r>
      <w:r w:rsidR="005E3072" w:rsidRPr="003F7A9F">
        <w:rPr>
          <w:rStyle w:val="Style135ptChar"/>
          <w:rFonts w:eastAsiaTheme="minorHAnsi"/>
        </w:rPr>
        <w:t>.</w:t>
      </w:r>
    </w:p>
    <w:p w14:paraId="16790B30" w14:textId="7B310160" w:rsidR="00876DE2" w:rsidRDefault="00876DE2" w:rsidP="00876DE2">
      <w:pPr>
        <w:spacing w:before="120" w:after="120" w:line="276" w:lineRule="auto"/>
      </w:pPr>
      <w:r w:rsidRPr="003F7A9F">
        <w:rPr>
          <w:b/>
          <w:u w:val="single"/>
        </w:rPr>
        <w:t>Duties include:</w:t>
      </w:r>
      <w:r w:rsidRPr="003932B0">
        <w:t xml:space="preserve"> </w:t>
      </w:r>
      <w:r w:rsidR="003932B0">
        <w:t xml:space="preserve"> </w:t>
      </w:r>
    </w:p>
    <w:p w14:paraId="6139A6AF" w14:textId="4184D0B7" w:rsidR="005E3072" w:rsidRPr="005E3072" w:rsidRDefault="005E3072" w:rsidP="00401076">
      <w:pPr>
        <w:pStyle w:val="ListParagraph"/>
        <w:numPr>
          <w:ilvl w:val="0"/>
          <w:numId w:val="28"/>
        </w:numPr>
        <w:spacing w:before="120" w:after="120" w:line="276" w:lineRule="auto"/>
      </w:pPr>
      <w:r w:rsidRPr="005E3072">
        <w: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17FAC842" w14:textId="1F85AFC7" w:rsidR="005E3072" w:rsidRDefault="005E3072" w:rsidP="00401076">
      <w:pPr>
        <w:pStyle w:val="ListParagraph"/>
        <w:numPr>
          <w:ilvl w:val="0"/>
          <w:numId w:val="28"/>
        </w:numPr>
        <w:spacing w:before="120" w:after="120" w:line="276" w:lineRule="auto"/>
      </w:pPr>
      <w:r w:rsidRPr="005E3072">
        <w:t xml:space="preserve">Guides the planning, analysis/traceability of user requirements, architectures traceability, procedures, and problems to automate or improve existing systems and review cloud service capabilities, workflow, and scheduling limitations. </w:t>
      </w:r>
    </w:p>
    <w:p w14:paraId="09CBB951" w14:textId="0A6A5565" w:rsidR="005E3072" w:rsidRPr="005E3072" w:rsidRDefault="005E3072" w:rsidP="00401076">
      <w:pPr>
        <w:pStyle w:val="ListParagraph"/>
        <w:numPr>
          <w:ilvl w:val="0"/>
          <w:numId w:val="28"/>
        </w:numPr>
        <w:spacing w:before="120" w:after="120" w:line="276" w:lineRule="auto"/>
      </w:pPr>
      <w:r w:rsidRPr="005E3072">
        <w:t xml:space="preserve">Guides Mid-level and Junior-level system engineers developing solutions designs based on analysis of requirements and new technology.  </w:t>
      </w:r>
    </w:p>
    <w:p w14:paraId="6790FC04" w14:textId="77F06A7D" w:rsidR="005E3072" w:rsidRPr="005E3072" w:rsidRDefault="005E3072" w:rsidP="00401076">
      <w:pPr>
        <w:pStyle w:val="ListParagraph"/>
        <w:numPr>
          <w:ilvl w:val="0"/>
          <w:numId w:val="28"/>
        </w:numPr>
        <w:spacing w:before="120" w:after="120" w:line="276" w:lineRule="auto"/>
      </w:pPr>
      <w:r w:rsidRPr="005E3072">
        <w:t>Assists the Government in the capture and translation of mission and customer requirements/needs into systems/capability requirements and solutions.</w:t>
      </w:r>
    </w:p>
    <w:p w14:paraId="40210A02" w14:textId="4953D55C" w:rsidR="005E3072" w:rsidRPr="005E3072" w:rsidRDefault="005E3072" w:rsidP="00401076">
      <w:pPr>
        <w:pStyle w:val="ListParagraph"/>
        <w:numPr>
          <w:ilvl w:val="0"/>
          <w:numId w:val="28"/>
        </w:numPr>
        <w:spacing w:before="120" w:after="120" w:line="276" w:lineRule="auto"/>
      </w:pPr>
      <w:r w:rsidRPr="005E3072">
        <w:t>Supports the analyses and allocation of requirements to systems architecture components and executing programs.</w:t>
      </w:r>
    </w:p>
    <w:p w14:paraId="4E89BF6C" w14:textId="36FEB859" w:rsidR="005E3072" w:rsidRPr="005E3072" w:rsidRDefault="005E3072" w:rsidP="00401076">
      <w:pPr>
        <w:pStyle w:val="ListParagraph"/>
        <w:numPr>
          <w:ilvl w:val="0"/>
          <w:numId w:val="28"/>
        </w:numPr>
        <w:spacing w:before="120" w:after="120" w:line="276" w:lineRule="auto"/>
      </w:pPr>
      <w:r w:rsidRPr="005E3072">
        <w:t>Assists the Government in performing systems integration activities.</w:t>
      </w:r>
    </w:p>
    <w:p w14:paraId="15818421" w14:textId="6FFA93D7" w:rsidR="005E3072" w:rsidRPr="005E3072" w:rsidRDefault="005E3072" w:rsidP="00401076">
      <w:pPr>
        <w:pStyle w:val="ListParagraph"/>
        <w:numPr>
          <w:ilvl w:val="0"/>
          <w:numId w:val="28"/>
        </w:numPr>
        <w:spacing w:before="120" w:after="120" w:line="276" w:lineRule="auto"/>
      </w:pPr>
      <w:r w:rsidRPr="005E3072">
        <w:t>Conducts Analysis of Alternatives (</w:t>
      </w:r>
      <w:proofErr w:type="spellStart"/>
      <w:r w:rsidRPr="005E3072">
        <w:t>AoAs</w:t>
      </w:r>
      <w:proofErr w:type="spellEnd"/>
      <w:r w:rsidRPr="005E3072">
        <w:t>), Course of Actions (</w:t>
      </w:r>
      <w:proofErr w:type="spellStart"/>
      <w:r w:rsidRPr="005E3072">
        <w:t>CoAs</w:t>
      </w:r>
      <w:proofErr w:type="spellEnd"/>
      <w:r w:rsidRPr="005E3072">
        <w:t>), Trade Studies, and Engineering Assessments.</w:t>
      </w:r>
    </w:p>
    <w:p w14:paraId="24B69D10" w14:textId="3F798D4C" w:rsidR="005E3072" w:rsidRPr="005E3072" w:rsidRDefault="005E3072" w:rsidP="00401076">
      <w:pPr>
        <w:pStyle w:val="ListParagraph"/>
        <w:numPr>
          <w:ilvl w:val="0"/>
          <w:numId w:val="28"/>
        </w:numPr>
        <w:spacing w:before="120" w:after="120" w:line="276" w:lineRule="auto"/>
      </w:pPr>
      <w:r w:rsidRPr="005E3072">
        <w:t>Assists the Government in strategic technical planning, project management, performance engineering, risk management and interface design.</w:t>
      </w:r>
    </w:p>
    <w:p w14:paraId="220EA6C1" w14:textId="6C94C29D" w:rsidR="005E3072" w:rsidRDefault="005E3072" w:rsidP="00401076">
      <w:pPr>
        <w:pStyle w:val="ListParagraph"/>
        <w:numPr>
          <w:ilvl w:val="0"/>
          <w:numId w:val="28"/>
        </w:numPr>
        <w:spacing w:before="120" w:after="120" w:line="276" w:lineRule="auto"/>
      </w:pPr>
      <w:r w:rsidRPr="005E3072">
        <w:t>Operates at the level of integrating multiple systems, services, processes, and interfaces within a Major Systems Acquisitions across organizational and agency boundaries</w:t>
      </w:r>
      <w:r>
        <w:t>.</w:t>
      </w:r>
    </w:p>
    <w:p w14:paraId="21FB00CA" w14:textId="107A066A" w:rsidR="006F542E" w:rsidRPr="005E3072" w:rsidRDefault="006F542E" w:rsidP="00401076">
      <w:pPr>
        <w:pStyle w:val="ListParagraph"/>
        <w:numPr>
          <w:ilvl w:val="0"/>
          <w:numId w:val="28"/>
        </w:numPr>
        <w:spacing w:before="120" w:after="120" w:line="276" w:lineRule="auto"/>
      </w:pPr>
      <w:r w:rsidRPr="006F542E">
        <w:rPr>
          <w:rFonts w:eastAsia="Calibri"/>
        </w:rPr>
        <w:t>Ability to solve complex problems, lead a team(s) and work independently and proactively with minimal supervision.</w:t>
      </w:r>
    </w:p>
    <w:p w14:paraId="3CAEF153" w14:textId="77777777" w:rsidR="00876DE2" w:rsidRPr="003F7A9F" w:rsidRDefault="00876DE2" w:rsidP="00876DE2">
      <w:pPr>
        <w:spacing w:before="120" w:after="120" w:line="276" w:lineRule="auto"/>
        <w:rPr>
          <w:b/>
          <w:u w:val="single"/>
        </w:rPr>
      </w:pPr>
      <w:r w:rsidRPr="003F7A9F">
        <w:rPr>
          <w:b/>
          <w:u w:val="single"/>
        </w:rPr>
        <w:t>Skills and Experience:</w:t>
      </w:r>
    </w:p>
    <w:p w14:paraId="41E32756" w14:textId="77777777" w:rsidR="005E3072" w:rsidRPr="005E3072" w:rsidRDefault="005E3072" w:rsidP="005E3072">
      <w:pPr>
        <w:spacing w:before="120" w:after="120" w:line="276" w:lineRule="auto"/>
        <w:rPr>
          <w:rFonts w:eastAsia="Calibri"/>
        </w:rPr>
      </w:pPr>
      <w:r w:rsidRPr="005E3072">
        <w:rPr>
          <w:rFonts w:eastAsia="Calibri"/>
        </w:rPr>
        <w:t>Required:</w:t>
      </w:r>
    </w:p>
    <w:p w14:paraId="4268E17D" w14:textId="6998E9D3" w:rsidR="005E3072" w:rsidRPr="006F542E" w:rsidRDefault="005E3072" w:rsidP="00401076">
      <w:pPr>
        <w:pStyle w:val="ListParagraph"/>
        <w:numPr>
          <w:ilvl w:val="0"/>
          <w:numId w:val="29"/>
        </w:numPr>
        <w:spacing w:before="60" w:after="60" w:line="276" w:lineRule="auto"/>
        <w:rPr>
          <w:rFonts w:eastAsia="Calibri"/>
        </w:rPr>
      </w:pPr>
      <w:r w:rsidRPr="006F542E">
        <w:rPr>
          <w:rFonts w:eastAsia="Calibri"/>
        </w:rPr>
        <w:t>Bachelor’s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4C9F4AAE" w14:textId="7742A384" w:rsidR="005E3072" w:rsidRPr="006F542E" w:rsidRDefault="005E3072" w:rsidP="00401076">
      <w:pPr>
        <w:pStyle w:val="ListParagraph"/>
        <w:numPr>
          <w:ilvl w:val="0"/>
          <w:numId w:val="29"/>
        </w:numPr>
        <w:spacing w:before="60" w:after="60" w:line="276" w:lineRule="auto"/>
        <w:rPr>
          <w:rFonts w:eastAsia="Calibri"/>
        </w:rPr>
      </w:pPr>
      <w:r w:rsidRPr="006F542E">
        <w:rPr>
          <w:rFonts w:eastAsia="Calibri"/>
        </w:rPr>
        <w:t>Senior-level experience in government or industry in relevant work areas including: DoD/IC Acquisition Process, Requirements Process, PPBES Process or system engineering of large complex System of Systems or Service Oriented Architecture/Cloud environments.</w:t>
      </w:r>
    </w:p>
    <w:p w14:paraId="6857990D" w14:textId="2CEA7ABE" w:rsidR="005E3072" w:rsidRPr="006F542E" w:rsidRDefault="005E3072" w:rsidP="00401076">
      <w:pPr>
        <w:pStyle w:val="ListParagraph"/>
        <w:numPr>
          <w:ilvl w:val="0"/>
          <w:numId w:val="29"/>
        </w:numPr>
        <w:spacing w:before="120" w:after="120" w:line="276" w:lineRule="auto"/>
        <w:rPr>
          <w:rFonts w:eastAsia="Calibri"/>
        </w:rPr>
      </w:pPr>
      <w:r w:rsidRPr="006F542E">
        <w:rPr>
          <w:rFonts w:eastAsia="Calibri"/>
        </w:rPr>
        <w:t xml:space="preserve">Experience with and strong understanding of systems engineering lifecycle. </w:t>
      </w:r>
    </w:p>
    <w:p w14:paraId="0A35B267" w14:textId="1F9376D6" w:rsidR="005E3072" w:rsidRPr="006F542E" w:rsidRDefault="006F542E" w:rsidP="00401076">
      <w:pPr>
        <w:pStyle w:val="ListParagraph"/>
        <w:numPr>
          <w:ilvl w:val="0"/>
          <w:numId w:val="29"/>
        </w:numPr>
        <w:spacing w:before="60" w:after="60" w:line="276" w:lineRule="auto"/>
        <w:rPr>
          <w:rFonts w:eastAsia="Calibri"/>
        </w:rPr>
      </w:pPr>
      <w:r>
        <w:rPr>
          <w:rFonts w:eastAsia="Calibri"/>
        </w:rPr>
        <w:t>Experience communicating and collaborating</w:t>
      </w:r>
      <w:r w:rsidR="005E3072" w:rsidRPr="006F542E">
        <w:rPr>
          <w:rFonts w:eastAsia="Calibri"/>
        </w:rPr>
        <w:t xml:space="preserve"> both within and external to organization, to include with senior executives and leaders.  </w:t>
      </w:r>
    </w:p>
    <w:p w14:paraId="3A9D9A2B" w14:textId="77777777" w:rsidR="005E3072" w:rsidRPr="005E3072" w:rsidRDefault="005E3072" w:rsidP="005E3072">
      <w:pPr>
        <w:spacing w:before="60" w:after="60" w:line="276" w:lineRule="auto"/>
        <w:rPr>
          <w:rFonts w:eastAsia="Calibri"/>
        </w:rPr>
      </w:pPr>
      <w:r w:rsidRPr="005E3072">
        <w:rPr>
          <w:rFonts w:eastAsia="Calibri"/>
        </w:rPr>
        <w:t>Desired:</w:t>
      </w:r>
    </w:p>
    <w:p w14:paraId="4B30325F" w14:textId="2083FE2E" w:rsidR="005E3072" w:rsidRPr="006F542E" w:rsidRDefault="005E3072" w:rsidP="00401076">
      <w:pPr>
        <w:pStyle w:val="ListParagraph"/>
        <w:numPr>
          <w:ilvl w:val="0"/>
          <w:numId w:val="30"/>
        </w:numPr>
        <w:spacing w:before="60" w:after="60" w:line="276" w:lineRule="auto"/>
        <w:rPr>
          <w:rFonts w:eastAsia="Calibri"/>
        </w:rPr>
      </w:pPr>
      <w:r w:rsidRPr="006F542E">
        <w:rPr>
          <w:rFonts w:eastAsia="Calibri"/>
        </w:rPr>
        <w:t>Master’s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13093CAF" w14:textId="1887F21E" w:rsidR="005E3072" w:rsidRPr="006F542E" w:rsidRDefault="005E3072" w:rsidP="00401076">
      <w:pPr>
        <w:pStyle w:val="ListParagraph"/>
        <w:numPr>
          <w:ilvl w:val="0"/>
          <w:numId w:val="30"/>
        </w:numPr>
        <w:spacing w:before="60" w:after="60" w:line="276" w:lineRule="auto"/>
        <w:rPr>
          <w:rFonts w:eastAsia="Calibri"/>
        </w:rPr>
      </w:pPr>
      <w:r w:rsidRPr="006F542E">
        <w:rPr>
          <w:rFonts w:eastAsia="Calibri"/>
        </w:rPr>
        <w:t>Working knowledge of Model Based Systems Engineering, processes, tools and languages.</w:t>
      </w:r>
    </w:p>
    <w:p w14:paraId="6469B4B4" w14:textId="21675BB6" w:rsidR="005E3072" w:rsidRPr="006F542E" w:rsidRDefault="005E3072" w:rsidP="00401076">
      <w:pPr>
        <w:pStyle w:val="ListParagraph"/>
        <w:numPr>
          <w:ilvl w:val="0"/>
          <w:numId w:val="30"/>
        </w:numPr>
        <w:spacing w:before="60" w:after="60" w:line="276" w:lineRule="auto"/>
        <w:rPr>
          <w:rFonts w:eastAsia="Calibri"/>
        </w:rPr>
      </w:pPr>
      <w:r w:rsidRPr="006F542E">
        <w:rPr>
          <w:rFonts w:eastAsia="Calibri"/>
        </w:rPr>
        <w:t>Working knowledge of Software Development Frameworks.</w:t>
      </w:r>
    </w:p>
    <w:p w14:paraId="464640E5" w14:textId="6393A6AB" w:rsidR="005E3072" w:rsidRPr="006F542E" w:rsidRDefault="005E3072" w:rsidP="00401076">
      <w:pPr>
        <w:pStyle w:val="ListParagraph"/>
        <w:numPr>
          <w:ilvl w:val="0"/>
          <w:numId w:val="30"/>
        </w:numPr>
        <w:spacing w:before="60" w:after="60" w:line="276" w:lineRule="auto"/>
        <w:rPr>
          <w:rFonts w:eastAsia="Calibri"/>
        </w:rPr>
      </w:pPr>
      <w:r w:rsidRPr="006F542E">
        <w:rPr>
          <w:rFonts w:eastAsia="Calibri"/>
        </w:rPr>
        <w:t>INCOSE Certified System Engineering Professional (CSEP) certification.</w:t>
      </w:r>
    </w:p>
    <w:p w14:paraId="1034736D" w14:textId="72177C65" w:rsidR="005E3072" w:rsidRPr="006F542E" w:rsidRDefault="006F542E" w:rsidP="00401076">
      <w:pPr>
        <w:pStyle w:val="ListParagraph"/>
        <w:numPr>
          <w:ilvl w:val="0"/>
          <w:numId w:val="30"/>
        </w:numPr>
        <w:spacing w:before="60" w:after="60" w:line="276" w:lineRule="auto"/>
        <w:rPr>
          <w:rFonts w:eastAsia="Calibri"/>
        </w:rPr>
      </w:pPr>
      <w:r>
        <w:rPr>
          <w:rFonts w:eastAsia="Calibri"/>
        </w:rPr>
        <w:t>E</w:t>
      </w:r>
      <w:r w:rsidR="005E3072" w:rsidRPr="006F542E">
        <w:rPr>
          <w:rFonts w:eastAsia="Calibri"/>
        </w:rPr>
        <w:t>xperience in the field of geospatial intelligence.</w:t>
      </w:r>
    </w:p>
    <w:p w14:paraId="473CD518" w14:textId="7B3F0528" w:rsidR="005E3072" w:rsidRPr="006F542E" w:rsidRDefault="005E3072" w:rsidP="00401076">
      <w:pPr>
        <w:pStyle w:val="ListParagraph"/>
        <w:numPr>
          <w:ilvl w:val="0"/>
          <w:numId w:val="30"/>
        </w:numPr>
        <w:spacing w:before="60" w:after="60" w:line="276" w:lineRule="auto"/>
        <w:rPr>
          <w:rFonts w:eastAsia="Calibri"/>
        </w:rPr>
      </w:pPr>
      <w:r w:rsidRPr="006F542E">
        <w:rPr>
          <w:rFonts w:eastAsia="Calibri"/>
        </w:rPr>
        <w:t>Licensure as a professional engineer.</w:t>
      </w:r>
    </w:p>
    <w:p w14:paraId="03C7D1EA" w14:textId="30FFF6BE" w:rsidR="005E3072" w:rsidRPr="006F542E" w:rsidRDefault="005E3072" w:rsidP="00401076">
      <w:pPr>
        <w:pStyle w:val="ListParagraph"/>
        <w:numPr>
          <w:ilvl w:val="0"/>
          <w:numId w:val="30"/>
        </w:numPr>
        <w:spacing w:before="60" w:after="60" w:line="276" w:lineRule="auto"/>
        <w:rPr>
          <w:rFonts w:eastAsia="Calibri"/>
        </w:rPr>
      </w:pPr>
      <w:r w:rsidRPr="006F542E">
        <w:rPr>
          <w:rFonts w:eastAsia="Calibri"/>
        </w:rPr>
        <w:t>Membership or leadership participation in any of the following professional organizations:</w:t>
      </w:r>
    </w:p>
    <w:p w14:paraId="23CCA978" w14:textId="2E73F232" w:rsidR="005E3072" w:rsidRPr="006F542E" w:rsidRDefault="005E3072" w:rsidP="00401076">
      <w:pPr>
        <w:pStyle w:val="ListParagraph"/>
        <w:numPr>
          <w:ilvl w:val="1"/>
          <w:numId w:val="30"/>
        </w:numPr>
        <w:spacing w:before="60" w:after="60" w:line="276" w:lineRule="auto"/>
        <w:rPr>
          <w:rFonts w:eastAsia="Calibri"/>
        </w:rPr>
      </w:pPr>
      <w:r w:rsidRPr="006F542E">
        <w:rPr>
          <w:rFonts w:eastAsia="Calibri"/>
        </w:rPr>
        <w:t>ACSM</w:t>
      </w:r>
    </w:p>
    <w:p w14:paraId="7D8E218E" w14:textId="41EC91EF" w:rsidR="005E3072" w:rsidRPr="006F542E" w:rsidRDefault="005E3072" w:rsidP="00401076">
      <w:pPr>
        <w:pStyle w:val="ListParagraph"/>
        <w:numPr>
          <w:ilvl w:val="1"/>
          <w:numId w:val="30"/>
        </w:numPr>
        <w:spacing w:before="60" w:after="60" w:line="276" w:lineRule="auto"/>
        <w:rPr>
          <w:rFonts w:eastAsia="Calibri"/>
        </w:rPr>
      </w:pPr>
      <w:r w:rsidRPr="006F542E">
        <w:rPr>
          <w:rFonts w:eastAsia="Calibri"/>
        </w:rPr>
        <w:t>ASCE</w:t>
      </w:r>
    </w:p>
    <w:p w14:paraId="50AA30EE" w14:textId="618880A9" w:rsidR="005E3072" w:rsidRPr="006F542E" w:rsidRDefault="005E3072" w:rsidP="00401076">
      <w:pPr>
        <w:pStyle w:val="ListParagraph"/>
        <w:numPr>
          <w:ilvl w:val="1"/>
          <w:numId w:val="30"/>
        </w:numPr>
        <w:spacing w:before="60" w:after="60" w:line="276" w:lineRule="auto"/>
        <w:rPr>
          <w:rFonts w:eastAsia="Calibri"/>
        </w:rPr>
      </w:pPr>
      <w:r w:rsidRPr="006F542E">
        <w:rPr>
          <w:rFonts w:eastAsia="Calibri"/>
        </w:rPr>
        <w:t>ASPRS</w:t>
      </w:r>
    </w:p>
    <w:p w14:paraId="2C240D7A" w14:textId="4E0D285E" w:rsidR="005E3072" w:rsidRPr="006F542E" w:rsidRDefault="005E3072" w:rsidP="00401076">
      <w:pPr>
        <w:pStyle w:val="ListParagraph"/>
        <w:numPr>
          <w:ilvl w:val="1"/>
          <w:numId w:val="30"/>
        </w:numPr>
        <w:spacing w:before="60" w:after="60" w:line="276" w:lineRule="auto"/>
        <w:rPr>
          <w:rFonts w:eastAsia="Calibri"/>
        </w:rPr>
      </w:pPr>
      <w:r w:rsidRPr="006F542E">
        <w:rPr>
          <w:rFonts w:eastAsia="Calibri"/>
        </w:rPr>
        <w:t>OGC</w:t>
      </w:r>
    </w:p>
    <w:p w14:paraId="7E25D430" w14:textId="346BD0F4" w:rsidR="005E3072" w:rsidRPr="006F542E" w:rsidRDefault="005E3072" w:rsidP="00401076">
      <w:pPr>
        <w:pStyle w:val="ListParagraph"/>
        <w:numPr>
          <w:ilvl w:val="1"/>
          <w:numId w:val="30"/>
        </w:numPr>
        <w:spacing w:before="60" w:after="60" w:line="276" w:lineRule="auto"/>
        <w:rPr>
          <w:rFonts w:eastAsia="Calibri"/>
        </w:rPr>
      </w:pPr>
      <w:r w:rsidRPr="006F542E">
        <w:rPr>
          <w:rFonts w:eastAsia="Calibri"/>
        </w:rPr>
        <w:t>SAREM</w:t>
      </w:r>
    </w:p>
    <w:p w14:paraId="0C4A3199" w14:textId="53BC4D5F" w:rsidR="005E3072" w:rsidRPr="006F542E" w:rsidRDefault="005E3072" w:rsidP="00401076">
      <w:pPr>
        <w:pStyle w:val="ListParagraph"/>
        <w:numPr>
          <w:ilvl w:val="1"/>
          <w:numId w:val="30"/>
        </w:numPr>
        <w:spacing w:before="60" w:after="60" w:line="276" w:lineRule="auto"/>
        <w:rPr>
          <w:rFonts w:eastAsia="Calibri"/>
        </w:rPr>
      </w:pPr>
      <w:r w:rsidRPr="006F542E">
        <w:rPr>
          <w:rFonts w:eastAsia="Calibri"/>
        </w:rPr>
        <w:t>USGIF</w:t>
      </w:r>
    </w:p>
    <w:p w14:paraId="155D6D50" w14:textId="089FB0A3" w:rsidR="005E3072" w:rsidRPr="006F542E" w:rsidRDefault="005E3072" w:rsidP="00401076">
      <w:pPr>
        <w:pStyle w:val="ListParagraph"/>
        <w:numPr>
          <w:ilvl w:val="0"/>
          <w:numId w:val="30"/>
        </w:numPr>
        <w:spacing w:before="60" w:after="60" w:line="276" w:lineRule="auto"/>
        <w:rPr>
          <w:rFonts w:eastAsia="Calibri"/>
        </w:rPr>
      </w:pPr>
      <w:r w:rsidRPr="006F542E">
        <w:rPr>
          <w:rFonts w:eastAsia="Calibri"/>
        </w:rPr>
        <w:t xml:space="preserve">Demonstrated </w:t>
      </w:r>
      <w:r w:rsidR="006F542E">
        <w:rPr>
          <w:rFonts w:eastAsia="Calibri"/>
        </w:rPr>
        <w:t>knowledge</w:t>
      </w:r>
      <w:r w:rsidRPr="006F542E">
        <w:rPr>
          <w:rFonts w:eastAsia="Calibri"/>
        </w:rPr>
        <w:t xml:space="preserve"> in photogrammetry, remote sensing, image science, information sciences, geographic information systems, geomatics, or related fields.</w:t>
      </w:r>
    </w:p>
    <w:p w14:paraId="165C9382" w14:textId="6A4E3966" w:rsidR="003932B0" w:rsidRPr="006F542E" w:rsidRDefault="005E3072" w:rsidP="00401076">
      <w:pPr>
        <w:pStyle w:val="ListParagraph"/>
        <w:numPr>
          <w:ilvl w:val="0"/>
          <w:numId w:val="30"/>
        </w:numPr>
        <w:spacing w:before="60" w:after="60" w:line="276" w:lineRule="auto"/>
        <w:rPr>
          <w:rFonts w:eastAsia="Calibri"/>
        </w:rPr>
      </w:pPr>
      <w:r w:rsidRPr="006F542E">
        <w:rPr>
          <w:rFonts w:eastAsia="Calibri"/>
        </w:rPr>
        <w:t>Demonstrated knowledge of the current NSG/ASG and NRO enterprises.</w:t>
      </w:r>
    </w:p>
    <w:p w14:paraId="5FEE6052" w14:textId="42FD1C44" w:rsidR="00876DE2" w:rsidRDefault="00876DE2" w:rsidP="00876DE2">
      <w:pPr>
        <w:spacing w:before="60" w:after="60" w:line="276" w:lineRule="auto"/>
      </w:pPr>
    </w:p>
    <w:p w14:paraId="033229A9" w14:textId="791783D7" w:rsidR="00FE2D3D" w:rsidRDefault="00FE2D3D" w:rsidP="00876DE2">
      <w:pPr>
        <w:spacing w:before="60" w:after="60" w:line="276" w:lineRule="auto"/>
      </w:pPr>
    </w:p>
    <w:p w14:paraId="1629CCB0" w14:textId="6CDDAB39" w:rsidR="00FE2D3D" w:rsidRDefault="00FE2D3D" w:rsidP="00876DE2">
      <w:pPr>
        <w:spacing w:before="60" w:after="60" w:line="276" w:lineRule="auto"/>
      </w:pPr>
    </w:p>
    <w:p w14:paraId="0EFE8BA4" w14:textId="51DBB473" w:rsidR="00FE2D3D" w:rsidRDefault="00FE2D3D" w:rsidP="00876DE2">
      <w:pPr>
        <w:spacing w:before="60" w:after="60" w:line="276" w:lineRule="auto"/>
      </w:pPr>
    </w:p>
    <w:p w14:paraId="74A67C3C" w14:textId="1DF3B3A9" w:rsidR="00FE2D3D" w:rsidRDefault="00FE2D3D" w:rsidP="00876DE2">
      <w:pPr>
        <w:spacing w:before="60" w:after="60" w:line="276" w:lineRule="auto"/>
      </w:pPr>
    </w:p>
    <w:p w14:paraId="294025ED" w14:textId="57629708" w:rsidR="00FE2D3D" w:rsidRDefault="00FE2D3D" w:rsidP="00876DE2">
      <w:pPr>
        <w:spacing w:before="60" w:after="60" w:line="276" w:lineRule="auto"/>
      </w:pPr>
    </w:p>
    <w:p w14:paraId="56E6FBF0" w14:textId="77777777" w:rsidR="004A42C3" w:rsidRDefault="004A42C3" w:rsidP="00876DE2">
      <w:pPr>
        <w:spacing w:before="60" w:after="60" w:line="276" w:lineRule="auto"/>
        <w:sectPr w:rsidR="004A42C3" w:rsidSect="00625E79">
          <w:pgSz w:w="12240" w:h="15840" w:code="1"/>
          <w:pgMar w:top="1440" w:right="1440" w:bottom="1440" w:left="1008" w:header="720" w:footer="720" w:gutter="0"/>
          <w:cols w:space="720"/>
          <w:titlePg/>
          <w:docGrid w:linePitch="360"/>
        </w:sectPr>
      </w:pPr>
    </w:p>
    <w:p w14:paraId="6DE55A01" w14:textId="0C28AA4A" w:rsidR="00876DE2" w:rsidRPr="00876DE2" w:rsidRDefault="00876DE2" w:rsidP="00876DE2">
      <w:pPr>
        <w:spacing w:before="120" w:after="120" w:line="276" w:lineRule="auto"/>
        <w:rPr>
          <w:b/>
          <w:color w:val="FF0000"/>
          <w:u w:val="single"/>
        </w:rPr>
      </w:pPr>
      <w:r w:rsidRPr="003F7A9F">
        <w:rPr>
          <w:b/>
          <w:u w:val="single"/>
        </w:rPr>
        <w:t xml:space="preserve">Position </w:t>
      </w:r>
      <w:r w:rsidR="006F542E">
        <w:rPr>
          <w:b/>
          <w:u w:val="single"/>
        </w:rPr>
        <w:t>3</w:t>
      </w:r>
      <w:r w:rsidRPr="003F7A9F">
        <w:rPr>
          <w:u w:val="single"/>
        </w:rPr>
        <w:t>:</w:t>
      </w:r>
      <w:r w:rsidRPr="003F7A9F">
        <w:t xml:space="preserve">  </w:t>
      </w:r>
      <w:r>
        <w:t xml:space="preserve">Systems Engineer (Expert)  </w:t>
      </w:r>
    </w:p>
    <w:p w14:paraId="12BAD892" w14:textId="52437ADA" w:rsidR="00876DE2" w:rsidRPr="00FC22A5" w:rsidRDefault="00876DE2" w:rsidP="00876DE2">
      <w:pPr>
        <w:spacing w:before="120" w:after="120" w:line="276" w:lineRule="auto"/>
        <w:rPr>
          <w:b/>
          <w:u w:val="single"/>
        </w:rPr>
      </w:pPr>
      <w:r w:rsidRPr="00FC22A5">
        <w:rPr>
          <w:b/>
          <w:u w:val="single"/>
        </w:rPr>
        <w:t xml:space="preserve">Overall Assignment Description: </w:t>
      </w:r>
      <w:r w:rsidRPr="00FC22A5">
        <w:t xml:space="preserve"> </w:t>
      </w:r>
      <w:r w:rsidR="00FC22A5" w:rsidRPr="00FC22A5">
        <w:t>Expert Systems Engineers assist in leading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w:t>
      </w:r>
    </w:p>
    <w:p w14:paraId="2513046D" w14:textId="6C21C99A" w:rsidR="00876DE2" w:rsidRDefault="00876DE2" w:rsidP="00876DE2">
      <w:pPr>
        <w:spacing w:before="120" w:after="120" w:line="276" w:lineRule="auto"/>
        <w:rPr>
          <w:b/>
          <w:u w:val="single"/>
        </w:rPr>
      </w:pPr>
      <w:r w:rsidRPr="003F7A9F">
        <w:rPr>
          <w:b/>
          <w:u w:val="single"/>
        </w:rPr>
        <w:t xml:space="preserve">Duties include: </w:t>
      </w:r>
    </w:p>
    <w:p w14:paraId="4B3A3E20" w14:textId="343F755D" w:rsidR="00FC22A5" w:rsidRDefault="00FC22A5" w:rsidP="00401076">
      <w:pPr>
        <w:pStyle w:val="ListParagraph"/>
        <w:numPr>
          <w:ilvl w:val="0"/>
          <w:numId w:val="31"/>
        </w:numPr>
        <w:spacing w:before="120" w:after="120" w:line="276" w:lineRule="auto"/>
      </w:pPr>
      <w:r>
        <w:t>Assists the Government in directing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146E325C" w14:textId="03865E0C" w:rsidR="00FC22A5" w:rsidRDefault="00FC22A5" w:rsidP="00401076">
      <w:pPr>
        <w:pStyle w:val="ListParagraph"/>
        <w:numPr>
          <w:ilvl w:val="0"/>
          <w:numId w:val="31"/>
        </w:numPr>
        <w:spacing w:before="120" w:after="120" w:line="276" w:lineRule="auto"/>
      </w:pPr>
      <w:r>
        <w:t xml:space="preserve">Assists with the planning, analysis/traceability of user requirements, architectures traceability, procedures, and problems to automate or improve existing systems and review cloud service capabilities, workflow, and scheduling limitations. </w:t>
      </w:r>
    </w:p>
    <w:p w14:paraId="628EBA01" w14:textId="55BA733D" w:rsidR="00FC22A5" w:rsidRDefault="00FC22A5" w:rsidP="00401076">
      <w:pPr>
        <w:pStyle w:val="ListParagraph"/>
        <w:numPr>
          <w:ilvl w:val="0"/>
          <w:numId w:val="31"/>
        </w:numPr>
        <w:spacing w:before="120" w:after="120" w:line="276" w:lineRule="auto"/>
      </w:pPr>
      <w:r>
        <w:t xml:space="preserve">Advises the Government on proposed changes to the solutions designs based on analysis of requirements and new technology. </w:t>
      </w:r>
    </w:p>
    <w:p w14:paraId="18829640" w14:textId="0F7DE83D" w:rsidR="00FC22A5" w:rsidRDefault="00FC22A5" w:rsidP="00401076">
      <w:pPr>
        <w:pStyle w:val="ListParagraph"/>
        <w:numPr>
          <w:ilvl w:val="0"/>
          <w:numId w:val="31"/>
        </w:numPr>
        <w:spacing w:before="120" w:after="120" w:line="276" w:lineRule="auto"/>
      </w:pPr>
      <w:r>
        <w:t>Assists the Government in the capture and translation of mission and customer requirements/needs into systems/capability requirements and solutions.</w:t>
      </w:r>
    </w:p>
    <w:p w14:paraId="64CADF94" w14:textId="73BB62AB" w:rsidR="00FC22A5" w:rsidRDefault="00FC22A5" w:rsidP="00401076">
      <w:pPr>
        <w:pStyle w:val="ListParagraph"/>
        <w:numPr>
          <w:ilvl w:val="0"/>
          <w:numId w:val="31"/>
        </w:numPr>
        <w:spacing w:before="120" w:after="120" w:line="276" w:lineRule="auto"/>
      </w:pPr>
      <w:r>
        <w:t>Supports the analyses and allocation of requirements to systems architecture components and executing programs.</w:t>
      </w:r>
    </w:p>
    <w:p w14:paraId="55F011CC" w14:textId="687AEC4E" w:rsidR="00FC22A5" w:rsidRDefault="00FC22A5" w:rsidP="00401076">
      <w:pPr>
        <w:pStyle w:val="ListParagraph"/>
        <w:numPr>
          <w:ilvl w:val="0"/>
          <w:numId w:val="31"/>
        </w:numPr>
        <w:spacing w:before="120" w:after="120" w:line="276" w:lineRule="auto"/>
      </w:pPr>
      <w:r>
        <w:t>Assists the Government in performing systems integration activities.</w:t>
      </w:r>
    </w:p>
    <w:p w14:paraId="75E7A190" w14:textId="647DEDD4" w:rsidR="00FC22A5" w:rsidRDefault="00FC22A5" w:rsidP="00401076">
      <w:pPr>
        <w:pStyle w:val="ListParagraph"/>
        <w:numPr>
          <w:ilvl w:val="0"/>
          <w:numId w:val="31"/>
        </w:numPr>
        <w:spacing w:before="120" w:after="120" w:line="276" w:lineRule="auto"/>
      </w:pPr>
      <w:r>
        <w:t>Assist in leading Analysis of Alternatives (</w:t>
      </w:r>
      <w:proofErr w:type="spellStart"/>
      <w:r>
        <w:t>AoAs</w:t>
      </w:r>
      <w:proofErr w:type="spellEnd"/>
      <w:r>
        <w:t>), Course of Actions (</w:t>
      </w:r>
      <w:proofErr w:type="spellStart"/>
      <w:r>
        <w:t>CoAs</w:t>
      </w:r>
      <w:proofErr w:type="spellEnd"/>
      <w:r>
        <w:t>), Trade Studies, and Engineering Assessments.</w:t>
      </w:r>
    </w:p>
    <w:p w14:paraId="522E0513" w14:textId="629B97CD" w:rsidR="00FC22A5" w:rsidRDefault="00FC22A5" w:rsidP="00401076">
      <w:pPr>
        <w:pStyle w:val="ListParagraph"/>
        <w:numPr>
          <w:ilvl w:val="0"/>
          <w:numId w:val="31"/>
        </w:numPr>
        <w:spacing w:before="120" w:after="120" w:line="276" w:lineRule="auto"/>
      </w:pPr>
      <w:r>
        <w:t>Assists the Government in strategic technical planning, project management, performance engineering, risk management and interface design.</w:t>
      </w:r>
    </w:p>
    <w:p w14:paraId="4A859C2B" w14:textId="1431597B" w:rsidR="00FC22A5" w:rsidRDefault="00FC22A5" w:rsidP="00401076">
      <w:pPr>
        <w:pStyle w:val="ListParagraph"/>
        <w:numPr>
          <w:ilvl w:val="0"/>
          <w:numId w:val="31"/>
        </w:numPr>
        <w:spacing w:before="120" w:after="120" w:line="276" w:lineRule="auto"/>
      </w:pPr>
      <w:r>
        <w:t>Provides expert advice to the Government in the areas of relating vision, strategy, plans, needs, requirements, and process and capability developments.</w:t>
      </w:r>
    </w:p>
    <w:p w14:paraId="02C4F78A" w14:textId="4010364F" w:rsidR="00FC22A5" w:rsidRDefault="00FC22A5" w:rsidP="00401076">
      <w:pPr>
        <w:pStyle w:val="ListParagraph"/>
        <w:numPr>
          <w:ilvl w:val="0"/>
          <w:numId w:val="31"/>
        </w:numPr>
        <w:spacing w:before="120" w:after="120" w:line="276" w:lineRule="auto"/>
      </w:pPr>
      <w:r>
        <w:t>Operates at the level of integrating multiple Major Systems Acquisitions across organizational, agency, department, and governmental/national boundaries.</w:t>
      </w:r>
    </w:p>
    <w:p w14:paraId="59591B69" w14:textId="5F0F605E" w:rsidR="00FC22A5" w:rsidRDefault="00FC22A5" w:rsidP="00401076">
      <w:pPr>
        <w:pStyle w:val="ListParagraph"/>
        <w:numPr>
          <w:ilvl w:val="0"/>
          <w:numId w:val="31"/>
        </w:numPr>
        <w:spacing w:before="120" w:after="120" w:line="276" w:lineRule="auto"/>
      </w:pPr>
      <w:r>
        <w:t xml:space="preserve">Demonstrated knowledge of the current NSG/ASG and NRO enterprises. </w:t>
      </w:r>
    </w:p>
    <w:p w14:paraId="075A4D7B" w14:textId="13F468EA" w:rsidR="00FC22A5" w:rsidRPr="001240BD" w:rsidRDefault="00FC22A5" w:rsidP="00401076">
      <w:pPr>
        <w:pStyle w:val="ListParagraph"/>
        <w:numPr>
          <w:ilvl w:val="0"/>
          <w:numId w:val="31"/>
        </w:numPr>
        <w:spacing w:before="120" w:after="120" w:line="276" w:lineRule="auto"/>
        <w:rPr>
          <w:b/>
          <w:u w:val="single"/>
        </w:rPr>
      </w:pPr>
      <w:r>
        <w:t xml:space="preserve">Oversees and coordinates the work of Senior-, </w:t>
      </w:r>
      <w:proofErr w:type="gramStart"/>
      <w:r>
        <w:t>Mid</w:t>
      </w:r>
      <w:proofErr w:type="gramEnd"/>
      <w:r>
        <w:t>-, and Junior-level contractor Systems Engineers.</w:t>
      </w:r>
    </w:p>
    <w:p w14:paraId="2269A595" w14:textId="540AC9D7" w:rsidR="00896D24" w:rsidRPr="006F542E" w:rsidRDefault="00896D24" w:rsidP="00401076">
      <w:pPr>
        <w:pStyle w:val="ListParagraph"/>
        <w:numPr>
          <w:ilvl w:val="0"/>
          <w:numId w:val="31"/>
        </w:numPr>
        <w:spacing w:before="120" w:after="120" w:line="276" w:lineRule="auto"/>
        <w:rPr>
          <w:b/>
          <w:u w:val="single"/>
        </w:rPr>
      </w:pPr>
      <w:r w:rsidRPr="006F542E">
        <w:rPr>
          <w:rFonts w:eastAsia="Calibri"/>
        </w:rPr>
        <w:t>Ability to solve complex problems, lead a team(s) and work independently and proactively with minimal supervision.</w:t>
      </w:r>
    </w:p>
    <w:p w14:paraId="69B0CDD9" w14:textId="77777777" w:rsidR="004A42C3" w:rsidRDefault="004A42C3" w:rsidP="00876DE2">
      <w:pPr>
        <w:spacing w:before="120" w:after="120" w:line="276" w:lineRule="auto"/>
        <w:rPr>
          <w:b/>
          <w:u w:val="single"/>
        </w:rPr>
      </w:pPr>
    </w:p>
    <w:p w14:paraId="7CFDD548" w14:textId="77777777" w:rsidR="004A42C3" w:rsidRDefault="004A42C3" w:rsidP="00876DE2">
      <w:pPr>
        <w:spacing w:before="120" w:after="120" w:line="276" w:lineRule="auto"/>
        <w:rPr>
          <w:b/>
          <w:u w:val="single"/>
        </w:rPr>
      </w:pPr>
    </w:p>
    <w:p w14:paraId="20C3D796" w14:textId="77777777" w:rsidR="004A42C3" w:rsidRDefault="004A42C3" w:rsidP="00876DE2">
      <w:pPr>
        <w:spacing w:before="120" w:after="120" w:line="276" w:lineRule="auto"/>
        <w:rPr>
          <w:b/>
          <w:u w:val="single"/>
        </w:rPr>
      </w:pPr>
    </w:p>
    <w:p w14:paraId="659D8397" w14:textId="471F8F28" w:rsidR="00876DE2" w:rsidRPr="003F7A9F" w:rsidRDefault="00876DE2" w:rsidP="00876DE2">
      <w:pPr>
        <w:spacing w:before="120" w:after="120" w:line="276" w:lineRule="auto"/>
        <w:rPr>
          <w:b/>
          <w:u w:val="single"/>
        </w:rPr>
      </w:pPr>
      <w:r w:rsidRPr="003F7A9F">
        <w:rPr>
          <w:b/>
          <w:u w:val="single"/>
        </w:rPr>
        <w:t>Skills and Experience:</w:t>
      </w:r>
    </w:p>
    <w:p w14:paraId="1B54A22B" w14:textId="04643235" w:rsidR="00FC22A5" w:rsidRPr="00FC22A5" w:rsidRDefault="00FC22A5" w:rsidP="00FC22A5">
      <w:pPr>
        <w:spacing w:before="60" w:after="60" w:line="276" w:lineRule="auto"/>
        <w:rPr>
          <w:rFonts w:eastAsia="Calibri"/>
        </w:rPr>
      </w:pPr>
      <w:r w:rsidRPr="00FC22A5">
        <w:rPr>
          <w:rFonts w:eastAsia="Calibri"/>
        </w:rPr>
        <w:t>Required:</w:t>
      </w:r>
    </w:p>
    <w:p w14:paraId="18DE1C19" w14:textId="0EF4A959" w:rsidR="00FC22A5" w:rsidRPr="006F542E" w:rsidRDefault="00FC22A5" w:rsidP="00401076">
      <w:pPr>
        <w:pStyle w:val="ListParagraph"/>
        <w:numPr>
          <w:ilvl w:val="0"/>
          <w:numId w:val="32"/>
        </w:numPr>
        <w:spacing w:before="60" w:after="60" w:line="276" w:lineRule="auto"/>
        <w:rPr>
          <w:rFonts w:eastAsia="Calibri"/>
        </w:rPr>
      </w:pPr>
      <w:r w:rsidRPr="006F542E">
        <w:rPr>
          <w:rFonts w:eastAsia="Calibri"/>
        </w:rPr>
        <w:t>Master’s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1BE8A1B5" w14:textId="2DA780BD" w:rsidR="00FC22A5" w:rsidRPr="006F542E" w:rsidRDefault="00FC22A5" w:rsidP="00401076">
      <w:pPr>
        <w:pStyle w:val="ListParagraph"/>
        <w:numPr>
          <w:ilvl w:val="0"/>
          <w:numId w:val="32"/>
        </w:numPr>
        <w:spacing w:before="60" w:after="60" w:line="276" w:lineRule="auto"/>
        <w:rPr>
          <w:rFonts w:eastAsia="Calibri"/>
        </w:rPr>
      </w:pPr>
      <w:r w:rsidRPr="006F542E">
        <w:rPr>
          <w:rFonts w:eastAsia="Calibri"/>
        </w:rPr>
        <w:t>Expert experience in government or industry in relevant work areas including: DoD/IC Acquisition Process, Requirements Process, PPBES Process or system engineering of large complex System of Systems or Service Oriented Architecture/Cloud environments.</w:t>
      </w:r>
    </w:p>
    <w:p w14:paraId="6D0AE5F3" w14:textId="4A65E419" w:rsidR="00FC22A5" w:rsidRPr="006F542E" w:rsidRDefault="00FC22A5" w:rsidP="00401076">
      <w:pPr>
        <w:pStyle w:val="ListParagraph"/>
        <w:numPr>
          <w:ilvl w:val="0"/>
          <w:numId w:val="32"/>
        </w:numPr>
        <w:spacing w:before="60" w:after="60" w:line="276" w:lineRule="auto"/>
        <w:rPr>
          <w:rFonts w:eastAsia="Calibri"/>
        </w:rPr>
      </w:pPr>
      <w:r w:rsidRPr="006F542E">
        <w:rPr>
          <w:rFonts w:eastAsia="Calibri"/>
        </w:rPr>
        <w:t xml:space="preserve">Experience with and strong understanding of systems engineering lifecycle. </w:t>
      </w:r>
    </w:p>
    <w:p w14:paraId="121674C5" w14:textId="5F746E43" w:rsidR="00FC22A5" w:rsidRPr="00896D24" w:rsidRDefault="00896D24" w:rsidP="00401076">
      <w:pPr>
        <w:pStyle w:val="ListParagraph"/>
        <w:numPr>
          <w:ilvl w:val="0"/>
          <w:numId w:val="32"/>
        </w:numPr>
        <w:spacing w:before="60" w:after="60" w:line="276" w:lineRule="auto"/>
        <w:rPr>
          <w:rFonts w:eastAsia="Calibri"/>
        </w:rPr>
      </w:pPr>
      <w:r>
        <w:rPr>
          <w:rFonts w:eastAsia="Calibri"/>
        </w:rPr>
        <w:t>Experience</w:t>
      </w:r>
      <w:r w:rsidR="00FC22A5" w:rsidRPr="006F542E">
        <w:rPr>
          <w:rFonts w:eastAsia="Calibri"/>
        </w:rPr>
        <w:t xml:space="preserve"> communicat</w:t>
      </w:r>
      <w:r>
        <w:rPr>
          <w:rFonts w:eastAsia="Calibri"/>
        </w:rPr>
        <w:t>ing</w:t>
      </w:r>
      <w:r w:rsidR="00FC22A5" w:rsidRPr="006F542E">
        <w:rPr>
          <w:rFonts w:eastAsia="Calibri"/>
        </w:rPr>
        <w:t xml:space="preserve"> and collaborat</w:t>
      </w:r>
      <w:r>
        <w:rPr>
          <w:rFonts w:eastAsia="Calibri"/>
        </w:rPr>
        <w:t>ing</w:t>
      </w:r>
      <w:r w:rsidR="00FC22A5" w:rsidRPr="006F542E">
        <w:rPr>
          <w:rFonts w:eastAsia="Calibri"/>
        </w:rPr>
        <w:t xml:space="preserve"> both within and external to organization, to include with senior executives and leaders.  </w:t>
      </w:r>
    </w:p>
    <w:p w14:paraId="2BC6FD90" w14:textId="77777777" w:rsidR="00FC22A5" w:rsidRPr="00FC22A5" w:rsidRDefault="00FC22A5" w:rsidP="00FC22A5">
      <w:pPr>
        <w:spacing w:before="60" w:after="60" w:line="276" w:lineRule="auto"/>
        <w:rPr>
          <w:rFonts w:eastAsia="Calibri"/>
        </w:rPr>
      </w:pPr>
      <w:r w:rsidRPr="00FC22A5">
        <w:rPr>
          <w:rFonts w:eastAsia="Calibri"/>
        </w:rPr>
        <w:t>Desired:</w:t>
      </w:r>
    </w:p>
    <w:p w14:paraId="0BFA34EA" w14:textId="0F3F0206"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Doctorate in Systems Engineering or in related technical or scientific fields such as engineering, physics, mathematics, operations research, engineering management, Computer Science, Information Technology, Management Information Systems, or related STEM degree program.</w:t>
      </w:r>
    </w:p>
    <w:p w14:paraId="18CC9FF2" w14:textId="09DB6845"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Working knowledge of Model Based Systems Engineering, processes, tools and languages.</w:t>
      </w:r>
    </w:p>
    <w:p w14:paraId="7D20BD75" w14:textId="37B9A182"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Software Development Framework certification.</w:t>
      </w:r>
    </w:p>
    <w:p w14:paraId="6C113AB2" w14:textId="510A47C0"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INCOSE Expert System Engineering Professional (ESEP) certification.</w:t>
      </w:r>
    </w:p>
    <w:p w14:paraId="6C05AEFB" w14:textId="467C8D09"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Licensure as a professional engineer.</w:t>
      </w:r>
    </w:p>
    <w:p w14:paraId="3116B7D0" w14:textId="1163F516"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Membership or leadership participation in any of the following professional organizations:</w:t>
      </w:r>
    </w:p>
    <w:p w14:paraId="4F967E4E" w14:textId="3097E341" w:rsidR="00FC22A5" w:rsidRPr="00896D24" w:rsidRDefault="00FC22A5" w:rsidP="00401076">
      <w:pPr>
        <w:pStyle w:val="ListParagraph"/>
        <w:numPr>
          <w:ilvl w:val="1"/>
          <w:numId w:val="33"/>
        </w:numPr>
        <w:spacing w:before="60" w:after="60" w:line="276" w:lineRule="auto"/>
        <w:rPr>
          <w:rFonts w:eastAsia="Calibri"/>
        </w:rPr>
      </w:pPr>
      <w:r w:rsidRPr="00896D24">
        <w:rPr>
          <w:rFonts w:eastAsia="Calibri"/>
        </w:rPr>
        <w:t>ACSM</w:t>
      </w:r>
    </w:p>
    <w:p w14:paraId="5B7844B6" w14:textId="170734B0" w:rsidR="00FC22A5" w:rsidRPr="00896D24" w:rsidRDefault="00FC22A5" w:rsidP="00401076">
      <w:pPr>
        <w:pStyle w:val="ListParagraph"/>
        <w:numPr>
          <w:ilvl w:val="1"/>
          <w:numId w:val="33"/>
        </w:numPr>
        <w:spacing w:before="60" w:after="60" w:line="276" w:lineRule="auto"/>
        <w:rPr>
          <w:rFonts w:eastAsia="Calibri"/>
        </w:rPr>
      </w:pPr>
      <w:r w:rsidRPr="00896D24">
        <w:rPr>
          <w:rFonts w:eastAsia="Calibri"/>
        </w:rPr>
        <w:t>ASCE</w:t>
      </w:r>
    </w:p>
    <w:p w14:paraId="2FF0D3CF" w14:textId="33D2CC5B" w:rsidR="00FC22A5" w:rsidRPr="00896D24" w:rsidRDefault="00FC22A5" w:rsidP="00401076">
      <w:pPr>
        <w:pStyle w:val="ListParagraph"/>
        <w:numPr>
          <w:ilvl w:val="1"/>
          <w:numId w:val="33"/>
        </w:numPr>
        <w:spacing w:before="60" w:after="60" w:line="276" w:lineRule="auto"/>
        <w:rPr>
          <w:rFonts w:eastAsia="Calibri"/>
        </w:rPr>
      </w:pPr>
      <w:r w:rsidRPr="00896D24">
        <w:rPr>
          <w:rFonts w:eastAsia="Calibri"/>
        </w:rPr>
        <w:t>ASPRS</w:t>
      </w:r>
    </w:p>
    <w:p w14:paraId="44FA6FEF" w14:textId="21D94CC1" w:rsidR="00FC22A5" w:rsidRPr="00896D24" w:rsidRDefault="00FC22A5" w:rsidP="00401076">
      <w:pPr>
        <w:pStyle w:val="ListParagraph"/>
        <w:numPr>
          <w:ilvl w:val="1"/>
          <w:numId w:val="33"/>
        </w:numPr>
        <w:spacing w:before="60" w:after="60" w:line="276" w:lineRule="auto"/>
        <w:rPr>
          <w:rFonts w:eastAsia="Calibri"/>
        </w:rPr>
      </w:pPr>
      <w:r w:rsidRPr="00896D24">
        <w:rPr>
          <w:rFonts w:eastAsia="Calibri"/>
        </w:rPr>
        <w:t>OGC</w:t>
      </w:r>
    </w:p>
    <w:p w14:paraId="56A50574" w14:textId="6842EB61" w:rsidR="00FC22A5" w:rsidRPr="00896D24" w:rsidRDefault="00FC22A5" w:rsidP="00401076">
      <w:pPr>
        <w:pStyle w:val="ListParagraph"/>
        <w:numPr>
          <w:ilvl w:val="1"/>
          <w:numId w:val="33"/>
        </w:numPr>
        <w:spacing w:before="60" w:after="60" w:line="276" w:lineRule="auto"/>
        <w:rPr>
          <w:rFonts w:eastAsia="Calibri"/>
        </w:rPr>
      </w:pPr>
      <w:r w:rsidRPr="00896D24">
        <w:rPr>
          <w:rFonts w:eastAsia="Calibri"/>
        </w:rPr>
        <w:t>SAREM</w:t>
      </w:r>
    </w:p>
    <w:p w14:paraId="13CF26FC" w14:textId="4B436E3C" w:rsidR="00FC22A5" w:rsidRPr="00896D24" w:rsidRDefault="00FC22A5" w:rsidP="00401076">
      <w:pPr>
        <w:pStyle w:val="ListParagraph"/>
        <w:numPr>
          <w:ilvl w:val="1"/>
          <w:numId w:val="33"/>
        </w:numPr>
        <w:spacing w:before="60" w:after="60" w:line="276" w:lineRule="auto"/>
        <w:rPr>
          <w:rFonts w:eastAsia="Calibri"/>
        </w:rPr>
      </w:pPr>
      <w:r w:rsidRPr="00896D24">
        <w:rPr>
          <w:rFonts w:eastAsia="Calibri"/>
        </w:rPr>
        <w:t>USGIF</w:t>
      </w:r>
    </w:p>
    <w:p w14:paraId="0D173DFC" w14:textId="12413D3A" w:rsidR="00FC22A5" w:rsidRPr="00896D24" w:rsidRDefault="00896D24" w:rsidP="00401076">
      <w:pPr>
        <w:pStyle w:val="ListParagraph"/>
        <w:numPr>
          <w:ilvl w:val="0"/>
          <w:numId w:val="33"/>
        </w:numPr>
        <w:spacing w:before="60" w:after="60" w:line="276" w:lineRule="auto"/>
        <w:rPr>
          <w:rFonts w:eastAsia="Calibri"/>
        </w:rPr>
      </w:pPr>
      <w:r w:rsidRPr="00896D24">
        <w:rPr>
          <w:rFonts w:eastAsia="Calibri"/>
        </w:rPr>
        <w:t>E</w:t>
      </w:r>
      <w:r w:rsidR="00FC22A5" w:rsidRPr="00896D24">
        <w:rPr>
          <w:rFonts w:eastAsia="Calibri"/>
        </w:rPr>
        <w:t>xperience in the field of geospatial intelligence.</w:t>
      </w:r>
    </w:p>
    <w:p w14:paraId="4FB19502" w14:textId="4D4732B4"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Experience engineering solutions using Cloud-based technologies.</w:t>
      </w:r>
    </w:p>
    <w:p w14:paraId="6AAE4ADC" w14:textId="571C0B44"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Experience engineering solutions using structured and unstructured Big Data.</w:t>
      </w:r>
    </w:p>
    <w:p w14:paraId="3B7AD1A8" w14:textId="0CA3BC0C" w:rsidR="00FC22A5" w:rsidRPr="00896D24" w:rsidRDefault="00FC22A5" w:rsidP="00401076">
      <w:pPr>
        <w:pStyle w:val="ListParagraph"/>
        <w:numPr>
          <w:ilvl w:val="0"/>
          <w:numId w:val="33"/>
        </w:numPr>
        <w:spacing w:before="60" w:after="60" w:line="276" w:lineRule="auto"/>
        <w:rPr>
          <w:rFonts w:eastAsia="Calibri"/>
        </w:rPr>
      </w:pPr>
      <w:r w:rsidRPr="00896D24">
        <w:rPr>
          <w:rFonts w:eastAsia="Calibri"/>
        </w:rPr>
        <w:t>Experience engineering solutions using Automation, Augmentation and Artificial Intelligence technologies.</w:t>
      </w:r>
    </w:p>
    <w:p w14:paraId="3A96C4FF" w14:textId="25AB2782" w:rsidR="00805801" w:rsidRDefault="00896D24" w:rsidP="00401076">
      <w:pPr>
        <w:pStyle w:val="ListParagraph"/>
        <w:numPr>
          <w:ilvl w:val="0"/>
          <w:numId w:val="33"/>
        </w:numPr>
        <w:spacing w:before="60" w:after="60" w:line="276" w:lineRule="auto"/>
        <w:rPr>
          <w:rFonts w:eastAsia="Calibri"/>
        </w:rPr>
      </w:pPr>
      <w:r w:rsidRPr="00896D24">
        <w:rPr>
          <w:rFonts w:eastAsia="Calibri"/>
        </w:rPr>
        <w:t>Experience</w:t>
      </w:r>
      <w:r w:rsidR="00FC22A5" w:rsidRPr="00896D24">
        <w:rPr>
          <w:rFonts w:eastAsia="Calibri"/>
        </w:rPr>
        <w:t xml:space="preserve"> in photogrammetry, remote sensing, image science, information sciences, geographic information systems, geomatics, or related fields.</w:t>
      </w:r>
    </w:p>
    <w:p w14:paraId="32176970" w14:textId="4B9C449F" w:rsidR="00FE2D3D" w:rsidRDefault="00FE2D3D" w:rsidP="004A42C3">
      <w:pPr>
        <w:spacing w:before="60" w:after="60" w:line="276" w:lineRule="auto"/>
        <w:rPr>
          <w:rFonts w:eastAsia="Calibri"/>
        </w:rPr>
      </w:pPr>
    </w:p>
    <w:p w14:paraId="16D89255" w14:textId="77777777" w:rsidR="004A42C3" w:rsidRDefault="004A42C3" w:rsidP="004A42C3">
      <w:pPr>
        <w:spacing w:before="60" w:after="60" w:line="276" w:lineRule="auto"/>
        <w:rPr>
          <w:rFonts w:eastAsia="Calibri"/>
        </w:rPr>
        <w:sectPr w:rsidR="004A42C3" w:rsidSect="00625E79">
          <w:pgSz w:w="12240" w:h="15840" w:code="1"/>
          <w:pgMar w:top="1440" w:right="1440" w:bottom="1440" w:left="1008" w:header="720" w:footer="720" w:gutter="0"/>
          <w:cols w:space="720"/>
          <w:titlePg/>
          <w:docGrid w:linePitch="360"/>
        </w:sectPr>
      </w:pPr>
    </w:p>
    <w:p w14:paraId="3EE1D47A" w14:textId="245F5EBC" w:rsidR="00876DE2" w:rsidRPr="00876DE2" w:rsidRDefault="00896D24" w:rsidP="00876DE2">
      <w:pPr>
        <w:spacing w:before="120" w:after="120" w:line="276" w:lineRule="auto"/>
        <w:rPr>
          <w:b/>
          <w:color w:val="FF0000"/>
          <w:u w:val="single"/>
        </w:rPr>
      </w:pPr>
      <w:r>
        <w:rPr>
          <w:b/>
          <w:u w:val="single"/>
        </w:rPr>
        <w:t>Position</w:t>
      </w:r>
      <w:r w:rsidR="00B41CE1">
        <w:rPr>
          <w:b/>
          <w:u w:val="single"/>
        </w:rPr>
        <w:t xml:space="preserve"> </w:t>
      </w:r>
      <w:r>
        <w:rPr>
          <w:b/>
          <w:u w:val="single"/>
        </w:rPr>
        <w:t>4</w:t>
      </w:r>
      <w:r w:rsidR="00876DE2" w:rsidRPr="003F7A9F">
        <w:rPr>
          <w:u w:val="single"/>
        </w:rPr>
        <w:t>:</w:t>
      </w:r>
      <w:r w:rsidR="00876DE2" w:rsidRPr="003F7A9F">
        <w:t xml:space="preserve">  </w:t>
      </w:r>
      <w:r w:rsidR="00876DE2">
        <w:t xml:space="preserve">Systems Integrator (Expert)  </w:t>
      </w:r>
    </w:p>
    <w:p w14:paraId="78A1179F" w14:textId="31972337" w:rsidR="00876DE2" w:rsidRPr="003F7A9F" w:rsidRDefault="00876DE2" w:rsidP="00876DE2">
      <w:pPr>
        <w:spacing w:before="120" w:after="120" w:line="276" w:lineRule="auto"/>
        <w:rPr>
          <w:b/>
          <w:u w:val="single"/>
        </w:rPr>
      </w:pPr>
      <w:r w:rsidRPr="003F7A9F">
        <w:rPr>
          <w:b/>
          <w:u w:val="single"/>
        </w:rPr>
        <w:t xml:space="preserve">Overall Assignment Description: </w:t>
      </w:r>
      <w:r w:rsidRPr="003F7A9F">
        <w:t xml:space="preserve"> </w:t>
      </w:r>
      <w:r w:rsidR="00B728B6" w:rsidRPr="00B728B6">
        <w:t>Expert Systems Integrators support the Government by leading and overseeing the integrity of the NSG/ASG systems-of-systems enterprise.  They lead and oversee planning, implementation approaches, testing, documenting, and maintaining solutions for total cloud services, systems or subsystems using defined processes and tools.  They provide end-to-end system development life cycle support to the program.</w:t>
      </w:r>
    </w:p>
    <w:p w14:paraId="57141DA8" w14:textId="65341457" w:rsidR="00876DE2" w:rsidRDefault="00876DE2" w:rsidP="00876DE2">
      <w:pPr>
        <w:spacing w:before="120" w:after="120" w:line="276" w:lineRule="auto"/>
        <w:rPr>
          <w:b/>
          <w:u w:val="single"/>
        </w:rPr>
      </w:pPr>
      <w:r w:rsidRPr="003F7A9F">
        <w:rPr>
          <w:b/>
          <w:u w:val="single"/>
        </w:rPr>
        <w:t xml:space="preserve">Duties include: </w:t>
      </w:r>
    </w:p>
    <w:p w14:paraId="59E749FB" w14:textId="77777777" w:rsidR="00B728B6" w:rsidRDefault="00B728B6" w:rsidP="00DB579C">
      <w:pPr>
        <w:pStyle w:val="ListParagraph"/>
        <w:numPr>
          <w:ilvl w:val="0"/>
          <w:numId w:val="25"/>
        </w:numPr>
        <w:spacing w:before="120" w:after="120" w:line="276" w:lineRule="auto"/>
      </w:pPr>
      <w:r>
        <w:t>Assists with leading and performing systems integration activities across the NSG, ASG and Federal Agencies to ensure timely and accurate GEOINT.</w:t>
      </w:r>
    </w:p>
    <w:p w14:paraId="190DFEDF" w14:textId="77777777" w:rsidR="00B728B6" w:rsidRDefault="00B728B6" w:rsidP="00DB579C">
      <w:pPr>
        <w:pStyle w:val="ListParagraph"/>
        <w:numPr>
          <w:ilvl w:val="0"/>
          <w:numId w:val="25"/>
        </w:numPr>
        <w:spacing w:before="120" w:after="120" w:line="276" w:lineRule="auto"/>
      </w:pPr>
      <w:r>
        <w:t xml:space="preserve">Assists with leading and overseeing a total systems perspective including a technical understanding of relationships, dependencies and requirements of cloud services, infrastructure and security domains.  </w:t>
      </w:r>
    </w:p>
    <w:p w14:paraId="48F77EF0" w14:textId="77777777" w:rsidR="00B728B6" w:rsidRDefault="00B728B6" w:rsidP="00DB579C">
      <w:pPr>
        <w:pStyle w:val="ListParagraph"/>
        <w:numPr>
          <w:ilvl w:val="0"/>
          <w:numId w:val="25"/>
        </w:numPr>
        <w:spacing w:before="120" w:after="120" w:line="276" w:lineRule="auto"/>
      </w:pPr>
      <w:r>
        <w:t>Assists with overseeing the preparation of engineering plans and site installation technical design packages.</w:t>
      </w:r>
    </w:p>
    <w:p w14:paraId="59CD936E" w14:textId="77777777" w:rsidR="00B728B6" w:rsidRDefault="00B728B6" w:rsidP="00DB579C">
      <w:pPr>
        <w:pStyle w:val="ListParagraph"/>
        <w:numPr>
          <w:ilvl w:val="0"/>
          <w:numId w:val="25"/>
        </w:numPr>
        <w:spacing w:before="120" w:after="120" w:line="276" w:lineRule="auto"/>
      </w:pPr>
      <w:r>
        <w:t xml:space="preserve">Oversees the work of Senior-, </w:t>
      </w:r>
      <w:proofErr w:type="gramStart"/>
      <w:r>
        <w:t>Mid</w:t>
      </w:r>
      <w:proofErr w:type="gramEnd"/>
      <w:r>
        <w:t xml:space="preserve">-, and Junior-level contractor Systems Integrators. </w:t>
      </w:r>
    </w:p>
    <w:p w14:paraId="6A5FA3EC" w14:textId="77777777" w:rsidR="00896D24" w:rsidRDefault="00B728B6" w:rsidP="00DB579C">
      <w:pPr>
        <w:pStyle w:val="ListParagraph"/>
        <w:numPr>
          <w:ilvl w:val="0"/>
          <w:numId w:val="25"/>
        </w:numPr>
        <w:spacing w:before="120" w:after="120" w:line="276" w:lineRule="auto"/>
      </w:pPr>
      <w:r>
        <w:t>Refer to Section 3.3: Enterprise Integration Engineering (Cross System and Segment) for a listing of expected work activities the Integration Engineer position would be required to support.</w:t>
      </w:r>
    </w:p>
    <w:p w14:paraId="2082863F" w14:textId="13A05904" w:rsidR="008E1787" w:rsidRPr="008E1787" w:rsidRDefault="00896D24" w:rsidP="00DB579C">
      <w:pPr>
        <w:pStyle w:val="ListParagraph"/>
        <w:numPr>
          <w:ilvl w:val="0"/>
          <w:numId w:val="25"/>
        </w:numPr>
        <w:spacing w:before="120" w:after="120" w:line="276" w:lineRule="auto"/>
      </w:pPr>
      <w:r w:rsidRPr="00B728B6">
        <w:t>Ability to solve complex problems, lead a team(s) and work independently and proactively with minimal supervision.</w:t>
      </w:r>
      <w:r w:rsidR="00B728B6">
        <w:t xml:space="preserve"> </w:t>
      </w:r>
    </w:p>
    <w:p w14:paraId="39C28947" w14:textId="77777777" w:rsidR="00876DE2" w:rsidRPr="003F7A9F" w:rsidRDefault="00876DE2" w:rsidP="00876DE2">
      <w:pPr>
        <w:spacing w:before="120" w:after="120" w:line="276" w:lineRule="auto"/>
        <w:rPr>
          <w:b/>
          <w:u w:val="single"/>
        </w:rPr>
      </w:pPr>
      <w:r w:rsidRPr="003F7A9F">
        <w:rPr>
          <w:b/>
          <w:u w:val="single"/>
        </w:rPr>
        <w:t>Skills and Experience:</w:t>
      </w:r>
    </w:p>
    <w:p w14:paraId="5253EC1A" w14:textId="77777777" w:rsidR="00B728B6" w:rsidRDefault="00B728B6" w:rsidP="00B728B6">
      <w:pPr>
        <w:spacing w:before="60" w:after="60" w:line="276" w:lineRule="auto"/>
      </w:pPr>
      <w:r>
        <w:t>Required:</w:t>
      </w:r>
    </w:p>
    <w:p w14:paraId="789576EF" w14:textId="396B79A9" w:rsidR="00B728B6" w:rsidRDefault="00B728B6" w:rsidP="00401076">
      <w:pPr>
        <w:pStyle w:val="ListParagraph"/>
        <w:numPr>
          <w:ilvl w:val="0"/>
          <w:numId w:val="34"/>
        </w:numPr>
        <w:spacing w:before="60" w:after="60" w:line="276" w:lineRule="auto"/>
      </w:pPr>
      <w:r>
        <w:t xml:space="preserve">Master’s degree in Computer Science, Information Technology, Management Information Systems, or related STEM degree program. </w:t>
      </w:r>
    </w:p>
    <w:p w14:paraId="7F6278E8" w14:textId="12DBD520" w:rsidR="00B728B6" w:rsidRDefault="00B728B6" w:rsidP="00401076">
      <w:pPr>
        <w:pStyle w:val="ListParagraph"/>
        <w:numPr>
          <w:ilvl w:val="0"/>
          <w:numId w:val="34"/>
        </w:numPr>
        <w:spacing w:before="60" w:after="60" w:line="276" w:lineRule="auto"/>
      </w:pPr>
      <w:r>
        <w:t>Expert system integration experience in government integrating large complex System of Systems or Service Oriented Architecture/Cloud environments.</w:t>
      </w:r>
      <w:r w:rsidRPr="00B728B6">
        <w:t xml:space="preserve"> </w:t>
      </w:r>
    </w:p>
    <w:p w14:paraId="36AEFC6C" w14:textId="7DFB3606" w:rsidR="00B728B6" w:rsidRDefault="00896D24" w:rsidP="00401076">
      <w:pPr>
        <w:pStyle w:val="ListParagraph"/>
        <w:numPr>
          <w:ilvl w:val="0"/>
          <w:numId w:val="34"/>
        </w:numPr>
        <w:spacing w:before="60" w:after="60" w:line="276" w:lineRule="auto"/>
      </w:pPr>
      <w:r>
        <w:t>Experience</w:t>
      </w:r>
      <w:r w:rsidR="00B728B6" w:rsidRPr="00B728B6">
        <w:t xml:space="preserve"> communicat</w:t>
      </w:r>
      <w:r>
        <w:t>ing</w:t>
      </w:r>
      <w:r w:rsidR="00B728B6" w:rsidRPr="00B728B6">
        <w:t xml:space="preserve"> and collaborat</w:t>
      </w:r>
      <w:r>
        <w:t>ing</w:t>
      </w:r>
      <w:r w:rsidR="00B728B6" w:rsidRPr="00B728B6">
        <w:t xml:space="preserve"> both within and external to organization, to include with senior executives and leaders.  </w:t>
      </w:r>
    </w:p>
    <w:p w14:paraId="4BBA4088" w14:textId="77777777" w:rsidR="00B728B6" w:rsidRDefault="00B728B6" w:rsidP="00B728B6">
      <w:pPr>
        <w:spacing w:before="60" w:after="60" w:line="276" w:lineRule="auto"/>
      </w:pPr>
      <w:r>
        <w:t>Desired:</w:t>
      </w:r>
    </w:p>
    <w:p w14:paraId="4B9A13D4" w14:textId="5C49EF60" w:rsidR="00254161" w:rsidRDefault="00B728B6" w:rsidP="00401076">
      <w:pPr>
        <w:pStyle w:val="ListParagraph"/>
        <w:numPr>
          <w:ilvl w:val="0"/>
          <w:numId w:val="35"/>
        </w:numPr>
        <w:spacing w:before="60" w:after="60" w:line="276" w:lineRule="auto"/>
      </w:pPr>
      <w:r>
        <w:t>Working knowledge of Model Based Systems Engineering, processes, tools and languages.</w:t>
      </w:r>
      <w:r w:rsidR="00254161" w:rsidRPr="00254161">
        <w:t xml:space="preserve"> </w:t>
      </w:r>
    </w:p>
    <w:p w14:paraId="590154DF" w14:textId="711164A3" w:rsidR="00254161" w:rsidRDefault="00254161" w:rsidP="00401076">
      <w:pPr>
        <w:pStyle w:val="ListParagraph"/>
        <w:numPr>
          <w:ilvl w:val="0"/>
          <w:numId w:val="35"/>
        </w:numPr>
        <w:spacing w:before="60" w:after="60" w:line="276" w:lineRule="auto"/>
      </w:pPr>
      <w:r>
        <w:t>Membership or leadership participation in any of the following professional organizations:</w:t>
      </w:r>
    </w:p>
    <w:p w14:paraId="2321CA80" w14:textId="115DD3D6" w:rsidR="00254161" w:rsidRDefault="00254161" w:rsidP="00401076">
      <w:pPr>
        <w:pStyle w:val="ListParagraph"/>
        <w:numPr>
          <w:ilvl w:val="1"/>
          <w:numId w:val="35"/>
        </w:numPr>
        <w:spacing w:before="60" w:after="60" w:line="276" w:lineRule="auto"/>
      </w:pPr>
      <w:r>
        <w:t>ACSM</w:t>
      </w:r>
    </w:p>
    <w:p w14:paraId="62626205" w14:textId="4F4BAC18" w:rsidR="00254161" w:rsidRDefault="00254161" w:rsidP="00401076">
      <w:pPr>
        <w:pStyle w:val="ListParagraph"/>
        <w:numPr>
          <w:ilvl w:val="1"/>
          <w:numId w:val="35"/>
        </w:numPr>
        <w:spacing w:before="60" w:after="60" w:line="276" w:lineRule="auto"/>
      </w:pPr>
      <w:r>
        <w:t>ASCE</w:t>
      </w:r>
    </w:p>
    <w:p w14:paraId="73574BA1" w14:textId="6C2250E4" w:rsidR="00254161" w:rsidRDefault="00254161" w:rsidP="00401076">
      <w:pPr>
        <w:pStyle w:val="ListParagraph"/>
        <w:numPr>
          <w:ilvl w:val="1"/>
          <w:numId w:val="35"/>
        </w:numPr>
        <w:spacing w:before="60" w:after="60" w:line="276" w:lineRule="auto"/>
      </w:pPr>
      <w:r>
        <w:t>ASPRS</w:t>
      </w:r>
    </w:p>
    <w:p w14:paraId="76FD5C51" w14:textId="4D46FDDB" w:rsidR="00254161" w:rsidRDefault="00254161" w:rsidP="00401076">
      <w:pPr>
        <w:pStyle w:val="ListParagraph"/>
        <w:numPr>
          <w:ilvl w:val="1"/>
          <w:numId w:val="35"/>
        </w:numPr>
        <w:spacing w:before="60" w:after="60" w:line="276" w:lineRule="auto"/>
      </w:pPr>
      <w:r>
        <w:t>OGC</w:t>
      </w:r>
    </w:p>
    <w:p w14:paraId="70CB80F1" w14:textId="675F218D" w:rsidR="00254161" w:rsidRDefault="00254161" w:rsidP="00401076">
      <w:pPr>
        <w:pStyle w:val="ListParagraph"/>
        <w:numPr>
          <w:ilvl w:val="1"/>
          <w:numId w:val="35"/>
        </w:numPr>
        <w:spacing w:before="60" w:after="60" w:line="276" w:lineRule="auto"/>
      </w:pPr>
      <w:r>
        <w:t>SAREM</w:t>
      </w:r>
    </w:p>
    <w:p w14:paraId="4A1E7E95" w14:textId="035DA0A5" w:rsidR="00254161" w:rsidRDefault="00254161" w:rsidP="00401076">
      <w:pPr>
        <w:pStyle w:val="ListParagraph"/>
        <w:numPr>
          <w:ilvl w:val="1"/>
          <w:numId w:val="35"/>
        </w:numPr>
        <w:spacing w:before="60" w:after="60" w:line="276" w:lineRule="auto"/>
      </w:pPr>
      <w:r>
        <w:t>USGIF</w:t>
      </w:r>
    </w:p>
    <w:p w14:paraId="0EEAFCAA" w14:textId="7FB75391" w:rsidR="00254161" w:rsidRDefault="00896D24" w:rsidP="00401076">
      <w:pPr>
        <w:pStyle w:val="ListParagraph"/>
        <w:numPr>
          <w:ilvl w:val="0"/>
          <w:numId w:val="35"/>
        </w:numPr>
        <w:spacing w:before="60" w:after="60" w:line="276" w:lineRule="auto"/>
      </w:pPr>
      <w:r>
        <w:t>E</w:t>
      </w:r>
      <w:r w:rsidR="00254161">
        <w:t>xperience in the field of geospatial intelligence.</w:t>
      </w:r>
    </w:p>
    <w:p w14:paraId="67EBB3C3" w14:textId="6A128CE0" w:rsidR="00254161" w:rsidRDefault="00254161" w:rsidP="00401076">
      <w:pPr>
        <w:pStyle w:val="ListParagraph"/>
        <w:numPr>
          <w:ilvl w:val="0"/>
          <w:numId w:val="35"/>
        </w:numPr>
        <w:spacing w:before="60" w:after="60" w:line="276" w:lineRule="auto"/>
      </w:pPr>
      <w:r>
        <w:t>Experience integrating solutions using Cloud-based technologies.</w:t>
      </w:r>
    </w:p>
    <w:p w14:paraId="585C2DE9" w14:textId="4F5439E6" w:rsidR="00254161" w:rsidRDefault="00254161" w:rsidP="00401076">
      <w:pPr>
        <w:pStyle w:val="ListParagraph"/>
        <w:numPr>
          <w:ilvl w:val="0"/>
          <w:numId w:val="35"/>
        </w:numPr>
        <w:spacing w:before="60" w:after="60" w:line="276" w:lineRule="auto"/>
      </w:pPr>
      <w:r>
        <w:t>Experience integrating solutions using structured and unstructured Big Data.</w:t>
      </w:r>
    </w:p>
    <w:p w14:paraId="635A16F7" w14:textId="19439F71" w:rsidR="00254161" w:rsidRDefault="00254161" w:rsidP="00401076">
      <w:pPr>
        <w:pStyle w:val="ListParagraph"/>
        <w:numPr>
          <w:ilvl w:val="0"/>
          <w:numId w:val="35"/>
        </w:numPr>
        <w:spacing w:before="60" w:after="60" w:line="276" w:lineRule="auto"/>
      </w:pPr>
      <w:r>
        <w:t>Experience integrating solutions using Automation, Augmentation and Artificial Intelligence technologies.</w:t>
      </w:r>
    </w:p>
    <w:p w14:paraId="49202F95" w14:textId="0080A1AC" w:rsidR="00254161" w:rsidRPr="00B728B6" w:rsidRDefault="00896D24" w:rsidP="00401076">
      <w:pPr>
        <w:pStyle w:val="ListParagraph"/>
        <w:numPr>
          <w:ilvl w:val="0"/>
          <w:numId w:val="35"/>
        </w:numPr>
        <w:spacing w:before="60" w:after="60" w:line="276" w:lineRule="auto"/>
      </w:pPr>
      <w:r>
        <w:t>Experience</w:t>
      </w:r>
      <w:r w:rsidR="00254161">
        <w:t xml:space="preserve"> in photogrammetry, remote sensing, image science, information sciences, geographic information systems, geomatics, or related fields.</w:t>
      </w:r>
    </w:p>
    <w:p w14:paraId="7D3B7819" w14:textId="2F6CD2DD" w:rsidR="00805801" w:rsidRDefault="00805801" w:rsidP="00876DE2">
      <w:pPr>
        <w:spacing w:before="60" w:after="60" w:line="276" w:lineRule="auto"/>
      </w:pPr>
    </w:p>
    <w:p w14:paraId="7CE24545" w14:textId="0F6F19D0" w:rsidR="00FE2D3D" w:rsidRDefault="00FE2D3D" w:rsidP="00876DE2">
      <w:pPr>
        <w:spacing w:before="60" w:after="60" w:line="276" w:lineRule="auto"/>
      </w:pPr>
    </w:p>
    <w:p w14:paraId="343DF158" w14:textId="438B6D63" w:rsidR="00FE2D3D" w:rsidRDefault="00FE2D3D" w:rsidP="00876DE2">
      <w:pPr>
        <w:spacing w:before="60" w:after="60" w:line="276" w:lineRule="auto"/>
      </w:pPr>
    </w:p>
    <w:p w14:paraId="56F043DC" w14:textId="41EE4BEA" w:rsidR="00FE2D3D" w:rsidRDefault="00FE2D3D" w:rsidP="00876DE2">
      <w:pPr>
        <w:spacing w:before="60" w:after="60" w:line="276" w:lineRule="auto"/>
      </w:pPr>
    </w:p>
    <w:p w14:paraId="6DE32DE4" w14:textId="5601DC0C" w:rsidR="00FE2D3D" w:rsidRDefault="00FE2D3D" w:rsidP="00876DE2">
      <w:pPr>
        <w:spacing w:before="60" w:after="60" w:line="276" w:lineRule="auto"/>
      </w:pPr>
    </w:p>
    <w:p w14:paraId="24FD1808" w14:textId="77777777" w:rsidR="004A42C3" w:rsidRDefault="004A42C3" w:rsidP="00876DE2">
      <w:pPr>
        <w:spacing w:before="60" w:after="60" w:line="276" w:lineRule="auto"/>
        <w:sectPr w:rsidR="004A42C3" w:rsidSect="00625E79">
          <w:pgSz w:w="12240" w:h="15840" w:code="1"/>
          <w:pgMar w:top="1440" w:right="1440" w:bottom="1440" w:left="1008" w:header="720" w:footer="720" w:gutter="0"/>
          <w:cols w:space="720"/>
          <w:titlePg/>
          <w:docGrid w:linePitch="360"/>
        </w:sectPr>
      </w:pPr>
    </w:p>
    <w:p w14:paraId="28C63849" w14:textId="56554A34" w:rsidR="00876DE2" w:rsidRPr="00876DE2" w:rsidRDefault="00876DE2" w:rsidP="00876DE2">
      <w:pPr>
        <w:spacing w:before="120" w:after="120" w:line="276" w:lineRule="auto"/>
        <w:rPr>
          <w:b/>
          <w:color w:val="FF0000"/>
          <w:u w:val="single"/>
        </w:rPr>
      </w:pPr>
      <w:r w:rsidRPr="003F7A9F">
        <w:rPr>
          <w:b/>
          <w:u w:val="single"/>
        </w:rPr>
        <w:t xml:space="preserve">Position </w:t>
      </w:r>
      <w:r w:rsidR="00A0173D">
        <w:rPr>
          <w:b/>
          <w:u w:val="single"/>
        </w:rPr>
        <w:t>5</w:t>
      </w:r>
      <w:r w:rsidRPr="003F7A9F">
        <w:rPr>
          <w:u w:val="single"/>
        </w:rPr>
        <w:t>:</w:t>
      </w:r>
      <w:r w:rsidRPr="003F7A9F">
        <w:t xml:space="preserve">  </w:t>
      </w:r>
      <w:r>
        <w:t xml:space="preserve">System Architect (Expert)  </w:t>
      </w:r>
    </w:p>
    <w:p w14:paraId="6069D3F6" w14:textId="2467DF7B" w:rsidR="009071FC" w:rsidRPr="009071FC" w:rsidRDefault="00876DE2" w:rsidP="009071FC">
      <w:pPr>
        <w:spacing w:before="120" w:after="120" w:line="276" w:lineRule="auto"/>
      </w:pPr>
      <w:r w:rsidRPr="003F7A9F">
        <w:rPr>
          <w:b/>
          <w:u w:val="single"/>
        </w:rPr>
        <w:t xml:space="preserve">Overall Assignment Description: </w:t>
      </w:r>
      <w:r w:rsidRPr="003F7A9F">
        <w:t xml:space="preserve"> </w:t>
      </w:r>
      <w:r w:rsidR="004846A9" w:rsidRPr="004846A9">
        <w:t>Expert System Architects assist in leading the design and development of solutions for complex applications problems, API design, data services, platform services, cloud services and infrastructure services to meet user requirements and align to strategic goals and the Enterprise Architecture.</w:t>
      </w:r>
    </w:p>
    <w:p w14:paraId="19E0C132" w14:textId="1AEF540D" w:rsidR="00876DE2" w:rsidRDefault="00876DE2" w:rsidP="00876DE2">
      <w:pPr>
        <w:spacing w:before="120" w:after="120" w:line="276" w:lineRule="auto"/>
        <w:rPr>
          <w:b/>
          <w:u w:val="single"/>
        </w:rPr>
      </w:pPr>
      <w:r w:rsidRPr="003F7A9F">
        <w:rPr>
          <w:b/>
          <w:u w:val="single"/>
        </w:rPr>
        <w:t xml:space="preserve">Duties include: </w:t>
      </w:r>
    </w:p>
    <w:p w14:paraId="371AD15C" w14:textId="33C6A98D" w:rsidR="004846A9" w:rsidRPr="004846A9" w:rsidRDefault="004846A9" w:rsidP="00401076">
      <w:pPr>
        <w:pStyle w:val="ListParagraph"/>
        <w:numPr>
          <w:ilvl w:val="0"/>
          <w:numId w:val="36"/>
        </w:numPr>
        <w:spacing w:before="60" w:after="60" w:line="276" w:lineRule="auto"/>
      </w:pPr>
      <w:r w:rsidRPr="004846A9">
        <w:t>Assists Government in directing system architects in the design, development, maintenance, and documentation of solution architectures ensuring traceability to the Enterprise architecture and Enterprise requirements.</w:t>
      </w:r>
    </w:p>
    <w:p w14:paraId="1ADE7943" w14:textId="397A55C1" w:rsidR="004846A9" w:rsidRPr="004846A9" w:rsidRDefault="004846A9" w:rsidP="00401076">
      <w:pPr>
        <w:pStyle w:val="ListParagraph"/>
        <w:numPr>
          <w:ilvl w:val="0"/>
          <w:numId w:val="36"/>
        </w:numPr>
        <w:spacing w:before="60" w:after="60" w:line="276" w:lineRule="auto"/>
      </w:pPr>
      <w:r w:rsidRPr="004846A9">
        <w:t xml:space="preserve">Assists with the analysis of user requirements, procedures, and problems to automate or improve existing systems and review computer system capabilities, workflow, and scheduling limitations. </w:t>
      </w:r>
    </w:p>
    <w:p w14:paraId="63DEB3B6" w14:textId="1D70273D" w:rsidR="004846A9" w:rsidRPr="004846A9" w:rsidRDefault="004846A9" w:rsidP="00401076">
      <w:pPr>
        <w:pStyle w:val="ListParagraph"/>
        <w:numPr>
          <w:ilvl w:val="0"/>
          <w:numId w:val="36"/>
        </w:numPr>
        <w:spacing w:before="60" w:after="60" w:line="276" w:lineRule="auto"/>
      </w:pPr>
      <w:r w:rsidRPr="004846A9">
        <w:t xml:space="preserve">Advises the Government on proposed changes to the solutions architecture design based on analysis of requirements and new technology. </w:t>
      </w:r>
    </w:p>
    <w:p w14:paraId="71A14C0B" w14:textId="55A2F788" w:rsidR="004846A9" w:rsidRPr="004846A9" w:rsidRDefault="004846A9" w:rsidP="00401076">
      <w:pPr>
        <w:pStyle w:val="ListParagraph"/>
        <w:numPr>
          <w:ilvl w:val="0"/>
          <w:numId w:val="36"/>
        </w:numPr>
        <w:spacing w:before="60" w:after="60" w:line="276" w:lineRule="auto"/>
      </w:pPr>
      <w:r w:rsidRPr="004846A9">
        <w:t xml:space="preserve">Oversees and coordinates the work of Senior-, </w:t>
      </w:r>
      <w:proofErr w:type="gramStart"/>
      <w:r w:rsidRPr="004846A9">
        <w:t>Mid</w:t>
      </w:r>
      <w:proofErr w:type="gramEnd"/>
      <w:r w:rsidRPr="004846A9">
        <w:t xml:space="preserve">-, and Junior-level System Architect contractors. </w:t>
      </w:r>
    </w:p>
    <w:p w14:paraId="6A783F1A" w14:textId="57CF3981" w:rsidR="008E1787" w:rsidRDefault="004846A9" w:rsidP="00401076">
      <w:pPr>
        <w:pStyle w:val="ListParagraph"/>
        <w:numPr>
          <w:ilvl w:val="0"/>
          <w:numId w:val="36"/>
        </w:numPr>
        <w:spacing w:before="60" w:after="60" w:line="276" w:lineRule="auto"/>
      </w:pPr>
      <w:r w:rsidRPr="004846A9">
        <w:t>Refer to Section 3.1: Strategic, Enterprise, and Solutions-level Architecture Engineering for a listing of expected work activities the System Architect position would be required to support.</w:t>
      </w:r>
    </w:p>
    <w:p w14:paraId="43DDFC94" w14:textId="757A703D" w:rsidR="00401076" w:rsidRPr="004846A9" w:rsidRDefault="00401076" w:rsidP="00401076">
      <w:pPr>
        <w:pStyle w:val="ListParagraph"/>
        <w:numPr>
          <w:ilvl w:val="0"/>
          <w:numId w:val="36"/>
        </w:numPr>
        <w:spacing w:before="60" w:after="60" w:line="276" w:lineRule="auto"/>
      </w:pPr>
      <w:r w:rsidRPr="00A0173D">
        <w:rPr>
          <w:rFonts w:eastAsia="Calibri"/>
        </w:rPr>
        <w:t>Ability to solve complex problems, lead a team(s) and work independently and proactively with minimal supervision.</w:t>
      </w:r>
    </w:p>
    <w:p w14:paraId="5E606664" w14:textId="77777777" w:rsidR="00876DE2" w:rsidRPr="003F7A9F" w:rsidRDefault="00876DE2" w:rsidP="00876DE2">
      <w:pPr>
        <w:spacing w:before="120" w:after="120" w:line="276" w:lineRule="auto"/>
        <w:rPr>
          <w:b/>
          <w:u w:val="single"/>
        </w:rPr>
      </w:pPr>
      <w:r w:rsidRPr="003F7A9F">
        <w:rPr>
          <w:b/>
          <w:u w:val="single"/>
        </w:rPr>
        <w:t>Skills and Experience:</w:t>
      </w:r>
    </w:p>
    <w:p w14:paraId="2C7C649C" w14:textId="77777777" w:rsidR="004846A9" w:rsidRPr="004846A9" w:rsidRDefault="004846A9" w:rsidP="004846A9">
      <w:pPr>
        <w:spacing w:before="60" w:after="60" w:line="276" w:lineRule="auto"/>
        <w:rPr>
          <w:rFonts w:eastAsia="Calibri"/>
        </w:rPr>
      </w:pPr>
      <w:r w:rsidRPr="004846A9">
        <w:rPr>
          <w:rFonts w:eastAsia="Calibri"/>
        </w:rPr>
        <w:t>Required:</w:t>
      </w:r>
    </w:p>
    <w:p w14:paraId="3B2C7855" w14:textId="792E6D1A" w:rsidR="004846A9" w:rsidRPr="00A0173D" w:rsidRDefault="004846A9" w:rsidP="00401076">
      <w:pPr>
        <w:pStyle w:val="ListParagraph"/>
        <w:numPr>
          <w:ilvl w:val="0"/>
          <w:numId w:val="37"/>
        </w:numPr>
        <w:spacing w:before="60" w:after="60" w:line="276" w:lineRule="auto"/>
        <w:rPr>
          <w:rFonts w:eastAsia="Calibri"/>
        </w:rPr>
      </w:pPr>
      <w:r w:rsidRPr="00A0173D">
        <w:rPr>
          <w:rFonts w:eastAsia="Calibri"/>
        </w:rPr>
        <w:t>Master’s degree in Computer Science, Information Technology, Management Information Systems, or related STEM degree program.</w:t>
      </w:r>
    </w:p>
    <w:p w14:paraId="399BE8C2" w14:textId="7A62B0F5" w:rsidR="004846A9" w:rsidRPr="00A0173D" w:rsidRDefault="004846A9" w:rsidP="00401076">
      <w:pPr>
        <w:pStyle w:val="ListParagraph"/>
        <w:numPr>
          <w:ilvl w:val="0"/>
          <w:numId w:val="37"/>
        </w:numPr>
        <w:spacing w:before="60" w:after="60" w:line="276" w:lineRule="auto"/>
        <w:rPr>
          <w:rFonts w:eastAsia="Calibri"/>
        </w:rPr>
      </w:pPr>
      <w:r w:rsidRPr="00A0173D">
        <w:rPr>
          <w:rFonts w:eastAsia="Calibri"/>
        </w:rPr>
        <w:t>Expert experience in government or industry in relevant work areas including: Enterprise Architecture, Solution Architecture, Data Architecture, Department of Defense Architecture Framework (</w:t>
      </w:r>
      <w:proofErr w:type="spellStart"/>
      <w:r w:rsidRPr="00A0173D">
        <w:rPr>
          <w:rFonts w:eastAsia="Calibri"/>
        </w:rPr>
        <w:t>DoDAF</w:t>
      </w:r>
      <w:proofErr w:type="spellEnd"/>
      <w:r w:rsidRPr="00A0173D">
        <w:rPr>
          <w:rFonts w:eastAsia="Calibri"/>
        </w:rPr>
        <w:t xml:space="preserve">), or Intelligence Community’s (IC) Program Architecture Guidance (PAG). </w:t>
      </w:r>
    </w:p>
    <w:p w14:paraId="7A7038A7" w14:textId="0F5F77A2" w:rsidR="004846A9" w:rsidRPr="00A0173D" w:rsidRDefault="00401076" w:rsidP="00401076">
      <w:pPr>
        <w:pStyle w:val="ListParagraph"/>
        <w:numPr>
          <w:ilvl w:val="0"/>
          <w:numId w:val="37"/>
        </w:numPr>
        <w:spacing w:before="60" w:after="60" w:line="276" w:lineRule="auto"/>
        <w:rPr>
          <w:rFonts w:eastAsia="Calibri"/>
        </w:rPr>
      </w:pPr>
      <w:r>
        <w:rPr>
          <w:rFonts w:eastAsia="Calibri"/>
        </w:rPr>
        <w:t>Experience</w:t>
      </w:r>
      <w:r w:rsidR="004846A9" w:rsidRPr="00A0173D">
        <w:rPr>
          <w:rFonts w:eastAsia="Calibri"/>
        </w:rPr>
        <w:t xml:space="preserve"> communicat</w:t>
      </w:r>
      <w:r>
        <w:rPr>
          <w:rFonts w:eastAsia="Calibri"/>
        </w:rPr>
        <w:t>ing</w:t>
      </w:r>
      <w:r w:rsidR="004846A9" w:rsidRPr="00A0173D">
        <w:rPr>
          <w:rFonts w:eastAsia="Calibri"/>
        </w:rPr>
        <w:t xml:space="preserve"> and collaborat</w:t>
      </w:r>
      <w:r>
        <w:rPr>
          <w:rFonts w:eastAsia="Calibri"/>
        </w:rPr>
        <w:t>ing</w:t>
      </w:r>
      <w:r w:rsidR="004846A9" w:rsidRPr="00A0173D">
        <w:rPr>
          <w:rFonts w:eastAsia="Calibri"/>
        </w:rPr>
        <w:t xml:space="preserve"> both within and external to organization, to include with senior executives and leaders.  </w:t>
      </w:r>
    </w:p>
    <w:p w14:paraId="1259B919" w14:textId="77777777" w:rsidR="004846A9" w:rsidRPr="004846A9" w:rsidRDefault="004846A9" w:rsidP="004846A9">
      <w:pPr>
        <w:spacing w:before="60" w:after="60" w:line="276" w:lineRule="auto"/>
        <w:rPr>
          <w:rFonts w:eastAsia="Calibri"/>
        </w:rPr>
      </w:pPr>
      <w:r w:rsidRPr="004846A9">
        <w:rPr>
          <w:rFonts w:eastAsia="Calibri"/>
        </w:rPr>
        <w:t>Desired:</w:t>
      </w:r>
    </w:p>
    <w:p w14:paraId="171EA025" w14:textId="2C708C6F" w:rsidR="004846A9" w:rsidRPr="00A0173D" w:rsidRDefault="004846A9" w:rsidP="00401076">
      <w:pPr>
        <w:pStyle w:val="ListParagraph"/>
        <w:numPr>
          <w:ilvl w:val="0"/>
          <w:numId w:val="38"/>
        </w:numPr>
        <w:spacing w:before="60" w:after="60" w:line="276" w:lineRule="auto"/>
        <w:rPr>
          <w:rFonts w:eastAsia="Calibri"/>
        </w:rPr>
      </w:pPr>
      <w:r w:rsidRPr="00A0173D">
        <w:rPr>
          <w:rFonts w:eastAsia="Calibri"/>
        </w:rPr>
        <w:t>Working knowledge of Model Based Systems Engineering, processes, tools and languages.</w:t>
      </w:r>
    </w:p>
    <w:p w14:paraId="0CF2576E" w14:textId="2DC13056" w:rsidR="004846A9" w:rsidRPr="00A0173D" w:rsidRDefault="004846A9" w:rsidP="00401076">
      <w:pPr>
        <w:pStyle w:val="ListParagraph"/>
        <w:numPr>
          <w:ilvl w:val="0"/>
          <w:numId w:val="38"/>
        </w:numPr>
        <w:spacing w:before="60" w:after="60" w:line="276" w:lineRule="auto"/>
        <w:rPr>
          <w:rFonts w:eastAsia="Calibri"/>
        </w:rPr>
      </w:pPr>
      <w:r w:rsidRPr="00A0173D">
        <w:rPr>
          <w:rFonts w:eastAsia="Calibri"/>
        </w:rPr>
        <w:t>Federated Enterprise Architect Certifications: Certified Enterprise Architect</w:t>
      </w:r>
    </w:p>
    <w:p w14:paraId="431F7487" w14:textId="0C35A77B" w:rsidR="00876DE2" w:rsidRDefault="004846A9" w:rsidP="00401076">
      <w:pPr>
        <w:pStyle w:val="ListParagraph"/>
        <w:numPr>
          <w:ilvl w:val="0"/>
          <w:numId w:val="38"/>
        </w:numPr>
        <w:spacing w:before="60" w:after="60" w:line="276" w:lineRule="auto"/>
        <w:rPr>
          <w:rFonts w:eastAsia="Calibri"/>
        </w:rPr>
      </w:pPr>
      <w:r w:rsidRPr="00A0173D">
        <w:rPr>
          <w:rFonts w:eastAsia="Calibri"/>
        </w:rPr>
        <w:t xml:space="preserve">National Defense University, College of Information and Cyberspace, Enterprise Architecture Certification  </w:t>
      </w:r>
    </w:p>
    <w:p w14:paraId="04009D70" w14:textId="77777777" w:rsidR="004A42C3" w:rsidRDefault="004A42C3" w:rsidP="004A42C3">
      <w:pPr>
        <w:spacing w:before="60" w:after="60" w:line="276" w:lineRule="auto"/>
        <w:rPr>
          <w:rFonts w:eastAsia="Calibri"/>
        </w:rPr>
        <w:sectPr w:rsidR="004A42C3" w:rsidSect="00625E79">
          <w:pgSz w:w="12240" w:h="15840" w:code="1"/>
          <w:pgMar w:top="1440" w:right="1440" w:bottom="1440" w:left="1008" w:header="720" w:footer="720" w:gutter="0"/>
          <w:cols w:space="720"/>
          <w:titlePg/>
          <w:docGrid w:linePitch="360"/>
        </w:sectPr>
      </w:pPr>
    </w:p>
    <w:p w14:paraId="3C42A376" w14:textId="3338C5F6" w:rsidR="00876DE2" w:rsidRPr="00876DE2" w:rsidRDefault="00B41CE1" w:rsidP="00876DE2">
      <w:pPr>
        <w:spacing w:before="120" w:after="120" w:line="276" w:lineRule="auto"/>
        <w:rPr>
          <w:b/>
          <w:color w:val="FF0000"/>
          <w:u w:val="single"/>
        </w:rPr>
      </w:pPr>
      <w:r>
        <w:rPr>
          <w:b/>
          <w:u w:val="single"/>
        </w:rPr>
        <w:t xml:space="preserve">Position </w:t>
      </w:r>
      <w:r w:rsidR="00401076">
        <w:rPr>
          <w:b/>
          <w:u w:val="single"/>
        </w:rPr>
        <w:t>6</w:t>
      </w:r>
      <w:r w:rsidR="00876DE2" w:rsidRPr="003F7A9F">
        <w:rPr>
          <w:u w:val="single"/>
        </w:rPr>
        <w:t>:</w:t>
      </w:r>
      <w:r w:rsidR="00876DE2" w:rsidRPr="003F7A9F">
        <w:t xml:space="preserve">  </w:t>
      </w:r>
      <w:r w:rsidR="00876DE2">
        <w:t xml:space="preserve">Systems Integrator (Senior) </w:t>
      </w:r>
    </w:p>
    <w:p w14:paraId="6385C8D8" w14:textId="575ECBE0" w:rsidR="00876DE2" w:rsidRPr="003F7A9F" w:rsidRDefault="00876DE2" w:rsidP="00876DE2">
      <w:pPr>
        <w:spacing w:before="120" w:after="120" w:line="276" w:lineRule="auto"/>
        <w:rPr>
          <w:b/>
          <w:u w:val="single"/>
        </w:rPr>
      </w:pPr>
      <w:r w:rsidRPr="003F7A9F">
        <w:rPr>
          <w:b/>
          <w:u w:val="single"/>
        </w:rPr>
        <w:t xml:space="preserve">Overall Assignment Description: </w:t>
      </w:r>
      <w:r w:rsidRPr="003F7A9F">
        <w:t xml:space="preserve"> </w:t>
      </w:r>
      <w:r w:rsidR="00353294">
        <w:t>Senior</w:t>
      </w:r>
      <w:r w:rsidR="00353294" w:rsidRPr="00353294">
        <w:t xml:space="preserve"> Systems Integrators support the Government by leading and overseeing the integrity of the NSG/ASG systems-of-systems enterprise.  They lead and oversee planning, implementation approaches, testing, documenting, and maintaining solutions for total cloud services, systems or subsystems using defined processes and tools.  They provide end-to-end system development life cycle support to the program.</w:t>
      </w:r>
    </w:p>
    <w:p w14:paraId="1E7704A6" w14:textId="27A2DC02" w:rsidR="00876DE2" w:rsidRDefault="00876DE2" w:rsidP="00876DE2">
      <w:pPr>
        <w:spacing w:before="120" w:after="120" w:line="276" w:lineRule="auto"/>
        <w:rPr>
          <w:b/>
          <w:u w:val="single"/>
        </w:rPr>
      </w:pPr>
      <w:r w:rsidRPr="003F7A9F">
        <w:rPr>
          <w:b/>
          <w:u w:val="single"/>
        </w:rPr>
        <w:t xml:space="preserve">Duties include: </w:t>
      </w:r>
    </w:p>
    <w:p w14:paraId="701E210E" w14:textId="6DEA1C41" w:rsidR="00353294" w:rsidRPr="00353294" w:rsidRDefault="00353294" w:rsidP="00401076">
      <w:pPr>
        <w:pStyle w:val="ListParagraph"/>
        <w:numPr>
          <w:ilvl w:val="0"/>
          <w:numId w:val="39"/>
        </w:numPr>
        <w:spacing w:before="60" w:after="60" w:line="276" w:lineRule="auto"/>
      </w:pPr>
      <w:r w:rsidRPr="00353294">
        <w:t>Assists with leading and performing systems integration activities across the NSG, ASG and Federal Agencies to ensure timely and accurate GEOINT.</w:t>
      </w:r>
    </w:p>
    <w:p w14:paraId="4EE6F94A" w14:textId="6DB67EC2" w:rsidR="00353294" w:rsidRPr="00353294" w:rsidRDefault="00353294" w:rsidP="00401076">
      <w:pPr>
        <w:pStyle w:val="ListParagraph"/>
        <w:numPr>
          <w:ilvl w:val="0"/>
          <w:numId w:val="39"/>
        </w:numPr>
        <w:spacing w:before="60" w:after="60" w:line="276" w:lineRule="auto"/>
      </w:pPr>
      <w:r w:rsidRPr="00353294">
        <w:t xml:space="preserve">Assists with leading and overseeing a total systems perspective including a technical understanding of relationships, dependencies and requirements of cloud services, infrastructure and security domains.  </w:t>
      </w:r>
    </w:p>
    <w:p w14:paraId="0DF6789B" w14:textId="1660E7F1" w:rsidR="00353294" w:rsidRPr="00353294" w:rsidRDefault="00353294" w:rsidP="00401076">
      <w:pPr>
        <w:pStyle w:val="ListParagraph"/>
        <w:numPr>
          <w:ilvl w:val="0"/>
          <w:numId w:val="39"/>
        </w:numPr>
        <w:spacing w:before="60" w:after="60" w:line="276" w:lineRule="auto"/>
      </w:pPr>
      <w:r w:rsidRPr="00353294">
        <w:t>Assists with overseeing the preparation of engineering plans and site installation technical design packages.</w:t>
      </w:r>
    </w:p>
    <w:p w14:paraId="437D9B4A" w14:textId="6750F41E" w:rsidR="00353294" w:rsidRPr="00353294" w:rsidRDefault="00353294" w:rsidP="00401076">
      <w:pPr>
        <w:pStyle w:val="ListParagraph"/>
        <w:numPr>
          <w:ilvl w:val="0"/>
          <w:numId w:val="39"/>
        </w:numPr>
        <w:spacing w:before="60" w:after="60" w:line="276" w:lineRule="auto"/>
      </w:pPr>
      <w:r w:rsidRPr="00353294">
        <w:t xml:space="preserve">Oversees the work of Senior-, </w:t>
      </w:r>
      <w:proofErr w:type="gramStart"/>
      <w:r w:rsidRPr="00353294">
        <w:t>Mid</w:t>
      </w:r>
      <w:proofErr w:type="gramEnd"/>
      <w:r w:rsidRPr="00353294">
        <w:t xml:space="preserve">-, and Junior-level contractor Systems Integrators. </w:t>
      </w:r>
    </w:p>
    <w:p w14:paraId="2DDF0E5D" w14:textId="61C855D4" w:rsidR="00353294" w:rsidRDefault="00353294" w:rsidP="00401076">
      <w:pPr>
        <w:pStyle w:val="ListParagraph"/>
        <w:numPr>
          <w:ilvl w:val="0"/>
          <w:numId w:val="39"/>
        </w:numPr>
        <w:spacing w:before="60" w:after="60" w:line="276" w:lineRule="auto"/>
      </w:pPr>
      <w:r w:rsidRPr="00353294">
        <w:t>Refer to Section 3.3: Enterprise Integration Engineering (Cross System and Segment) for a listing of expected work activities the Integration Engineer position would be required to support.</w:t>
      </w:r>
    </w:p>
    <w:p w14:paraId="5D917E0E" w14:textId="2A37E34F" w:rsidR="00401076" w:rsidRPr="00353294" w:rsidRDefault="00401076" w:rsidP="00401076">
      <w:pPr>
        <w:pStyle w:val="ListParagraph"/>
        <w:numPr>
          <w:ilvl w:val="0"/>
          <w:numId w:val="39"/>
        </w:numPr>
        <w:spacing w:before="60" w:after="60" w:line="276" w:lineRule="auto"/>
      </w:pPr>
      <w:r w:rsidRPr="00401076">
        <w:rPr>
          <w:rFonts w:eastAsia="Calibri"/>
        </w:rPr>
        <w:t>Ability to solve complex problems, lead a team(s) and work independently and proactively with minimal supervision.</w:t>
      </w:r>
    </w:p>
    <w:p w14:paraId="56FA29A6" w14:textId="77777777" w:rsidR="00876DE2" w:rsidRPr="003F7A9F" w:rsidRDefault="00876DE2" w:rsidP="00876DE2">
      <w:pPr>
        <w:spacing w:before="120" w:after="120" w:line="276" w:lineRule="auto"/>
        <w:rPr>
          <w:b/>
          <w:u w:val="single"/>
        </w:rPr>
      </w:pPr>
      <w:r w:rsidRPr="003F7A9F">
        <w:rPr>
          <w:b/>
          <w:u w:val="single"/>
        </w:rPr>
        <w:t>Skills and Experience:</w:t>
      </w:r>
    </w:p>
    <w:p w14:paraId="75A0D81A" w14:textId="77777777" w:rsidR="00353294" w:rsidRPr="00353294" w:rsidRDefault="00353294" w:rsidP="00353294">
      <w:pPr>
        <w:spacing w:before="60" w:after="60" w:line="276" w:lineRule="auto"/>
        <w:rPr>
          <w:rFonts w:eastAsia="Calibri"/>
        </w:rPr>
      </w:pPr>
      <w:r w:rsidRPr="00353294">
        <w:rPr>
          <w:rFonts w:eastAsia="Calibri"/>
        </w:rPr>
        <w:t>Required:</w:t>
      </w:r>
    </w:p>
    <w:p w14:paraId="368F5D0D" w14:textId="7D5B9A95" w:rsidR="00353294" w:rsidRPr="00401076" w:rsidRDefault="00134804" w:rsidP="00401076">
      <w:pPr>
        <w:pStyle w:val="ListParagraph"/>
        <w:numPr>
          <w:ilvl w:val="0"/>
          <w:numId w:val="40"/>
        </w:numPr>
        <w:spacing w:before="60" w:after="60" w:line="276" w:lineRule="auto"/>
        <w:rPr>
          <w:rFonts w:eastAsia="Calibri"/>
        </w:rPr>
      </w:pPr>
      <w:r>
        <w:rPr>
          <w:rFonts w:eastAsia="Calibri"/>
        </w:rPr>
        <w:t>Bachelor</w:t>
      </w:r>
      <w:r w:rsidRPr="00401076">
        <w:rPr>
          <w:rFonts w:eastAsia="Calibri"/>
        </w:rPr>
        <w:t xml:space="preserve">’s </w:t>
      </w:r>
      <w:r w:rsidR="00353294" w:rsidRPr="00401076">
        <w:rPr>
          <w:rFonts w:eastAsia="Calibri"/>
        </w:rPr>
        <w:t xml:space="preserve">degree in Computer Science, Information Technology, Management Information Systems, or related STEM degree program. </w:t>
      </w:r>
    </w:p>
    <w:p w14:paraId="5FE34855" w14:textId="63F2910A" w:rsidR="00353294" w:rsidRPr="00401076" w:rsidRDefault="00353294" w:rsidP="00401076">
      <w:pPr>
        <w:pStyle w:val="ListParagraph"/>
        <w:numPr>
          <w:ilvl w:val="0"/>
          <w:numId w:val="40"/>
        </w:numPr>
        <w:spacing w:before="60" w:after="60" w:line="276" w:lineRule="auto"/>
        <w:rPr>
          <w:rFonts w:eastAsia="Calibri"/>
        </w:rPr>
      </w:pPr>
      <w:r w:rsidRPr="00401076">
        <w:rPr>
          <w:rFonts w:eastAsia="Calibri"/>
        </w:rPr>
        <w:t>Senior-level system integration experience in government integrating large complex System of Systems or Service Oriented Architecture/Cloud environments.</w:t>
      </w:r>
    </w:p>
    <w:p w14:paraId="34F47809" w14:textId="4DDC4F69" w:rsidR="00353294" w:rsidRPr="00401076" w:rsidRDefault="00401076" w:rsidP="00401076">
      <w:pPr>
        <w:pStyle w:val="ListParagraph"/>
        <w:numPr>
          <w:ilvl w:val="0"/>
          <w:numId w:val="40"/>
        </w:numPr>
        <w:spacing w:before="60" w:after="60" w:line="276" w:lineRule="auto"/>
        <w:rPr>
          <w:rFonts w:eastAsia="Calibri"/>
        </w:rPr>
      </w:pPr>
      <w:r>
        <w:rPr>
          <w:rFonts w:eastAsia="Calibri"/>
        </w:rPr>
        <w:t>Experience</w:t>
      </w:r>
      <w:r w:rsidR="00353294" w:rsidRPr="00401076">
        <w:rPr>
          <w:rFonts w:eastAsia="Calibri"/>
        </w:rPr>
        <w:t xml:space="preserve"> communicat</w:t>
      </w:r>
      <w:r>
        <w:rPr>
          <w:rFonts w:eastAsia="Calibri"/>
        </w:rPr>
        <w:t>ing</w:t>
      </w:r>
      <w:r w:rsidR="00353294" w:rsidRPr="00401076">
        <w:rPr>
          <w:rFonts w:eastAsia="Calibri"/>
        </w:rPr>
        <w:t xml:space="preserve"> and collaborat</w:t>
      </w:r>
      <w:r>
        <w:rPr>
          <w:rFonts w:eastAsia="Calibri"/>
        </w:rPr>
        <w:t>ing</w:t>
      </w:r>
      <w:r w:rsidR="00353294" w:rsidRPr="00401076">
        <w:rPr>
          <w:rFonts w:eastAsia="Calibri"/>
        </w:rPr>
        <w:t xml:space="preserve"> both within and external to organization, to include with senior executives and leaders.  </w:t>
      </w:r>
    </w:p>
    <w:p w14:paraId="2F3232F5" w14:textId="77777777" w:rsidR="00353294" w:rsidRPr="00353294" w:rsidRDefault="00353294" w:rsidP="00353294">
      <w:pPr>
        <w:spacing w:before="60" w:after="60" w:line="276" w:lineRule="auto"/>
        <w:rPr>
          <w:rFonts w:eastAsia="Calibri"/>
        </w:rPr>
      </w:pPr>
      <w:r w:rsidRPr="00353294">
        <w:rPr>
          <w:rFonts w:eastAsia="Calibri"/>
        </w:rPr>
        <w:t>Desired:</w:t>
      </w:r>
    </w:p>
    <w:p w14:paraId="23ED0FC6" w14:textId="77777777" w:rsidR="00176BDE" w:rsidRDefault="00134804" w:rsidP="00401076">
      <w:pPr>
        <w:pStyle w:val="ListParagraph"/>
        <w:numPr>
          <w:ilvl w:val="0"/>
          <w:numId w:val="41"/>
        </w:numPr>
        <w:spacing w:before="60" w:after="60" w:line="276" w:lineRule="auto"/>
        <w:rPr>
          <w:rFonts w:eastAsia="Calibri"/>
        </w:rPr>
      </w:pPr>
      <w:r w:rsidRPr="00401076">
        <w:rPr>
          <w:rFonts w:eastAsia="Calibri"/>
        </w:rPr>
        <w:t>Master’s degree in Computer Science, Information Technology, Management Information Systems, or related STEM degree program.</w:t>
      </w:r>
      <w:r w:rsidR="00176BDE">
        <w:rPr>
          <w:rFonts w:eastAsia="Calibri"/>
        </w:rPr>
        <w:t xml:space="preserve"> </w:t>
      </w:r>
    </w:p>
    <w:p w14:paraId="33D9A81D" w14:textId="72EA5C8A" w:rsidR="00353294" w:rsidRPr="00401076" w:rsidRDefault="00353294" w:rsidP="00401076">
      <w:pPr>
        <w:pStyle w:val="ListParagraph"/>
        <w:numPr>
          <w:ilvl w:val="0"/>
          <w:numId w:val="41"/>
        </w:numPr>
        <w:spacing w:before="60" w:after="60" w:line="276" w:lineRule="auto"/>
        <w:rPr>
          <w:rFonts w:eastAsia="Calibri"/>
        </w:rPr>
      </w:pPr>
      <w:r w:rsidRPr="00401076">
        <w:rPr>
          <w:rFonts w:eastAsia="Calibri"/>
        </w:rPr>
        <w:t>Working knowledge of Model Based Systems Engineering, processes, tools and languages.</w:t>
      </w:r>
    </w:p>
    <w:p w14:paraId="257AA8B2" w14:textId="7AE7365D" w:rsidR="00353294" w:rsidRPr="00401076" w:rsidRDefault="00401076" w:rsidP="00401076">
      <w:pPr>
        <w:pStyle w:val="ListParagraph"/>
        <w:numPr>
          <w:ilvl w:val="0"/>
          <w:numId w:val="41"/>
        </w:numPr>
        <w:spacing w:before="60" w:after="60" w:line="276" w:lineRule="auto"/>
        <w:rPr>
          <w:rFonts w:eastAsia="Calibri"/>
        </w:rPr>
      </w:pPr>
      <w:r>
        <w:rPr>
          <w:rFonts w:eastAsia="Calibri"/>
        </w:rPr>
        <w:t>E</w:t>
      </w:r>
      <w:r w:rsidR="00353294" w:rsidRPr="00401076">
        <w:rPr>
          <w:rFonts w:eastAsia="Calibri"/>
        </w:rPr>
        <w:t>xperience in the field of geospatial intelligence.</w:t>
      </w:r>
    </w:p>
    <w:p w14:paraId="258E2C63" w14:textId="2342C57E" w:rsidR="00353294" w:rsidRPr="00401076" w:rsidRDefault="00353294" w:rsidP="00401076">
      <w:pPr>
        <w:pStyle w:val="ListParagraph"/>
        <w:numPr>
          <w:ilvl w:val="0"/>
          <w:numId w:val="41"/>
        </w:numPr>
        <w:spacing w:before="60" w:after="60" w:line="276" w:lineRule="auto"/>
        <w:rPr>
          <w:rFonts w:eastAsia="Calibri"/>
        </w:rPr>
      </w:pPr>
      <w:r w:rsidRPr="00401076">
        <w:rPr>
          <w:rFonts w:eastAsia="Calibri"/>
        </w:rPr>
        <w:t>Membership or leadership participation in any of the following professional organizations:</w:t>
      </w:r>
    </w:p>
    <w:p w14:paraId="5A49A19D" w14:textId="126280AB" w:rsidR="00353294" w:rsidRPr="00401076" w:rsidRDefault="00353294" w:rsidP="00401076">
      <w:pPr>
        <w:pStyle w:val="ListParagraph"/>
        <w:numPr>
          <w:ilvl w:val="1"/>
          <w:numId w:val="41"/>
        </w:numPr>
        <w:spacing w:before="60" w:after="60" w:line="276" w:lineRule="auto"/>
        <w:rPr>
          <w:rFonts w:eastAsia="Calibri"/>
        </w:rPr>
      </w:pPr>
      <w:r w:rsidRPr="00401076">
        <w:rPr>
          <w:rFonts w:eastAsia="Calibri"/>
        </w:rPr>
        <w:t>ACSM</w:t>
      </w:r>
    </w:p>
    <w:p w14:paraId="55C9E118" w14:textId="3E24D253" w:rsidR="00353294" w:rsidRPr="00401076" w:rsidRDefault="00353294" w:rsidP="00401076">
      <w:pPr>
        <w:pStyle w:val="ListParagraph"/>
        <w:numPr>
          <w:ilvl w:val="1"/>
          <w:numId w:val="41"/>
        </w:numPr>
        <w:spacing w:before="60" w:after="60" w:line="276" w:lineRule="auto"/>
        <w:rPr>
          <w:rFonts w:eastAsia="Calibri"/>
        </w:rPr>
      </w:pPr>
      <w:r w:rsidRPr="00401076">
        <w:rPr>
          <w:rFonts w:eastAsia="Calibri"/>
        </w:rPr>
        <w:t>ASCE</w:t>
      </w:r>
    </w:p>
    <w:p w14:paraId="3CCD467D" w14:textId="2452CB8A" w:rsidR="00353294" w:rsidRPr="00401076" w:rsidRDefault="00353294" w:rsidP="00401076">
      <w:pPr>
        <w:pStyle w:val="ListParagraph"/>
        <w:numPr>
          <w:ilvl w:val="1"/>
          <w:numId w:val="41"/>
        </w:numPr>
        <w:spacing w:before="60" w:after="60" w:line="276" w:lineRule="auto"/>
        <w:rPr>
          <w:rFonts w:eastAsia="Calibri"/>
        </w:rPr>
      </w:pPr>
      <w:r w:rsidRPr="00401076">
        <w:rPr>
          <w:rFonts w:eastAsia="Calibri"/>
        </w:rPr>
        <w:t>ASPRS</w:t>
      </w:r>
    </w:p>
    <w:p w14:paraId="2A15EB0D" w14:textId="2FAF1D98" w:rsidR="00353294" w:rsidRPr="00401076" w:rsidRDefault="00353294" w:rsidP="00401076">
      <w:pPr>
        <w:pStyle w:val="ListParagraph"/>
        <w:numPr>
          <w:ilvl w:val="1"/>
          <w:numId w:val="41"/>
        </w:numPr>
        <w:spacing w:before="60" w:after="60" w:line="276" w:lineRule="auto"/>
        <w:rPr>
          <w:rFonts w:eastAsia="Calibri"/>
        </w:rPr>
      </w:pPr>
      <w:r w:rsidRPr="00401076">
        <w:rPr>
          <w:rFonts w:eastAsia="Calibri"/>
        </w:rPr>
        <w:t>OGC</w:t>
      </w:r>
    </w:p>
    <w:p w14:paraId="25E709B2" w14:textId="2068B529" w:rsidR="00353294" w:rsidRPr="00401076" w:rsidRDefault="00353294" w:rsidP="00401076">
      <w:pPr>
        <w:pStyle w:val="ListParagraph"/>
        <w:numPr>
          <w:ilvl w:val="1"/>
          <w:numId w:val="41"/>
        </w:numPr>
        <w:spacing w:before="60" w:after="60" w:line="276" w:lineRule="auto"/>
        <w:rPr>
          <w:rFonts w:eastAsia="Calibri"/>
        </w:rPr>
      </w:pPr>
      <w:r w:rsidRPr="00401076">
        <w:rPr>
          <w:rFonts w:eastAsia="Calibri"/>
        </w:rPr>
        <w:t>SAREM</w:t>
      </w:r>
    </w:p>
    <w:p w14:paraId="2B6BBF71" w14:textId="34395B28" w:rsidR="00353294" w:rsidRPr="00401076" w:rsidRDefault="00353294" w:rsidP="00401076">
      <w:pPr>
        <w:pStyle w:val="ListParagraph"/>
        <w:numPr>
          <w:ilvl w:val="1"/>
          <w:numId w:val="41"/>
        </w:numPr>
        <w:spacing w:before="60" w:after="60" w:line="276" w:lineRule="auto"/>
        <w:rPr>
          <w:rFonts w:eastAsia="Calibri"/>
        </w:rPr>
      </w:pPr>
      <w:r w:rsidRPr="00401076">
        <w:rPr>
          <w:rFonts w:eastAsia="Calibri"/>
        </w:rPr>
        <w:t>USGIF</w:t>
      </w:r>
    </w:p>
    <w:p w14:paraId="5F9C1A5B" w14:textId="131D9243" w:rsidR="00353294" w:rsidRPr="00401076" w:rsidRDefault="00401076" w:rsidP="00401076">
      <w:pPr>
        <w:pStyle w:val="ListParagraph"/>
        <w:numPr>
          <w:ilvl w:val="0"/>
          <w:numId w:val="41"/>
        </w:numPr>
        <w:spacing w:before="60" w:after="60" w:line="276" w:lineRule="auto"/>
        <w:rPr>
          <w:rFonts w:eastAsia="Calibri"/>
        </w:rPr>
      </w:pPr>
      <w:r>
        <w:rPr>
          <w:rFonts w:eastAsia="Calibri"/>
        </w:rPr>
        <w:t>Experience</w:t>
      </w:r>
      <w:r w:rsidR="00353294" w:rsidRPr="00401076">
        <w:rPr>
          <w:rFonts w:eastAsia="Calibri"/>
        </w:rPr>
        <w:t xml:space="preserve"> in photogrammetry, remote sensing, image science, information sciences, geographic information systems, geomatics, or related fields.</w:t>
      </w:r>
    </w:p>
    <w:p w14:paraId="273C9898" w14:textId="1FB68071" w:rsidR="00353294" w:rsidRPr="00401076" w:rsidRDefault="00353294" w:rsidP="00401076">
      <w:pPr>
        <w:pStyle w:val="ListParagraph"/>
        <w:numPr>
          <w:ilvl w:val="0"/>
          <w:numId w:val="41"/>
        </w:numPr>
        <w:spacing w:before="60" w:after="60" w:line="276" w:lineRule="auto"/>
        <w:rPr>
          <w:rFonts w:eastAsia="Calibri"/>
        </w:rPr>
      </w:pPr>
      <w:r w:rsidRPr="00401076">
        <w:rPr>
          <w:rFonts w:eastAsia="Calibri"/>
        </w:rPr>
        <w:t>Demonstrated knowledge of the current NSG/ASG and NRO enterprises.</w:t>
      </w:r>
    </w:p>
    <w:p w14:paraId="74605C16" w14:textId="0C9A554C" w:rsidR="00800DD1" w:rsidRDefault="00800DD1" w:rsidP="00800DD1">
      <w:pPr>
        <w:spacing w:before="120" w:after="120" w:line="276" w:lineRule="auto"/>
        <w:rPr>
          <w:rFonts w:eastAsia="Calibri"/>
        </w:rPr>
      </w:pPr>
    </w:p>
    <w:p w14:paraId="1D27D4D5" w14:textId="59E1967B" w:rsidR="00FE2D3D" w:rsidRDefault="00FE2D3D" w:rsidP="00800DD1">
      <w:pPr>
        <w:spacing w:before="120" w:after="120" w:line="276" w:lineRule="auto"/>
        <w:rPr>
          <w:rFonts w:eastAsia="Calibri"/>
        </w:rPr>
      </w:pPr>
    </w:p>
    <w:p w14:paraId="3E56CC84" w14:textId="27633165" w:rsidR="00FE2D3D" w:rsidRDefault="00FE2D3D" w:rsidP="00800DD1">
      <w:pPr>
        <w:spacing w:before="120" w:after="120" w:line="276" w:lineRule="auto"/>
        <w:rPr>
          <w:rFonts w:eastAsia="Calibri"/>
        </w:rPr>
      </w:pPr>
    </w:p>
    <w:p w14:paraId="35B9FBFA" w14:textId="77777777" w:rsidR="004A42C3" w:rsidRDefault="004A42C3" w:rsidP="00800DD1">
      <w:pPr>
        <w:spacing w:before="120" w:after="120" w:line="276" w:lineRule="auto"/>
        <w:rPr>
          <w:rFonts w:eastAsia="Calibri"/>
        </w:rPr>
        <w:sectPr w:rsidR="004A42C3" w:rsidSect="00625E79">
          <w:pgSz w:w="12240" w:h="15840" w:code="1"/>
          <w:pgMar w:top="1440" w:right="1440" w:bottom="1440" w:left="1008" w:header="720" w:footer="720" w:gutter="0"/>
          <w:cols w:space="720"/>
          <w:titlePg/>
          <w:docGrid w:linePitch="360"/>
        </w:sectPr>
      </w:pPr>
    </w:p>
    <w:p w14:paraId="3D2790D3" w14:textId="0B2AE28C" w:rsidR="00800DD1" w:rsidRPr="003F7A9F" w:rsidRDefault="00800DD1" w:rsidP="00800DD1">
      <w:pPr>
        <w:spacing w:before="120" w:after="120" w:line="276" w:lineRule="auto"/>
        <w:rPr>
          <w:b/>
          <w:u w:val="single"/>
        </w:rPr>
      </w:pPr>
      <w:r w:rsidRPr="003F7A9F">
        <w:rPr>
          <w:b/>
          <w:u w:val="single"/>
        </w:rPr>
        <w:t xml:space="preserve">Position </w:t>
      </w:r>
      <w:r>
        <w:rPr>
          <w:b/>
          <w:u w:val="single"/>
        </w:rPr>
        <w:t>7</w:t>
      </w:r>
      <w:r w:rsidRPr="003F7A9F">
        <w:rPr>
          <w:u w:val="single"/>
        </w:rPr>
        <w:t>:</w:t>
      </w:r>
      <w:r w:rsidRPr="003F7A9F">
        <w:t xml:space="preserve">  </w:t>
      </w:r>
      <w:r>
        <w:t xml:space="preserve">Systems Engineer (Junior-Level)  </w:t>
      </w:r>
    </w:p>
    <w:p w14:paraId="31EBC100" w14:textId="035AC616" w:rsidR="00800DD1" w:rsidRPr="00063CE4" w:rsidRDefault="00800DD1" w:rsidP="00800DD1">
      <w:pPr>
        <w:spacing w:line="276" w:lineRule="auto"/>
        <w:contextualSpacing/>
      </w:pPr>
      <w:r w:rsidRPr="008E1787">
        <w:rPr>
          <w:b/>
          <w:u w:val="single"/>
        </w:rPr>
        <w:t xml:space="preserve">Overall Assignment Description: </w:t>
      </w:r>
      <w:r w:rsidRPr="008E1787">
        <w:t xml:space="preserve"> </w:t>
      </w:r>
      <w:r>
        <w:t>Junior</w:t>
      </w:r>
      <w:r w:rsidRPr="003F7A9F">
        <w:t xml:space="preserve">-level Systems Engineers employ a multi-discipline approach to </w:t>
      </w:r>
      <w:r w:rsidRPr="00063CE4">
        <w:t xml:space="preserve">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063CE4">
        <w:rPr>
          <w:rStyle w:val="Style135ptChar"/>
          <w:rFonts w:ascii="Times New Roman" w:eastAsiaTheme="minorHAnsi" w:hAnsi="Times New Roman"/>
          <w:sz w:val="24"/>
          <w:szCs w:val="24"/>
        </w:rPr>
        <w:t>to ensure timely and accurate GEOINT.</w:t>
      </w:r>
    </w:p>
    <w:p w14:paraId="3C57E861" w14:textId="77777777" w:rsidR="00800DD1" w:rsidRDefault="00800DD1" w:rsidP="00800DD1">
      <w:pPr>
        <w:spacing w:before="120" w:after="120" w:line="276" w:lineRule="auto"/>
      </w:pPr>
      <w:r w:rsidRPr="003F7A9F">
        <w:rPr>
          <w:b/>
          <w:u w:val="single"/>
        </w:rPr>
        <w:t>Duties include:</w:t>
      </w:r>
      <w:r w:rsidRPr="000F6C49">
        <w:t xml:space="preserve"> </w:t>
      </w:r>
      <w:r>
        <w:t xml:space="preserve"> </w:t>
      </w:r>
    </w:p>
    <w:p w14:paraId="0495CF89" w14:textId="77777777" w:rsidR="0044766F" w:rsidRPr="00014ED9" w:rsidRDefault="0044766F" w:rsidP="0044766F">
      <w:pPr>
        <w:pStyle w:val="ListParagraph"/>
        <w:numPr>
          <w:ilvl w:val="0"/>
          <w:numId w:val="27"/>
        </w:numPr>
        <w:spacing w:before="40" w:after="40" w:line="259" w:lineRule="auto"/>
        <w:contextualSpacing w:val="0"/>
      </w:pPr>
      <w:r w:rsidRPr="00014ED9">
        <w:t>Assists Mid-Level engineers and the Government in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02475B25" w14:textId="77777777" w:rsidR="0044766F" w:rsidRPr="00014ED9" w:rsidRDefault="0044766F" w:rsidP="0044766F">
      <w:pPr>
        <w:pStyle w:val="ListParagraph"/>
        <w:numPr>
          <w:ilvl w:val="0"/>
          <w:numId w:val="27"/>
        </w:numPr>
        <w:spacing w:before="40" w:after="40" w:line="259" w:lineRule="auto"/>
        <w:contextualSpacing w:val="0"/>
      </w:pPr>
      <w:r w:rsidRPr="00014ED9">
        <w:t xml:space="preserve">Assists in planning, analysis/traceability of user requirements, architectures traceability, procedures, and problems to automate or improve existing systems and review cloud service capabilities, workflow, and scheduling limitations. </w:t>
      </w:r>
    </w:p>
    <w:p w14:paraId="06805089" w14:textId="77777777" w:rsidR="0044766F" w:rsidRPr="00014ED9" w:rsidRDefault="0044766F" w:rsidP="0044766F">
      <w:pPr>
        <w:pStyle w:val="ListParagraph"/>
        <w:numPr>
          <w:ilvl w:val="0"/>
          <w:numId w:val="27"/>
        </w:numPr>
        <w:spacing w:before="40" w:after="40" w:line="259" w:lineRule="auto"/>
        <w:contextualSpacing w:val="0"/>
      </w:pPr>
      <w:r w:rsidRPr="00014ED9">
        <w:t xml:space="preserve">Assists in develop solutions designs based on analysis of requirements and new technology.  </w:t>
      </w:r>
    </w:p>
    <w:p w14:paraId="039E418A" w14:textId="77777777" w:rsidR="0044766F" w:rsidRPr="00014ED9" w:rsidRDefault="0044766F" w:rsidP="0044766F">
      <w:pPr>
        <w:pStyle w:val="ListParagraph"/>
        <w:numPr>
          <w:ilvl w:val="0"/>
          <w:numId w:val="27"/>
        </w:numPr>
        <w:spacing w:before="40" w:after="40" w:line="259" w:lineRule="auto"/>
        <w:contextualSpacing w:val="0"/>
      </w:pPr>
      <w:r w:rsidRPr="00014ED9">
        <w:t>Assists the Government in the capture and translation of mission and customer requirements/needs into systems/capability requirements and solutions.</w:t>
      </w:r>
    </w:p>
    <w:p w14:paraId="6944FD50" w14:textId="77777777" w:rsidR="0044766F" w:rsidRPr="00014ED9" w:rsidRDefault="0044766F" w:rsidP="0044766F">
      <w:pPr>
        <w:pStyle w:val="ListParagraph"/>
        <w:numPr>
          <w:ilvl w:val="0"/>
          <w:numId w:val="27"/>
        </w:numPr>
        <w:spacing w:before="40" w:after="40" w:line="259" w:lineRule="auto"/>
        <w:contextualSpacing w:val="0"/>
      </w:pPr>
      <w:r w:rsidRPr="00014ED9">
        <w:t>Supports the analyses and allocation of requirements to systems architecture components and executing programs.</w:t>
      </w:r>
    </w:p>
    <w:p w14:paraId="16B6E294" w14:textId="77777777" w:rsidR="0044766F" w:rsidRPr="00014ED9" w:rsidRDefault="0044766F" w:rsidP="0044766F">
      <w:pPr>
        <w:pStyle w:val="ListParagraph"/>
        <w:numPr>
          <w:ilvl w:val="0"/>
          <w:numId w:val="27"/>
        </w:numPr>
        <w:spacing w:before="40" w:after="40" w:line="259" w:lineRule="auto"/>
        <w:contextualSpacing w:val="0"/>
      </w:pPr>
      <w:r w:rsidRPr="00014ED9">
        <w:t>Assists the Government in performing systems integration activities.</w:t>
      </w:r>
    </w:p>
    <w:p w14:paraId="011EFEC4" w14:textId="77777777" w:rsidR="0044766F" w:rsidRPr="00014ED9" w:rsidRDefault="0044766F" w:rsidP="0044766F">
      <w:pPr>
        <w:pStyle w:val="ListParagraph"/>
        <w:numPr>
          <w:ilvl w:val="0"/>
          <w:numId w:val="27"/>
        </w:numPr>
        <w:spacing w:before="40" w:after="40" w:line="259" w:lineRule="auto"/>
        <w:contextualSpacing w:val="0"/>
        <w:rPr>
          <w:color w:val="000000" w:themeColor="text1"/>
        </w:rPr>
      </w:pPr>
      <w:r w:rsidRPr="00014ED9">
        <w:t>Assists with Analysis of Alternatives (</w:t>
      </w:r>
      <w:proofErr w:type="spellStart"/>
      <w:r w:rsidRPr="00014ED9">
        <w:t>AoAs</w:t>
      </w:r>
      <w:proofErr w:type="spellEnd"/>
      <w:r w:rsidRPr="00014ED9">
        <w:t>), Course of Actions (</w:t>
      </w:r>
      <w:proofErr w:type="spellStart"/>
      <w:r w:rsidRPr="00014ED9">
        <w:t>CoAs</w:t>
      </w:r>
      <w:proofErr w:type="spellEnd"/>
      <w:r w:rsidRPr="00014ED9">
        <w:t xml:space="preserve">), Trade Studies, and </w:t>
      </w:r>
      <w:r w:rsidRPr="00014ED9">
        <w:rPr>
          <w:color w:val="000000" w:themeColor="text1"/>
        </w:rPr>
        <w:t>Engineering Assessments.</w:t>
      </w:r>
    </w:p>
    <w:p w14:paraId="72695BE6" w14:textId="1D20651F" w:rsidR="00800DD1" w:rsidRPr="000F6C49" w:rsidRDefault="0044766F" w:rsidP="0044766F">
      <w:pPr>
        <w:pStyle w:val="ListParagraph"/>
        <w:numPr>
          <w:ilvl w:val="0"/>
          <w:numId w:val="27"/>
        </w:numPr>
        <w:spacing w:before="120" w:after="120" w:line="276" w:lineRule="auto"/>
      </w:pPr>
      <w:r w:rsidRPr="00014ED9">
        <w:rPr>
          <w:rFonts w:eastAsia="Calibri"/>
          <w:color w:val="000000" w:themeColor="text1"/>
        </w:rPr>
        <w:t>Assist the Government in strategic technical planning, project management, performance engineering, risk management and interface design.</w:t>
      </w:r>
    </w:p>
    <w:p w14:paraId="4EF783D6" w14:textId="77777777" w:rsidR="00800DD1" w:rsidRDefault="00800DD1" w:rsidP="00800DD1">
      <w:pPr>
        <w:spacing w:before="120" w:after="120" w:line="276" w:lineRule="auto"/>
        <w:rPr>
          <w:b/>
          <w:u w:val="single"/>
        </w:rPr>
      </w:pPr>
      <w:r w:rsidRPr="003F7A9F">
        <w:rPr>
          <w:b/>
          <w:u w:val="single"/>
        </w:rPr>
        <w:t>Skills and Experience:</w:t>
      </w:r>
    </w:p>
    <w:p w14:paraId="08897732" w14:textId="77777777" w:rsidR="00800DD1" w:rsidRPr="003F7A9F" w:rsidRDefault="00800DD1" w:rsidP="00800DD1">
      <w:pPr>
        <w:spacing w:before="60" w:after="60" w:line="276" w:lineRule="auto"/>
        <w:rPr>
          <w:rFonts w:eastAsia="Calibri"/>
        </w:rPr>
      </w:pPr>
      <w:r w:rsidRPr="003F7A9F">
        <w:rPr>
          <w:rFonts w:eastAsia="Calibri"/>
        </w:rPr>
        <w:t>Required:</w:t>
      </w:r>
    </w:p>
    <w:p w14:paraId="1CAE7376" w14:textId="77777777" w:rsidR="00800DD1" w:rsidRPr="003F7A9F" w:rsidRDefault="00800DD1" w:rsidP="00800DD1">
      <w:pPr>
        <w:pStyle w:val="ListParagraph"/>
        <w:numPr>
          <w:ilvl w:val="0"/>
          <w:numId w:val="1"/>
        </w:numPr>
        <w:spacing w:before="60" w:after="60" w:line="276" w:lineRule="auto"/>
        <w:contextualSpacing w:val="0"/>
      </w:pPr>
      <w:r w:rsidRPr="003F7A9F">
        <w:t>Bachelor’s degree</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166091B1" w14:textId="7ECCFB5D" w:rsidR="00800DD1" w:rsidRDefault="0044766F" w:rsidP="00800DD1">
      <w:pPr>
        <w:pStyle w:val="ListParagraph"/>
        <w:numPr>
          <w:ilvl w:val="0"/>
          <w:numId w:val="1"/>
        </w:numPr>
        <w:spacing w:before="60" w:after="60" w:line="276" w:lineRule="auto"/>
        <w:contextualSpacing w:val="0"/>
      </w:pPr>
      <w:r>
        <w:t>Junior</w:t>
      </w:r>
      <w:r w:rsidR="00800DD1" w:rsidRPr="003F7A9F">
        <w:t xml:space="preserve">-level </w:t>
      </w:r>
      <w:r w:rsidR="00800DD1">
        <w:t>experience</w:t>
      </w:r>
      <w:r w:rsidR="00800DD1" w:rsidRPr="003F7A9F">
        <w:t xml:space="preserve"> system engineering experience in government or industry.</w:t>
      </w:r>
    </w:p>
    <w:p w14:paraId="5A1D8B2A" w14:textId="77777777" w:rsidR="00800DD1" w:rsidRPr="003F7A9F" w:rsidRDefault="00800DD1" w:rsidP="00800DD1">
      <w:pPr>
        <w:rPr>
          <w:rFonts w:eastAsia="Calibri"/>
        </w:rPr>
      </w:pPr>
      <w:r w:rsidRPr="003F7A9F">
        <w:rPr>
          <w:rFonts w:eastAsia="Calibri"/>
        </w:rPr>
        <w:t>Desired:</w:t>
      </w:r>
    </w:p>
    <w:p w14:paraId="3A70C152" w14:textId="77777777" w:rsidR="00800DD1" w:rsidRPr="003F7A9F" w:rsidRDefault="00800DD1" w:rsidP="00800DD1">
      <w:pPr>
        <w:pStyle w:val="ListParagraph"/>
        <w:numPr>
          <w:ilvl w:val="0"/>
          <w:numId w:val="1"/>
        </w:numPr>
        <w:spacing w:before="60" w:after="60" w:line="276" w:lineRule="auto"/>
        <w:contextualSpacing w:val="0"/>
      </w:pPr>
      <w:r w:rsidRPr="003F7A9F">
        <w:t>Working knowledge of Model Based Systems Engineering, processes, tools and languages.</w:t>
      </w:r>
    </w:p>
    <w:p w14:paraId="12B53252" w14:textId="77777777" w:rsidR="00800DD1" w:rsidRPr="003F7A9F" w:rsidRDefault="00800DD1" w:rsidP="00800DD1">
      <w:pPr>
        <w:pStyle w:val="ListParagraph"/>
        <w:numPr>
          <w:ilvl w:val="0"/>
          <w:numId w:val="1"/>
        </w:numPr>
        <w:spacing w:before="60" w:after="60" w:line="276" w:lineRule="auto"/>
        <w:contextualSpacing w:val="0"/>
      </w:pPr>
      <w:r w:rsidRPr="003F7A9F">
        <w:t>Working knowledge of Software Development Frameworks.</w:t>
      </w:r>
    </w:p>
    <w:p w14:paraId="4C582ADC" w14:textId="77777777" w:rsidR="00800DD1" w:rsidRPr="003F7A9F" w:rsidRDefault="00800DD1" w:rsidP="00800DD1">
      <w:pPr>
        <w:pStyle w:val="ListParagraph"/>
        <w:numPr>
          <w:ilvl w:val="0"/>
          <w:numId w:val="1"/>
        </w:numPr>
        <w:spacing w:before="60" w:after="60" w:line="276" w:lineRule="auto"/>
        <w:contextualSpacing w:val="0"/>
      </w:pPr>
      <w:r w:rsidRPr="003F7A9F">
        <w:t>INCOSE Associate System Engineering Professional (ASEP) certification.</w:t>
      </w:r>
    </w:p>
    <w:p w14:paraId="6D71272A" w14:textId="77777777" w:rsidR="00800DD1" w:rsidRPr="003F7A9F" w:rsidRDefault="00800DD1" w:rsidP="00800DD1">
      <w:pPr>
        <w:pStyle w:val="ListParagraph"/>
        <w:numPr>
          <w:ilvl w:val="0"/>
          <w:numId w:val="1"/>
        </w:numPr>
        <w:spacing w:before="60" w:after="60" w:line="276" w:lineRule="auto"/>
        <w:contextualSpacing w:val="0"/>
      </w:pPr>
      <w:r w:rsidRPr="003F7A9F">
        <w:t>Documented work experience in the field of geospatial intelligence.</w:t>
      </w:r>
    </w:p>
    <w:p w14:paraId="28F87005" w14:textId="77777777" w:rsidR="00800DD1" w:rsidRPr="003F7A9F" w:rsidRDefault="00800DD1" w:rsidP="00800DD1">
      <w:pPr>
        <w:pStyle w:val="ListParagraph"/>
        <w:numPr>
          <w:ilvl w:val="0"/>
          <w:numId w:val="1"/>
        </w:numPr>
        <w:spacing w:before="60" w:after="60" w:line="276" w:lineRule="auto"/>
        <w:contextualSpacing w:val="0"/>
        <w:rPr>
          <w:color w:val="000000" w:themeColor="text1"/>
        </w:rPr>
      </w:pPr>
      <w:r w:rsidRPr="003F7A9F">
        <w:rPr>
          <w:color w:val="000000" w:themeColor="text1"/>
        </w:rPr>
        <w:t>Membership or active participation in any of the following professional organizations:</w:t>
      </w:r>
    </w:p>
    <w:p w14:paraId="5DEE29BC" w14:textId="77777777" w:rsidR="00800DD1" w:rsidRPr="003F7A9F" w:rsidRDefault="00800DD1" w:rsidP="00800DD1">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14C3FACD" w14:textId="77777777" w:rsidR="00800DD1" w:rsidRPr="003F7A9F" w:rsidRDefault="00800DD1" w:rsidP="00800DD1">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3D79345C" w14:textId="77777777" w:rsidR="00800DD1" w:rsidRPr="003F7A9F" w:rsidRDefault="00800DD1" w:rsidP="00800DD1">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6DDA7580" w14:textId="77777777" w:rsidR="00800DD1" w:rsidRPr="003F7A9F" w:rsidRDefault="00800DD1" w:rsidP="00800DD1">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70DAA5A9" w14:textId="77777777" w:rsidR="00800DD1" w:rsidRPr="003F7A9F" w:rsidRDefault="00800DD1" w:rsidP="00800DD1">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0F122F78" w14:textId="77777777" w:rsidR="00800DD1" w:rsidRPr="003F7A9F" w:rsidRDefault="00800DD1" w:rsidP="00800DD1">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47B3D7CC" w14:textId="77777777" w:rsidR="00800DD1" w:rsidRPr="003F7A9F" w:rsidRDefault="00800DD1" w:rsidP="00800DD1">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3F7A9F">
        <w:rPr>
          <w:color w:val="000000" w:themeColor="text1"/>
        </w:rPr>
        <w:t>Working knowledge of photogrammetry, remote sensing, image science, information sciences, geographic information systems, geomatics, or related fields.</w:t>
      </w:r>
    </w:p>
    <w:p w14:paraId="596A98B5" w14:textId="2C8F9669" w:rsidR="00800DD1" w:rsidRPr="004A42C3" w:rsidRDefault="00800DD1" w:rsidP="00800DD1">
      <w:pPr>
        <w:pStyle w:val="ListParagraph"/>
        <w:numPr>
          <w:ilvl w:val="0"/>
          <w:numId w:val="1"/>
        </w:numPr>
        <w:spacing w:before="120" w:after="120" w:line="276" w:lineRule="auto"/>
        <w:contextualSpacing w:val="0"/>
        <w:rPr>
          <w:rFonts w:eastAsia="Calibri"/>
        </w:rPr>
      </w:pPr>
      <w:r w:rsidRPr="003F7A9F">
        <w:t xml:space="preserve">Demonstrated knowledge of the current </w:t>
      </w:r>
      <w:r w:rsidRPr="003F7A9F">
        <w:rPr>
          <w:color w:val="000000" w:themeColor="text1"/>
        </w:rPr>
        <w:t>NSG/ASG and NRO enterprises.</w:t>
      </w:r>
    </w:p>
    <w:p w14:paraId="1B8A0CDE" w14:textId="74C88D04" w:rsidR="00176BDE" w:rsidRDefault="00176BDE" w:rsidP="004A42C3">
      <w:pPr>
        <w:spacing w:before="120" w:after="120" w:line="276" w:lineRule="auto"/>
        <w:rPr>
          <w:rFonts w:eastAsia="Calibri"/>
        </w:rPr>
      </w:pPr>
    </w:p>
    <w:p w14:paraId="4CD6D521" w14:textId="4EF8F088" w:rsidR="00FE2D3D" w:rsidRDefault="00FE2D3D" w:rsidP="004A42C3">
      <w:pPr>
        <w:spacing w:before="120" w:after="120" w:line="276" w:lineRule="auto"/>
        <w:rPr>
          <w:rFonts w:eastAsia="Calibri"/>
        </w:rPr>
      </w:pPr>
    </w:p>
    <w:p w14:paraId="3F307583" w14:textId="75CEA953" w:rsidR="00FE2D3D" w:rsidRDefault="00FE2D3D" w:rsidP="004A42C3">
      <w:pPr>
        <w:spacing w:before="120" w:after="120" w:line="276" w:lineRule="auto"/>
        <w:rPr>
          <w:rFonts w:eastAsia="Calibri"/>
        </w:rPr>
      </w:pPr>
    </w:p>
    <w:p w14:paraId="1442C0AD" w14:textId="49DD1003" w:rsidR="00FE2D3D" w:rsidRDefault="00FE2D3D" w:rsidP="004A42C3">
      <w:pPr>
        <w:spacing w:before="120" w:after="120" w:line="276" w:lineRule="auto"/>
        <w:rPr>
          <w:rFonts w:eastAsia="Calibri"/>
        </w:rPr>
      </w:pPr>
    </w:p>
    <w:p w14:paraId="40BC16C9" w14:textId="06BAA295" w:rsidR="00FE2D3D" w:rsidRDefault="00FE2D3D" w:rsidP="004A42C3">
      <w:pPr>
        <w:spacing w:before="120" w:after="120" w:line="276" w:lineRule="auto"/>
        <w:rPr>
          <w:rFonts w:eastAsia="Calibri"/>
        </w:rPr>
      </w:pPr>
    </w:p>
    <w:p w14:paraId="238AB844" w14:textId="77777777" w:rsidR="004A42C3" w:rsidRDefault="004A42C3" w:rsidP="004A42C3">
      <w:pPr>
        <w:spacing w:before="120" w:after="120" w:line="276" w:lineRule="auto"/>
        <w:rPr>
          <w:rFonts w:eastAsia="Calibri"/>
        </w:rPr>
        <w:sectPr w:rsidR="004A42C3" w:rsidSect="00625E79">
          <w:pgSz w:w="12240" w:h="15840" w:code="1"/>
          <w:pgMar w:top="1440" w:right="1440" w:bottom="1440" w:left="1008" w:header="720" w:footer="720" w:gutter="0"/>
          <w:cols w:space="720"/>
          <w:titlePg/>
          <w:docGrid w:linePitch="360"/>
        </w:sectPr>
      </w:pPr>
    </w:p>
    <w:p w14:paraId="4523558B" w14:textId="3E463EFD" w:rsidR="00176BDE" w:rsidRPr="00876DE2" w:rsidRDefault="00176BDE" w:rsidP="00176BDE">
      <w:pPr>
        <w:spacing w:before="120" w:after="120" w:line="276" w:lineRule="auto"/>
        <w:rPr>
          <w:b/>
          <w:color w:val="FF0000"/>
          <w:u w:val="single"/>
        </w:rPr>
      </w:pPr>
      <w:r>
        <w:rPr>
          <w:b/>
          <w:u w:val="single"/>
        </w:rPr>
        <w:t xml:space="preserve">Position </w:t>
      </w:r>
      <w:r w:rsidR="00FE2D3D">
        <w:rPr>
          <w:b/>
          <w:u w:val="single"/>
        </w:rPr>
        <w:t>8</w:t>
      </w:r>
      <w:r w:rsidRPr="003F7A9F">
        <w:rPr>
          <w:u w:val="single"/>
        </w:rPr>
        <w:t>:</w:t>
      </w:r>
      <w:r w:rsidRPr="003F7A9F">
        <w:t xml:space="preserve">  </w:t>
      </w:r>
      <w:r>
        <w:t xml:space="preserve">Systems Integrator (Mid) </w:t>
      </w:r>
    </w:p>
    <w:p w14:paraId="7795904E" w14:textId="6513910D" w:rsidR="00176BDE" w:rsidRPr="003F7A9F" w:rsidRDefault="00176BDE" w:rsidP="00176BDE">
      <w:pPr>
        <w:spacing w:before="120" w:after="120" w:line="276" w:lineRule="auto"/>
        <w:rPr>
          <w:b/>
          <w:u w:val="single"/>
        </w:rPr>
      </w:pPr>
      <w:r w:rsidRPr="003F7A9F">
        <w:rPr>
          <w:b/>
          <w:u w:val="single"/>
        </w:rPr>
        <w:t xml:space="preserve">Overall Assignment Description: </w:t>
      </w:r>
      <w:r w:rsidRPr="003F7A9F">
        <w:t xml:space="preserve"> </w:t>
      </w:r>
      <w:r>
        <w:t xml:space="preserve">Mid </w:t>
      </w:r>
      <w:r w:rsidRPr="00353294">
        <w:t>Systems Integrators support the Government by leading and overseeing the integrity of the NSG/ASG systems-of-systems enterprise.  They lead and oversee planning, implementation approaches, testing, documenting, and maintaining solutions for total cloud services, systems or subsystems using defined processes and tools.  They provide end-to-end system development life cycle support to the program.</w:t>
      </w:r>
    </w:p>
    <w:p w14:paraId="3FCE063C" w14:textId="77777777" w:rsidR="00176BDE" w:rsidRDefault="00176BDE" w:rsidP="00176BDE">
      <w:pPr>
        <w:spacing w:before="120" w:after="120" w:line="276" w:lineRule="auto"/>
        <w:rPr>
          <w:b/>
          <w:u w:val="single"/>
        </w:rPr>
      </w:pPr>
      <w:r w:rsidRPr="003F7A9F">
        <w:rPr>
          <w:b/>
          <w:u w:val="single"/>
        </w:rPr>
        <w:t xml:space="preserve">Duties include: </w:t>
      </w:r>
    </w:p>
    <w:p w14:paraId="5DD1F60D" w14:textId="77777777" w:rsidR="00176BDE" w:rsidRPr="00353294" w:rsidRDefault="00176BDE" w:rsidP="00176BDE">
      <w:pPr>
        <w:pStyle w:val="ListParagraph"/>
        <w:numPr>
          <w:ilvl w:val="0"/>
          <w:numId w:val="39"/>
        </w:numPr>
        <w:spacing w:before="60" w:after="60" w:line="276" w:lineRule="auto"/>
      </w:pPr>
      <w:r w:rsidRPr="00353294">
        <w:t>Assists with leading and performing systems integration activities across the NSG, ASG and Federal Agencies to ensure timely and accurate GEOINT.</w:t>
      </w:r>
    </w:p>
    <w:p w14:paraId="5AD92AC9" w14:textId="77777777" w:rsidR="00176BDE" w:rsidRPr="00353294" w:rsidRDefault="00176BDE" w:rsidP="00176BDE">
      <w:pPr>
        <w:pStyle w:val="ListParagraph"/>
        <w:numPr>
          <w:ilvl w:val="0"/>
          <w:numId w:val="39"/>
        </w:numPr>
        <w:spacing w:before="60" w:after="60" w:line="276" w:lineRule="auto"/>
      </w:pPr>
      <w:r w:rsidRPr="00353294">
        <w:t xml:space="preserve">Assists with leading and overseeing a total systems perspective including a technical understanding of relationships, dependencies and requirements of cloud services, infrastructure and security domains.  </w:t>
      </w:r>
    </w:p>
    <w:p w14:paraId="584B4798" w14:textId="77777777" w:rsidR="00176BDE" w:rsidRPr="00353294" w:rsidRDefault="00176BDE" w:rsidP="00176BDE">
      <w:pPr>
        <w:pStyle w:val="ListParagraph"/>
        <w:numPr>
          <w:ilvl w:val="0"/>
          <w:numId w:val="39"/>
        </w:numPr>
        <w:spacing w:before="60" w:after="60" w:line="276" w:lineRule="auto"/>
      </w:pPr>
      <w:r w:rsidRPr="00353294">
        <w:t>Assists with overseeing the preparation of engineering plans and site installation technical design packages.</w:t>
      </w:r>
    </w:p>
    <w:p w14:paraId="24408106" w14:textId="77777777" w:rsidR="00176BDE" w:rsidRDefault="00176BDE" w:rsidP="00176BDE">
      <w:pPr>
        <w:pStyle w:val="ListParagraph"/>
        <w:numPr>
          <w:ilvl w:val="0"/>
          <w:numId w:val="39"/>
        </w:numPr>
        <w:spacing w:before="60" w:after="60" w:line="276" w:lineRule="auto"/>
      </w:pPr>
      <w:r w:rsidRPr="00353294">
        <w:t>Refer to Section 3.3: Enterprise Integration Engineering (Cross System and Segment) for a listing of expected work activities the Integration Engineer position would be required to support.</w:t>
      </w:r>
    </w:p>
    <w:p w14:paraId="59A2845E" w14:textId="77777777" w:rsidR="00176BDE" w:rsidRPr="00353294" w:rsidRDefault="00176BDE" w:rsidP="00176BDE">
      <w:pPr>
        <w:pStyle w:val="ListParagraph"/>
        <w:numPr>
          <w:ilvl w:val="0"/>
          <w:numId w:val="39"/>
        </w:numPr>
        <w:spacing w:before="60" w:after="60" w:line="276" w:lineRule="auto"/>
      </w:pPr>
      <w:r w:rsidRPr="00401076">
        <w:rPr>
          <w:rFonts w:eastAsia="Calibri"/>
        </w:rPr>
        <w:t>Ability to solve complex problems, lead a team(s) and work independently and proactively with minimal supervision.</w:t>
      </w:r>
    </w:p>
    <w:p w14:paraId="4ABCE509" w14:textId="77777777" w:rsidR="00176BDE" w:rsidRPr="003F7A9F" w:rsidRDefault="00176BDE" w:rsidP="00176BDE">
      <w:pPr>
        <w:spacing w:before="120" w:after="120" w:line="276" w:lineRule="auto"/>
        <w:rPr>
          <w:b/>
          <w:u w:val="single"/>
        </w:rPr>
      </w:pPr>
      <w:r w:rsidRPr="003F7A9F">
        <w:rPr>
          <w:b/>
          <w:u w:val="single"/>
        </w:rPr>
        <w:t>Skills and Experience:</w:t>
      </w:r>
    </w:p>
    <w:p w14:paraId="4BAB70C5" w14:textId="77777777" w:rsidR="00176BDE" w:rsidRPr="00353294" w:rsidRDefault="00176BDE" w:rsidP="00176BDE">
      <w:pPr>
        <w:spacing w:before="60" w:after="60" w:line="276" w:lineRule="auto"/>
        <w:rPr>
          <w:rFonts w:eastAsia="Calibri"/>
        </w:rPr>
      </w:pPr>
      <w:r w:rsidRPr="00353294">
        <w:rPr>
          <w:rFonts w:eastAsia="Calibri"/>
        </w:rPr>
        <w:t>Required:</w:t>
      </w:r>
    </w:p>
    <w:p w14:paraId="0B1221FE" w14:textId="77777777" w:rsidR="00176BDE" w:rsidRPr="00401076" w:rsidRDefault="00176BDE" w:rsidP="00176BDE">
      <w:pPr>
        <w:pStyle w:val="ListParagraph"/>
        <w:numPr>
          <w:ilvl w:val="0"/>
          <w:numId w:val="40"/>
        </w:numPr>
        <w:spacing w:before="60" w:after="60" w:line="276" w:lineRule="auto"/>
        <w:rPr>
          <w:rFonts w:eastAsia="Calibri"/>
        </w:rPr>
      </w:pPr>
      <w:r>
        <w:rPr>
          <w:rFonts w:eastAsia="Calibri"/>
        </w:rPr>
        <w:t>Bachelor</w:t>
      </w:r>
      <w:r w:rsidRPr="00401076">
        <w:rPr>
          <w:rFonts w:eastAsia="Calibri"/>
        </w:rPr>
        <w:t xml:space="preserve">’s degree in Computer Science, Information Technology, Management Information Systems, or related STEM degree program. </w:t>
      </w:r>
    </w:p>
    <w:p w14:paraId="51AEBA61" w14:textId="22541F23" w:rsidR="00176BDE" w:rsidRPr="00401076" w:rsidRDefault="00176BDE" w:rsidP="00176BDE">
      <w:pPr>
        <w:pStyle w:val="ListParagraph"/>
        <w:numPr>
          <w:ilvl w:val="0"/>
          <w:numId w:val="40"/>
        </w:numPr>
        <w:spacing w:before="60" w:after="60" w:line="276" w:lineRule="auto"/>
        <w:rPr>
          <w:rFonts w:eastAsia="Calibri"/>
        </w:rPr>
      </w:pPr>
      <w:r>
        <w:rPr>
          <w:rFonts w:eastAsia="Calibri"/>
        </w:rPr>
        <w:t>Mid</w:t>
      </w:r>
      <w:r w:rsidRPr="00401076">
        <w:rPr>
          <w:rFonts w:eastAsia="Calibri"/>
        </w:rPr>
        <w:t>-level system integration experience in government integrating large complex System of Systems or Service Oriented Architecture/Cloud environments.</w:t>
      </w:r>
    </w:p>
    <w:p w14:paraId="3731026A" w14:textId="77777777" w:rsidR="00176BDE" w:rsidRPr="00401076" w:rsidRDefault="00176BDE" w:rsidP="00176BDE">
      <w:pPr>
        <w:pStyle w:val="ListParagraph"/>
        <w:numPr>
          <w:ilvl w:val="0"/>
          <w:numId w:val="40"/>
        </w:numPr>
        <w:spacing w:before="60" w:after="60" w:line="276" w:lineRule="auto"/>
        <w:rPr>
          <w:rFonts w:eastAsia="Calibri"/>
        </w:rPr>
      </w:pPr>
      <w:r>
        <w:rPr>
          <w:rFonts w:eastAsia="Calibri"/>
        </w:rPr>
        <w:t>Experience</w:t>
      </w:r>
      <w:r w:rsidRPr="00401076">
        <w:rPr>
          <w:rFonts w:eastAsia="Calibri"/>
        </w:rPr>
        <w:t xml:space="preserve"> communicat</w:t>
      </w:r>
      <w:r>
        <w:rPr>
          <w:rFonts w:eastAsia="Calibri"/>
        </w:rPr>
        <w:t>ing</w:t>
      </w:r>
      <w:r w:rsidRPr="00401076">
        <w:rPr>
          <w:rFonts w:eastAsia="Calibri"/>
        </w:rPr>
        <w:t xml:space="preserve"> and collaborat</w:t>
      </w:r>
      <w:r>
        <w:rPr>
          <w:rFonts w:eastAsia="Calibri"/>
        </w:rPr>
        <w:t>ing</w:t>
      </w:r>
      <w:r w:rsidRPr="00401076">
        <w:rPr>
          <w:rFonts w:eastAsia="Calibri"/>
        </w:rPr>
        <w:t xml:space="preserve"> both within and external to organization, to include with senior executives and leaders.  </w:t>
      </w:r>
    </w:p>
    <w:p w14:paraId="6E367AEA" w14:textId="77777777" w:rsidR="00176BDE" w:rsidRPr="00353294" w:rsidRDefault="00176BDE" w:rsidP="00176BDE">
      <w:pPr>
        <w:spacing w:before="60" w:after="60" w:line="276" w:lineRule="auto"/>
        <w:rPr>
          <w:rFonts w:eastAsia="Calibri"/>
        </w:rPr>
      </w:pPr>
      <w:r w:rsidRPr="00353294">
        <w:rPr>
          <w:rFonts w:eastAsia="Calibri"/>
        </w:rPr>
        <w:t>Desired:</w:t>
      </w:r>
    </w:p>
    <w:p w14:paraId="3B165E1E" w14:textId="1F746968" w:rsidR="00176BDE" w:rsidRPr="00401076" w:rsidRDefault="00176BDE" w:rsidP="00176BDE">
      <w:pPr>
        <w:pStyle w:val="ListParagraph"/>
        <w:numPr>
          <w:ilvl w:val="0"/>
          <w:numId w:val="41"/>
        </w:numPr>
        <w:spacing w:before="60" w:after="60" w:line="276" w:lineRule="auto"/>
        <w:rPr>
          <w:rFonts w:eastAsia="Calibri"/>
        </w:rPr>
      </w:pPr>
      <w:r w:rsidRPr="00401076">
        <w:rPr>
          <w:rFonts w:eastAsia="Calibri"/>
        </w:rPr>
        <w:t>Master’s degree in Computer Science, Information Technology, Management Information Systems, or related STEM degree program.</w:t>
      </w:r>
      <w:r>
        <w:rPr>
          <w:rFonts w:eastAsia="Calibri"/>
        </w:rPr>
        <w:t xml:space="preserve"> </w:t>
      </w:r>
      <w:r w:rsidRPr="00401076">
        <w:rPr>
          <w:rFonts w:eastAsia="Calibri"/>
        </w:rPr>
        <w:t>Working knowledge of Model Based Systems Engineering, processes, tools and languages.</w:t>
      </w:r>
    </w:p>
    <w:p w14:paraId="64256928" w14:textId="77777777" w:rsidR="00176BDE" w:rsidRPr="00401076" w:rsidRDefault="00176BDE" w:rsidP="00176BDE">
      <w:pPr>
        <w:pStyle w:val="ListParagraph"/>
        <w:numPr>
          <w:ilvl w:val="0"/>
          <w:numId w:val="41"/>
        </w:numPr>
        <w:spacing w:before="60" w:after="60" w:line="276" w:lineRule="auto"/>
        <w:rPr>
          <w:rFonts w:eastAsia="Calibri"/>
        </w:rPr>
      </w:pPr>
      <w:r>
        <w:rPr>
          <w:rFonts w:eastAsia="Calibri"/>
        </w:rPr>
        <w:t>E</w:t>
      </w:r>
      <w:r w:rsidRPr="00401076">
        <w:rPr>
          <w:rFonts w:eastAsia="Calibri"/>
        </w:rPr>
        <w:t>xperience in the field of geospatial intelligence.</w:t>
      </w:r>
    </w:p>
    <w:p w14:paraId="0A400F95" w14:textId="77777777" w:rsidR="00176BDE" w:rsidRPr="00401076" w:rsidRDefault="00176BDE" w:rsidP="00176BDE">
      <w:pPr>
        <w:pStyle w:val="ListParagraph"/>
        <w:numPr>
          <w:ilvl w:val="0"/>
          <w:numId w:val="41"/>
        </w:numPr>
        <w:spacing w:before="60" w:after="60" w:line="276" w:lineRule="auto"/>
        <w:rPr>
          <w:rFonts w:eastAsia="Calibri"/>
        </w:rPr>
      </w:pPr>
      <w:r w:rsidRPr="00401076">
        <w:rPr>
          <w:rFonts w:eastAsia="Calibri"/>
        </w:rPr>
        <w:t>Membership or leadership participation in any of the following professional organizations:</w:t>
      </w:r>
    </w:p>
    <w:p w14:paraId="56A277C2" w14:textId="77777777" w:rsidR="00176BDE" w:rsidRPr="00401076" w:rsidRDefault="00176BDE" w:rsidP="00176BDE">
      <w:pPr>
        <w:pStyle w:val="ListParagraph"/>
        <w:numPr>
          <w:ilvl w:val="1"/>
          <w:numId w:val="41"/>
        </w:numPr>
        <w:spacing w:before="60" w:after="60" w:line="276" w:lineRule="auto"/>
        <w:rPr>
          <w:rFonts w:eastAsia="Calibri"/>
        </w:rPr>
      </w:pPr>
      <w:r w:rsidRPr="00401076">
        <w:rPr>
          <w:rFonts w:eastAsia="Calibri"/>
        </w:rPr>
        <w:t>ACSM</w:t>
      </w:r>
    </w:p>
    <w:p w14:paraId="31D922E5" w14:textId="77777777" w:rsidR="00176BDE" w:rsidRPr="00401076" w:rsidRDefault="00176BDE" w:rsidP="00176BDE">
      <w:pPr>
        <w:pStyle w:val="ListParagraph"/>
        <w:numPr>
          <w:ilvl w:val="1"/>
          <w:numId w:val="41"/>
        </w:numPr>
        <w:spacing w:before="60" w:after="60" w:line="276" w:lineRule="auto"/>
        <w:rPr>
          <w:rFonts w:eastAsia="Calibri"/>
        </w:rPr>
      </w:pPr>
      <w:r w:rsidRPr="00401076">
        <w:rPr>
          <w:rFonts w:eastAsia="Calibri"/>
        </w:rPr>
        <w:t>ASCE</w:t>
      </w:r>
    </w:p>
    <w:p w14:paraId="721C87BA" w14:textId="77777777" w:rsidR="00176BDE" w:rsidRPr="00401076" w:rsidRDefault="00176BDE" w:rsidP="00176BDE">
      <w:pPr>
        <w:pStyle w:val="ListParagraph"/>
        <w:numPr>
          <w:ilvl w:val="1"/>
          <w:numId w:val="41"/>
        </w:numPr>
        <w:spacing w:before="60" w:after="60" w:line="276" w:lineRule="auto"/>
        <w:rPr>
          <w:rFonts w:eastAsia="Calibri"/>
        </w:rPr>
      </w:pPr>
      <w:r w:rsidRPr="00401076">
        <w:rPr>
          <w:rFonts w:eastAsia="Calibri"/>
        </w:rPr>
        <w:t>ASPRS</w:t>
      </w:r>
    </w:p>
    <w:p w14:paraId="4B8FD0EC" w14:textId="77777777" w:rsidR="00176BDE" w:rsidRPr="00401076" w:rsidRDefault="00176BDE" w:rsidP="00176BDE">
      <w:pPr>
        <w:pStyle w:val="ListParagraph"/>
        <w:numPr>
          <w:ilvl w:val="1"/>
          <w:numId w:val="41"/>
        </w:numPr>
        <w:spacing w:before="60" w:after="60" w:line="276" w:lineRule="auto"/>
        <w:rPr>
          <w:rFonts w:eastAsia="Calibri"/>
        </w:rPr>
      </w:pPr>
      <w:r w:rsidRPr="00401076">
        <w:rPr>
          <w:rFonts w:eastAsia="Calibri"/>
        </w:rPr>
        <w:t>OGC</w:t>
      </w:r>
    </w:p>
    <w:p w14:paraId="674ECC5E" w14:textId="77777777" w:rsidR="00176BDE" w:rsidRPr="00401076" w:rsidRDefault="00176BDE" w:rsidP="00176BDE">
      <w:pPr>
        <w:pStyle w:val="ListParagraph"/>
        <w:numPr>
          <w:ilvl w:val="1"/>
          <w:numId w:val="41"/>
        </w:numPr>
        <w:spacing w:before="60" w:after="60" w:line="276" w:lineRule="auto"/>
        <w:rPr>
          <w:rFonts w:eastAsia="Calibri"/>
        </w:rPr>
      </w:pPr>
      <w:r w:rsidRPr="00401076">
        <w:rPr>
          <w:rFonts w:eastAsia="Calibri"/>
        </w:rPr>
        <w:t>SAREM</w:t>
      </w:r>
    </w:p>
    <w:p w14:paraId="55031BCC" w14:textId="77777777" w:rsidR="00176BDE" w:rsidRPr="00401076" w:rsidRDefault="00176BDE" w:rsidP="00176BDE">
      <w:pPr>
        <w:pStyle w:val="ListParagraph"/>
        <w:numPr>
          <w:ilvl w:val="1"/>
          <w:numId w:val="41"/>
        </w:numPr>
        <w:spacing w:before="60" w:after="60" w:line="276" w:lineRule="auto"/>
        <w:rPr>
          <w:rFonts w:eastAsia="Calibri"/>
        </w:rPr>
      </w:pPr>
      <w:r w:rsidRPr="00401076">
        <w:rPr>
          <w:rFonts w:eastAsia="Calibri"/>
        </w:rPr>
        <w:t>USGIF</w:t>
      </w:r>
    </w:p>
    <w:p w14:paraId="734E3F4B" w14:textId="77777777" w:rsidR="00176BDE" w:rsidRPr="00401076" w:rsidRDefault="00176BDE" w:rsidP="00176BDE">
      <w:pPr>
        <w:pStyle w:val="ListParagraph"/>
        <w:numPr>
          <w:ilvl w:val="0"/>
          <w:numId w:val="41"/>
        </w:numPr>
        <w:spacing w:before="60" w:after="60" w:line="276" w:lineRule="auto"/>
        <w:rPr>
          <w:rFonts w:eastAsia="Calibri"/>
        </w:rPr>
      </w:pPr>
      <w:r>
        <w:rPr>
          <w:rFonts w:eastAsia="Calibri"/>
        </w:rPr>
        <w:t>Experience</w:t>
      </w:r>
      <w:r w:rsidRPr="00401076">
        <w:rPr>
          <w:rFonts w:eastAsia="Calibri"/>
        </w:rPr>
        <w:t xml:space="preserve"> in photogrammetry, remote sensing, image science, information sciences, geographic information systems, geomatics, or related fields.</w:t>
      </w:r>
    </w:p>
    <w:p w14:paraId="1BDF0673" w14:textId="77777777" w:rsidR="00176BDE" w:rsidRPr="00401076" w:rsidRDefault="00176BDE" w:rsidP="00176BDE">
      <w:pPr>
        <w:pStyle w:val="ListParagraph"/>
        <w:numPr>
          <w:ilvl w:val="0"/>
          <w:numId w:val="41"/>
        </w:numPr>
        <w:spacing w:before="60" w:after="60" w:line="276" w:lineRule="auto"/>
        <w:rPr>
          <w:rFonts w:eastAsia="Calibri"/>
        </w:rPr>
      </w:pPr>
      <w:r w:rsidRPr="00401076">
        <w:rPr>
          <w:rFonts w:eastAsia="Calibri"/>
        </w:rPr>
        <w:t>Demonstrated knowledge of the current NSG/ASG and NRO enterprises.</w:t>
      </w:r>
    </w:p>
    <w:p w14:paraId="736CF2EB" w14:textId="77777777" w:rsidR="00176BDE" w:rsidRPr="00176BDE" w:rsidRDefault="00176BDE" w:rsidP="004A42C3">
      <w:pPr>
        <w:spacing w:before="120" w:after="120" w:line="276" w:lineRule="auto"/>
        <w:rPr>
          <w:rFonts w:eastAsia="Calibri"/>
        </w:rPr>
      </w:pPr>
    </w:p>
    <w:p w14:paraId="341F9FCF" w14:textId="40132279" w:rsidR="00876DE2" w:rsidRPr="0043526B" w:rsidRDefault="00876DE2" w:rsidP="00353294">
      <w:pPr>
        <w:spacing w:before="60" w:after="60" w:line="276" w:lineRule="auto"/>
      </w:pPr>
    </w:p>
    <w:sectPr w:rsidR="00876DE2" w:rsidRPr="0043526B" w:rsidSect="00625E79">
      <w:pgSz w:w="12240" w:h="15840" w:code="1"/>
      <w:pgMar w:top="1440" w:right="1440" w:bottom="1440" w:left="1008"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70B6" w16cid:durableId="2086A1F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9666D" w14:textId="77777777" w:rsidR="00A5376A" w:rsidRDefault="00A5376A">
      <w:r>
        <w:separator/>
      </w:r>
    </w:p>
  </w:endnote>
  <w:endnote w:type="continuationSeparator" w:id="0">
    <w:p w14:paraId="46AC06C7" w14:textId="77777777" w:rsidR="00A5376A" w:rsidRDefault="00A5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85620" w14:textId="77777777" w:rsidR="000D5092" w:rsidRDefault="000D5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291" w14:textId="75E4337A" w:rsidR="00A5376A" w:rsidRPr="00CE7FF8" w:rsidRDefault="00A5376A"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86466F">
      <w:rPr>
        <w:rStyle w:val="PageNumber"/>
        <w:noProof/>
        <w:sz w:val="16"/>
        <w:szCs w:val="16"/>
      </w:rPr>
      <w:t>36</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86466F">
      <w:rPr>
        <w:rStyle w:val="PageNumber"/>
        <w:noProof/>
        <w:sz w:val="16"/>
        <w:szCs w:val="16"/>
      </w:rPr>
      <w:t>43</w:t>
    </w:r>
    <w:r w:rsidRPr="00B01B08">
      <w:rPr>
        <w:rStyle w:val="PageNumber"/>
        <w:sz w:val="16"/>
        <w:szCs w:val="16"/>
      </w:rPr>
      <w:fldChar w:fldCharType="end"/>
    </w:r>
  </w:p>
  <w:p w14:paraId="4072E9B8" w14:textId="77777777" w:rsidR="00A5376A" w:rsidRPr="005D4B8D" w:rsidRDefault="00A5376A" w:rsidP="00B01B08">
    <w:pPr>
      <w:pStyle w:val="Footer"/>
      <w:jc w:val="right"/>
      <w:rPr>
        <w:rStyle w:val="PageNumber"/>
        <w:rFonts w:ascii="Courier" w:hAnsi="Courier"/>
        <w:szCs w:val="16"/>
      </w:rPr>
    </w:pPr>
  </w:p>
  <w:p w14:paraId="137D17E8" w14:textId="4AD74770" w:rsidR="00A5376A" w:rsidRPr="00CE7FF8" w:rsidRDefault="00A5376A" w:rsidP="00886F7F">
    <w:pPr>
      <w:pStyle w:val="Footer"/>
      <w:jc w:val="center"/>
      <w:rPr>
        <w:rStyle w:val="PageNumber"/>
        <w:rFonts w:ascii="Courier" w:hAnsi="Courier"/>
        <w:szCs w:val="16"/>
      </w:rPr>
    </w:pPr>
    <w:r w:rsidRPr="00886F7F">
      <w:rPr>
        <w:rStyle w:val="PageNumber"/>
        <w:rFonts w:ascii="Courier" w:hAnsi="Courier"/>
        <w:szCs w:val="16"/>
      </w:rPr>
      <w:t>UNCLASSIFIED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B8941" w14:textId="034B9C4A" w:rsidR="00A5376A" w:rsidRPr="00B01B08" w:rsidRDefault="00A5376A"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86466F">
      <w:rPr>
        <w:rStyle w:val="PageNumber"/>
        <w:noProof/>
        <w:sz w:val="16"/>
        <w:szCs w:val="16"/>
      </w:rPr>
      <w:t>35</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86466F">
      <w:rPr>
        <w:rStyle w:val="PageNumber"/>
        <w:noProof/>
        <w:sz w:val="16"/>
        <w:szCs w:val="16"/>
      </w:rPr>
      <w:t>43</w:t>
    </w:r>
    <w:r w:rsidRPr="00B01B08">
      <w:rPr>
        <w:rStyle w:val="PageNumber"/>
        <w:sz w:val="16"/>
        <w:szCs w:val="16"/>
      </w:rPr>
      <w:fldChar w:fldCharType="end"/>
    </w:r>
  </w:p>
  <w:p w14:paraId="3D0D3F3B" w14:textId="77777777" w:rsidR="00A5376A" w:rsidRPr="005D4B8D" w:rsidRDefault="00A5376A">
    <w:pPr>
      <w:pStyle w:val="Footer"/>
      <w:rPr>
        <w:rFonts w:ascii="Courier" w:hAnsi="Courier"/>
      </w:rPr>
    </w:pPr>
  </w:p>
  <w:p w14:paraId="64098AA2" w14:textId="77777777" w:rsidR="00A5376A" w:rsidRPr="00886F7F" w:rsidRDefault="00A5376A" w:rsidP="00886F7F">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8E519" w14:textId="77777777" w:rsidR="00A5376A" w:rsidRDefault="00A5376A">
      <w:r>
        <w:separator/>
      </w:r>
    </w:p>
  </w:footnote>
  <w:footnote w:type="continuationSeparator" w:id="0">
    <w:p w14:paraId="6DB8A45E" w14:textId="77777777" w:rsidR="00A5376A" w:rsidRDefault="00A53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1FA3C" w14:textId="77777777" w:rsidR="000D5092" w:rsidRDefault="000D5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DA8B" w14:textId="19FB3B7B" w:rsidR="00A5376A" w:rsidRPr="00886F7F" w:rsidRDefault="00A5376A" w:rsidP="00886F7F">
    <w:pPr>
      <w:pStyle w:val="Header"/>
      <w:jc w:val="center"/>
      <w:rPr>
        <w:rFonts w:ascii="Courier" w:hAnsi="Courier"/>
      </w:rPr>
    </w:pPr>
    <w:r>
      <w:rPr>
        <w:rFonts w:ascii="Courier" w:hAnsi="Courier"/>
      </w:rPr>
      <w:t>UNCLASSIFIED</w:t>
    </w:r>
  </w:p>
  <w:p w14:paraId="7E9247E9" w14:textId="67F15657" w:rsidR="00A5376A" w:rsidRPr="007F7407" w:rsidRDefault="00A5376A" w:rsidP="0078397F">
    <w:pPr>
      <w:pStyle w:val="Header"/>
      <w:jc w:val="righ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EB997" w14:textId="77777777" w:rsidR="00A5376A" w:rsidRPr="00886F7F" w:rsidRDefault="00A5376A" w:rsidP="00886F7F">
    <w:pPr>
      <w:pStyle w:val="Header"/>
      <w:jc w:val="center"/>
      <w:rPr>
        <w:rFonts w:ascii="Courier" w:hAnsi="Courier"/>
      </w:rPr>
    </w:pPr>
    <w:r w:rsidRPr="00886F7F">
      <w:rPr>
        <w:rFonts w:ascii="Courier" w:hAnsi="Courier"/>
      </w:rPr>
      <w:t>UNCLASSIFIED</w:t>
    </w:r>
  </w:p>
  <w:p w14:paraId="1A29FDA0" w14:textId="77777777" w:rsidR="00A5376A" w:rsidRPr="00886F7F" w:rsidRDefault="00A5376A" w:rsidP="005D4B8D">
    <w:pPr>
      <w:pStyle w:val="Header"/>
      <w:jc w:val="center"/>
      <w:rPr>
        <w:rFonts w:ascii="Courier" w:hAnsi="Courier"/>
      </w:rPr>
    </w:pPr>
  </w:p>
  <w:p w14:paraId="466A4CD9" w14:textId="560A096F" w:rsidR="00A5376A" w:rsidRDefault="00A5376A" w:rsidP="007839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194ED3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C70E8A"/>
    <w:multiLevelType w:val="hybridMultilevel"/>
    <w:tmpl w:val="F338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4FA086F"/>
    <w:multiLevelType w:val="hybridMultilevel"/>
    <w:tmpl w:val="8040B9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710" w:hanging="360"/>
      </w:pPr>
    </w:lvl>
    <w:lvl w:ilvl="2" w:tplc="F5704BAA">
      <w:numFmt w:val="bullet"/>
      <w:lvlText w:val="•"/>
      <w:lvlJc w:val="left"/>
      <w:pPr>
        <w:ind w:left="2820" w:hanging="570"/>
      </w:pPr>
      <w:rPr>
        <w:rFonts w:ascii="Times New Roman" w:eastAsia="Times New Roman" w:hAnsi="Times New Roman" w:cs="Times New Roman"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5BA6112"/>
    <w:multiLevelType w:val="hybridMultilevel"/>
    <w:tmpl w:val="967C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B16DE"/>
    <w:multiLevelType w:val="multilevel"/>
    <w:tmpl w:val="B0289974"/>
    <w:lvl w:ilvl="0">
      <w:start w:val="1"/>
      <w:numFmt w:val="decimal"/>
      <w:lvlText w:val="%1.0"/>
      <w:lvlJc w:val="left"/>
      <w:pPr>
        <w:ind w:left="720" w:hanging="720"/>
      </w:pPr>
      <w:rPr>
        <w:rFonts w:hint="default"/>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8"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710306"/>
    <w:multiLevelType w:val="hybridMultilevel"/>
    <w:tmpl w:val="7256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3E229D"/>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3A5D11"/>
    <w:multiLevelType w:val="hybridMultilevel"/>
    <w:tmpl w:val="1B7E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8F31B2"/>
    <w:multiLevelType w:val="hybridMultilevel"/>
    <w:tmpl w:val="B588D646"/>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15" w15:restartNumberingAfterBreak="0">
    <w:nsid w:val="1EA301C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9E665C"/>
    <w:multiLevelType w:val="hybridMultilevel"/>
    <w:tmpl w:val="34B8D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D7C50"/>
    <w:multiLevelType w:val="hybridMultilevel"/>
    <w:tmpl w:val="B120C5B2"/>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F5704BAA">
      <w:numFmt w:val="bullet"/>
      <w:lvlText w:val="•"/>
      <w:lvlJc w:val="left"/>
      <w:pPr>
        <w:ind w:left="2910" w:hanging="570"/>
      </w:pPr>
      <w:rPr>
        <w:rFonts w:ascii="Times New Roman" w:eastAsia="Times New Roman"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E724B9"/>
    <w:multiLevelType w:val="hybridMultilevel"/>
    <w:tmpl w:val="19F0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876D7C"/>
    <w:multiLevelType w:val="hybridMultilevel"/>
    <w:tmpl w:val="63B6B1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2AB7A8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2CD1D4E"/>
    <w:multiLevelType w:val="hybridMultilevel"/>
    <w:tmpl w:val="011A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14CB5"/>
    <w:multiLevelType w:val="hybridMultilevel"/>
    <w:tmpl w:val="DB9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22D6EE3"/>
    <w:multiLevelType w:val="hybridMultilevel"/>
    <w:tmpl w:val="70EEF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1C3CE7"/>
    <w:multiLevelType w:val="hybridMultilevel"/>
    <w:tmpl w:val="38F2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27781E"/>
    <w:multiLevelType w:val="hybridMultilevel"/>
    <w:tmpl w:val="C3E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7E032B"/>
    <w:multiLevelType w:val="hybridMultilevel"/>
    <w:tmpl w:val="680E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BE5473"/>
    <w:multiLevelType w:val="hybridMultilevel"/>
    <w:tmpl w:val="28F2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710CB2"/>
    <w:multiLevelType w:val="hybridMultilevel"/>
    <w:tmpl w:val="78D2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F87847"/>
    <w:multiLevelType w:val="hybridMultilevel"/>
    <w:tmpl w:val="1D1A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BA613C"/>
    <w:multiLevelType w:val="hybridMultilevel"/>
    <w:tmpl w:val="F30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245D89"/>
    <w:multiLevelType w:val="hybridMultilevel"/>
    <w:tmpl w:val="5B5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B91C9B"/>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num w:numId="1">
    <w:abstractNumId w:val="21"/>
  </w:num>
  <w:num w:numId="2">
    <w:abstractNumId w:val="7"/>
  </w:num>
  <w:num w:numId="3">
    <w:abstractNumId w:val="41"/>
  </w:num>
  <w:num w:numId="4">
    <w:abstractNumId w:val="27"/>
  </w:num>
  <w:num w:numId="5">
    <w:abstractNumId w:val="40"/>
  </w:num>
  <w:num w:numId="6">
    <w:abstractNumId w:val="23"/>
  </w:num>
  <w:num w:numId="7">
    <w:abstractNumId w:val="2"/>
  </w:num>
  <w:num w:numId="8">
    <w:abstractNumId w:val="19"/>
  </w:num>
  <w:num w:numId="9">
    <w:abstractNumId w:val="15"/>
  </w:num>
  <w:num w:numId="10">
    <w:abstractNumId w:val="24"/>
  </w:num>
  <w:num w:numId="11">
    <w:abstractNumId w:val="22"/>
  </w:num>
  <w:num w:numId="12">
    <w:abstractNumId w:val="20"/>
  </w:num>
  <w:num w:numId="13">
    <w:abstractNumId w:val="12"/>
  </w:num>
  <w:num w:numId="14">
    <w:abstractNumId w:val="11"/>
  </w:num>
  <w:num w:numId="15">
    <w:abstractNumId w:val="9"/>
  </w:num>
  <w:num w:numId="16">
    <w:abstractNumId w:val="28"/>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42"/>
  </w:num>
  <w:num w:numId="20">
    <w:abstractNumId w:val="0"/>
  </w:num>
  <w:num w:numId="21">
    <w:abstractNumId w:val="17"/>
  </w:num>
  <w:num w:numId="22">
    <w:abstractNumId w:val="4"/>
  </w:num>
  <w:num w:numId="23">
    <w:abstractNumId w:val="26"/>
  </w:num>
  <w:num w:numId="24">
    <w:abstractNumId w:val="8"/>
  </w:num>
  <w:num w:numId="25">
    <w:abstractNumId w:val="39"/>
  </w:num>
  <w:num w:numId="26">
    <w:abstractNumId w:val="35"/>
  </w:num>
  <w:num w:numId="27">
    <w:abstractNumId w:val="10"/>
  </w:num>
  <w:num w:numId="28">
    <w:abstractNumId w:val="30"/>
  </w:num>
  <w:num w:numId="29">
    <w:abstractNumId w:val="5"/>
  </w:num>
  <w:num w:numId="30">
    <w:abstractNumId w:val="16"/>
  </w:num>
  <w:num w:numId="31">
    <w:abstractNumId w:val="6"/>
  </w:num>
  <w:num w:numId="32">
    <w:abstractNumId w:val="32"/>
  </w:num>
  <w:num w:numId="33">
    <w:abstractNumId w:val="25"/>
  </w:num>
  <w:num w:numId="34">
    <w:abstractNumId w:val="34"/>
  </w:num>
  <w:num w:numId="35">
    <w:abstractNumId w:val="13"/>
  </w:num>
  <w:num w:numId="36">
    <w:abstractNumId w:val="31"/>
  </w:num>
  <w:num w:numId="37">
    <w:abstractNumId w:val="38"/>
  </w:num>
  <w:num w:numId="38">
    <w:abstractNumId w:val="37"/>
  </w:num>
  <w:num w:numId="39">
    <w:abstractNumId w:val="3"/>
  </w:num>
  <w:num w:numId="40">
    <w:abstractNumId w:val="18"/>
  </w:num>
  <w:num w:numId="41">
    <w:abstractNumId w:val="29"/>
  </w:num>
  <w:num w:numId="42">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76"/>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4D0D"/>
    <w:rsid w:val="0000616D"/>
    <w:rsid w:val="000066AF"/>
    <w:rsid w:val="00010C90"/>
    <w:rsid w:val="00011351"/>
    <w:rsid w:val="00011C11"/>
    <w:rsid w:val="00011CF4"/>
    <w:rsid w:val="000174B7"/>
    <w:rsid w:val="00020F2D"/>
    <w:rsid w:val="00021DCA"/>
    <w:rsid w:val="000232B8"/>
    <w:rsid w:val="000239CD"/>
    <w:rsid w:val="00024300"/>
    <w:rsid w:val="00024361"/>
    <w:rsid w:val="00026D29"/>
    <w:rsid w:val="000275CC"/>
    <w:rsid w:val="00030FDF"/>
    <w:rsid w:val="00032916"/>
    <w:rsid w:val="000334CE"/>
    <w:rsid w:val="00035CE3"/>
    <w:rsid w:val="00036EF1"/>
    <w:rsid w:val="000418C3"/>
    <w:rsid w:val="000421C8"/>
    <w:rsid w:val="00043A77"/>
    <w:rsid w:val="00044789"/>
    <w:rsid w:val="00045DA7"/>
    <w:rsid w:val="00045EFE"/>
    <w:rsid w:val="00046FE9"/>
    <w:rsid w:val="00050E5D"/>
    <w:rsid w:val="000523D7"/>
    <w:rsid w:val="00053A8C"/>
    <w:rsid w:val="00054215"/>
    <w:rsid w:val="00056268"/>
    <w:rsid w:val="00056E41"/>
    <w:rsid w:val="00057CD6"/>
    <w:rsid w:val="0006127B"/>
    <w:rsid w:val="00061903"/>
    <w:rsid w:val="00061AA1"/>
    <w:rsid w:val="00061F48"/>
    <w:rsid w:val="00063937"/>
    <w:rsid w:val="00063CE4"/>
    <w:rsid w:val="000641E8"/>
    <w:rsid w:val="00064B27"/>
    <w:rsid w:val="000653C1"/>
    <w:rsid w:val="000664AD"/>
    <w:rsid w:val="000677F4"/>
    <w:rsid w:val="0007653B"/>
    <w:rsid w:val="000768CB"/>
    <w:rsid w:val="00076D9C"/>
    <w:rsid w:val="00076E07"/>
    <w:rsid w:val="00080F20"/>
    <w:rsid w:val="00081A2B"/>
    <w:rsid w:val="00082500"/>
    <w:rsid w:val="0008369E"/>
    <w:rsid w:val="00083A55"/>
    <w:rsid w:val="0008611E"/>
    <w:rsid w:val="000869A8"/>
    <w:rsid w:val="00086DCA"/>
    <w:rsid w:val="00091034"/>
    <w:rsid w:val="00093A2E"/>
    <w:rsid w:val="00094531"/>
    <w:rsid w:val="00094C28"/>
    <w:rsid w:val="00095E74"/>
    <w:rsid w:val="00095E9F"/>
    <w:rsid w:val="00097517"/>
    <w:rsid w:val="00097909"/>
    <w:rsid w:val="000A18E7"/>
    <w:rsid w:val="000A25CD"/>
    <w:rsid w:val="000A340A"/>
    <w:rsid w:val="000A36A7"/>
    <w:rsid w:val="000A3BEA"/>
    <w:rsid w:val="000A4F82"/>
    <w:rsid w:val="000A6D4C"/>
    <w:rsid w:val="000B0032"/>
    <w:rsid w:val="000B120D"/>
    <w:rsid w:val="000B12C7"/>
    <w:rsid w:val="000B31F0"/>
    <w:rsid w:val="000B4D8A"/>
    <w:rsid w:val="000B5032"/>
    <w:rsid w:val="000B5BBA"/>
    <w:rsid w:val="000C1E92"/>
    <w:rsid w:val="000C34F2"/>
    <w:rsid w:val="000C4B32"/>
    <w:rsid w:val="000C580C"/>
    <w:rsid w:val="000C5DCD"/>
    <w:rsid w:val="000C5EF7"/>
    <w:rsid w:val="000C6164"/>
    <w:rsid w:val="000C7BBA"/>
    <w:rsid w:val="000D03ED"/>
    <w:rsid w:val="000D3A23"/>
    <w:rsid w:val="000D494A"/>
    <w:rsid w:val="000D5092"/>
    <w:rsid w:val="000D56D1"/>
    <w:rsid w:val="000D60EB"/>
    <w:rsid w:val="000D6DF7"/>
    <w:rsid w:val="000D6F83"/>
    <w:rsid w:val="000E09EF"/>
    <w:rsid w:val="000E0F7C"/>
    <w:rsid w:val="000E198E"/>
    <w:rsid w:val="000E1DB0"/>
    <w:rsid w:val="000E2166"/>
    <w:rsid w:val="000E3F4D"/>
    <w:rsid w:val="000E40B8"/>
    <w:rsid w:val="000E434A"/>
    <w:rsid w:val="000E4815"/>
    <w:rsid w:val="000E4C80"/>
    <w:rsid w:val="000E65AF"/>
    <w:rsid w:val="000F17F3"/>
    <w:rsid w:val="000F4BA5"/>
    <w:rsid w:val="000F6182"/>
    <w:rsid w:val="000F6C49"/>
    <w:rsid w:val="000F7A93"/>
    <w:rsid w:val="001006B1"/>
    <w:rsid w:val="00103D9D"/>
    <w:rsid w:val="001050A6"/>
    <w:rsid w:val="00105C6D"/>
    <w:rsid w:val="00105F90"/>
    <w:rsid w:val="0010615B"/>
    <w:rsid w:val="00106231"/>
    <w:rsid w:val="00106F6D"/>
    <w:rsid w:val="00106F9D"/>
    <w:rsid w:val="00110074"/>
    <w:rsid w:val="001109D8"/>
    <w:rsid w:val="001144EF"/>
    <w:rsid w:val="001150CC"/>
    <w:rsid w:val="0011547B"/>
    <w:rsid w:val="00115AA0"/>
    <w:rsid w:val="00117642"/>
    <w:rsid w:val="00117F37"/>
    <w:rsid w:val="00120E4A"/>
    <w:rsid w:val="0012132E"/>
    <w:rsid w:val="00122186"/>
    <w:rsid w:val="00123A29"/>
    <w:rsid w:val="00123B64"/>
    <w:rsid w:val="00123CDE"/>
    <w:rsid w:val="001240BD"/>
    <w:rsid w:val="001250EC"/>
    <w:rsid w:val="001252DE"/>
    <w:rsid w:val="00125305"/>
    <w:rsid w:val="001265F3"/>
    <w:rsid w:val="0012686B"/>
    <w:rsid w:val="001278C3"/>
    <w:rsid w:val="00130531"/>
    <w:rsid w:val="00130E48"/>
    <w:rsid w:val="0013248C"/>
    <w:rsid w:val="0013417B"/>
    <w:rsid w:val="00134804"/>
    <w:rsid w:val="00135A3C"/>
    <w:rsid w:val="001373EA"/>
    <w:rsid w:val="001400E8"/>
    <w:rsid w:val="001410F2"/>
    <w:rsid w:val="00142B26"/>
    <w:rsid w:val="00144323"/>
    <w:rsid w:val="00144E67"/>
    <w:rsid w:val="00144F14"/>
    <w:rsid w:val="00145712"/>
    <w:rsid w:val="0015075F"/>
    <w:rsid w:val="00152931"/>
    <w:rsid w:val="001535F5"/>
    <w:rsid w:val="00155B0C"/>
    <w:rsid w:val="001606E3"/>
    <w:rsid w:val="00161CEA"/>
    <w:rsid w:val="001632D1"/>
    <w:rsid w:val="00163D16"/>
    <w:rsid w:val="001662FA"/>
    <w:rsid w:val="00167922"/>
    <w:rsid w:val="00170648"/>
    <w:rsid w:val="001743CE"/>
    <w:rsid w:val="0017552A"/>
    <w:rsid w:val="00175E52"/>
    <w:rsid w:val="00176370"/>
    <w:rsid w:val="00176BDE"/>
    <w:rsid w:val="00177480"/>
    <w:rsid w:val="00177AC4"/>
    <w:rsid w:val="001808D6"/>
    <w:rsid w:val="00181D0F"/>
    <w:rsid w:val="00184BF0"/>
    <w:rsid w:val="0018564D"/>
    <w:rsid w:val="001878FA"/>
    <w:rsid w:val="00190936"/>
    <w:rsid w:val="00191B6E"/>
    <w:rsid w:val="00193791"/>
    <w:rsid w:val="00194D03"/>
    <w:rsid w:val="001973B9"/>
    <w:rsid w:val="001A04EE"/>
    <w:rsid w:val="001A078A"/>
    <w:rsid w:val="001A1068"/>
    <w:rsid w:val="001A479A"/>
    <w:rsid w:val="001A62E3"/>
    <w:rsid w:val="001B0304"/>
    <w:rsid w:val="001B07CB"/>
    <w:rsid w:val="001B1CBC"/>
    <w:rsid w:val="001B30C1"/>
    <w:rsid w:val="001B41F8"/>
    <w:rsid w:val="001B4C0E"/>
    <w:rsid w:val="001B5178"/>
    <w:rsid w:val="001B5606"/>
    <w:rsid w:val="001B6BD4"/>
    <w:rsid w:val="001B7BBD"/>
    <w:rsid w:val="001C1E65"/>
    <w:rsid w:val="001C22D3"/>
    <w:rsid w:val="001C29C5"/>
    <w:rsid w:val="001C3243"/>
    <w:rsid w:val="001C3628"/>
    <w:rsid w:val="001C52C5"/>
    <w:rsid w:val="001C5480"/>
    <w:rsid w:val="001C7834"/>
    <w:rsid w:val="001D06BD"/>
    <w:rsid w:val="001D2AF1"/>
    <w:rsid w:val="001D2DC9"/>
    <w:rsid w:val="001D3C5B"/>
    <w:rsid w:val="001D47F0"/>
    <w:rsid w:val="001D4DE0"/>
    <w:rsid w:val="001D4E8F"/>
    <w:rsid w:val="001D657E"/>
    <w:rsid w:val="001D6813"/>
    <w:rsid w:val="001D6DB3"/>
    <w:rsid w:val="001D6ED6"/>
    <w:rsid w:val="001D71AD"/>
    <w:rsid w:val="001D733D"/>
    <w:rsid w:val="001E0CEF"/>
    <w:rsid w:val="001E28C0"/>
    <w:rsid w:val="001E2EB5"/>
    <w:rsid w:val="001E3952"/>
    <w:rsid w:val="001F0985"/>
    <w:rsid w:val="001F3BCF"/>
    <w:rsid w:val="001F4AE9"/>
    <w:rsid w:val="001F4BA0"/>
    <w:rsid w:val="001F64DF"/>
    <w:rsid w:val="00202521"/>
    <w:rsid w:val="0020352D"/>
    <w:rsid w:val="00203A26"/>
    <w:rsid w:val="00203AE2"/>
    <w:rsid w:val="00204975"/>
    <w:rsid w:val="00204C4F"/>
    <w:rsid w:val="00204F32"/>
    <w:rsid w:val="00206636"/>
    <w:rsid w:val="00206A27"/>
    <w:rsid w:val="002071CE"/>
    <w:rsid w:val="00207251"/>
    <w:rsid w:val="002104C6"/>
    <w:rsid w:val="00210E74"/>
    <w:rsid w:val="0021277C"/>
    <w:rsid w:val="00214A00"/>
    <w:rsid w:val="00214C5B"/>
    <w:rsid w:val="0021617E"/>
    <w:rsid w:val="00216367"/>
    <w:rsid w:val="00217819"/>
    <w:rsid w:val="002178E1"/>
    <w:rsid w:val="00220F31"/>
    <w:rsid w:val="00220FAA"/>
    <w:rsid w:val="00222746"/>
    <w:rsid w:val="00223418"/>
    <w:rsid w:val="00224A92"/>
    <w:rsid w:val="002270D9"/>
    <w:rsid w:val="0023004D"/>
    <w:rsid w:val="00230A53"/>
    <w:rsid w:val="0023194C"/>
    <w:rsid w:val="002337E4"/>
    <w:rsid w:val="00235808"/>
    <w:rsid w:val="002361AE"/>
    <w:rsid w:val="002368AE"/>
    <w:rsid w:val="00236A9A"/>
    <w:rsid w:val="00237B58"/>
    <w:rsid w:val="002403CF"/>
    <w:rsid w:val="00242BB8"/>
    <w:rsid w:val="00242BC8"/>
    <w:rsid w:val="00243F42"/>
    <w:rsid w:val="00245053"/>
    <w:rsid w:val="00246A10"/>
    <w:rsid w:val="002521EA"/>
    <w:rsid w:val="00254161"/>
    <w:rsid w:val="00260C26"/>
    <w:rsid w:val="00260C6C"/>
    <w:rsid w:val="00261606"/>
    <w:rsid w:val="002640D0"/>
    <w:rsid w:val="00264520"/>
    <w:rsid w:val="00266041"/>
    <w:rsid w:val="00266354"/>
    <w:rsid w:val="002667C3"/>
    <w:rsid w:val="00266843"/>
    <w:rsid w:val="00266E3C"/>
    <w:rsid w:val="00267298"/>
    <w:rsid w:val="00267904"/>
    <w:rsid w:val="00271DC9"/>
    <w:rsid w:val="00273F65"/>
    <w:rsid w:val="00274C42"/>
    <w:rsid w:val="00274E43"/>
    <w:rsid w:val="0027714D"/>
    <w:rsid w:val="0028013B"/>
    <w:rsid w:val="00280A1E"/>
    <w:rsid w:val="002821DC"/>
    <w:rsid w:val="00283CEA"/>
    <w:rsid w:val="002843CA"/>
    <w:rsid w:val="00286072"/>
    <w:rsid w:val="00287642"/>
    <w:rsid w:val="00294B07"/>
    <w:rsid w:val="00296613"/>
    <w:rsid w:val="00297C07"/>
    <w:rsid w:val="002A02E5"/>
    <w:rsid w:val="002A080B"/>
    <w:rsid w:val="002A0815"/>
    <w:rsid w:val="002A181C"/>
    <w:rsid w:val="002A1CF0"/>
    <w:rsid w:val="002A1D1E"/>
    <w:rsid w:val="002A2523"/>
    <w:rsid w:val="002A3319"/>
    <w:rsid w:val="002A3C37"/>
    <w:rsid w:val="002A3E5B"/>
    <w:rsid w:val="002A4590"/>
    <w:rsid w:val="002A4C4D"/>
    <w:rsid w:val="002A7148"/>
    <w:rsid w:val="002A7867"/>
    <w:rsid w:val="002B0B62"/>
    <w:rsid w:val="002B0D99"/>
    <w:rsid w:val="002B1889"/>
    <w:rsid w:val="002B1B78"/>
    <w:rsid w:val="002B4232"/>
    <w:rsid w:val="002B62FE"/>
    <w:rsid w:val="002B77A4"/>
    <w:rsid w:val="002B7873"/>
    <w:rsid w:val="002C0138"/>
    <w:rsid w:val="002C18B3"/>
    <w:rsid w:val="002C2C64"/>
    <w:rsid w:val="002C42CA"/>
    <w:rsid w:val="002C4D5F"/>
    <w:rsid w:val="002C5A38"/>
    <w:rsid w:val="002C7C25"/>
    <w:rsid w:val="002D009B"/>
    <w:rsid w:val="002D00E9"/>
    <w:rsid w:val="002D20AB"/>
    <w:rsid w:val="002D2924"/>
    <w:rsid w:val="002D2B6C"/>
    <w:rsid w:val="002D318A"/>
    <w:rsid w:val="002D4B71"/>
    <w:rsid w:val="002D5D37"/>
    <w:rsid w:val="002D5E65"/>
    <w:rsid w:val="002D66BF"/>
    <w:rsid w:val="002D72ED"/>
    <w:rsid w:val="002E7B55"/>
    <w:rsid w:val="002F4EC3"/>
    <w:rsid w:val="002F6AFB"/>
    <w:rsid w:val="002F6E7D"/>
    <w:rsid w:val="00300357"/>
    <w:rsid w:val="00301416"/>
    <w:rsid w:val="00301C19"/>
    <w:rsid w:val="00302114"/>
    <w:rsid w:val="00302BD8"/>
    <w:rsid w:val="00303178"/>
    <w:rsid w:val="00304EE5"/>
    <w:rsid w:val="003051F7"/>
    <w:rsid w:val="00306F96"/>
    <w:rsid w:val="003075A1"/>
    <w:rsid w:val="00307618"/>
    <w:rsid w:val="00310CD7"/>
    <w:rsid w:val="0031119E"/>
    <w:rsid w:val="003117D8"/>
    <w:rsid w:val="00311D9C"/>
    <w:rsid w:val="003135D7"/>
    <w:rsid w:val="003141E6"/>
    <w:rsid w:val="00314A78"/>
    <w:rsid w:val="00316EFD"/>
    <w:rsid w:val="00321552"/>
    <w:rsid w:val="00326777"/>
    <w:rsid w:val="00326CBD"/>
    <w:rsid w:val="00326E67"/>
    <w:rsid w:val="0032753F"/>
    <w:rsid w:val="003328B2"/>
    <w:rsid w:val="00333EE1"/>
    <w:rsid w:val="0033473B"/>
    <w:rsid w:val="00335B35"/>
    <w:rsid w:val="00337104"/>
    <w:rsid w:val="00337138"/>
    <w:rsid w:val="00337766"/>
    <w:rsid w:val="0034074C"/>
    <w:rsid w:val="00340C2E"/>
    <w:rsid w:val="0034112F"/>
    <w:rsid w:val="00341409"/>
    <w:rsid w:val="00342BB4"/>
    <w:rsid w:val="00343652"/>
    <w:rsid w:val="00343787"/>
    <w:rsid w:val="00351318"/>
    <w:rsid w:val="003521C5"/>
    <w:rsid w:val="00352EC8"/>
    <w:rsid w:val="00353294"/>
    <w:rsid w:val="00353AFB"/>
    <w:rsid w:val="00354A5F"/>
    <w:rsid w:val="00355267"/>
    <w:rsid w:val="00362C1F"/>
    <w:rsid w:val="00364C31"/>
    <w:rsid w:val="003669DF"/>
    <w:rsid w:val="003705BB"/>
    <w:rsid w:val="00372ED2"/>
    <w:rsid w:val="003748E8"/>
    <w:rsid w:val="00374EEF"/>
    <w:rsid w:val="00375338"/>
    <w:rsid w:val="00375790"/>
    <w:rsid w:val="003761FE"/>
    <w:rsid w:val="00376E2C"/>
    <w:rsid w:val="00377345"/>
    <w:rsid w:val="003778F2"/>
    <w:rsid w:val="0038081A"/>
    <w:rsid w:val="00381F90"/>
    <w:rsid w:val="00381FD8"/>
    <w:rsid w:val="003827D5"/>
    <w:rsid w:val="00384C99"/>
    <w:rsid w:val="00385903"/>
    <w:rsid w:val="003872FB"/>
    <w:rsid w:val="00387BAA"/>
    <w:rsid w:val="0039231A"/>
    <w:rsid w:val="003932B0"/>
    <w:rsid w:val="00393FBD"/>
    <w:rsid w:val="00394252"/>
    <w:rsid w:val="003942C1"/>
    <w:rsid w:val="003958C1"/>
    <w:rsid w:val="00395C78"/>
    <w:rsid w:val="00396020"/>
    <w:rsid w:val="003962AE"/>
    <w:rsid w:val="003A0B17"/>
    <w:rsid w:val="003A107C"/>
    <w:rsid w:val="003A1A55"/>
    <w:rsid w:val="003A1D25"/>
    <w:rsid w:val="003A22CD"/>
    <w:rsid w:val="003A335F"/>
    <w:rsid w:val="003A41C8"/>
    <w:rsid w:val="003A5625"/>
    <w:rsid w:val="003A57F9"/>
    <w:rsid w:val="003A5EF4"/>
    <w:rsid w:val="003B1BCF"/>
    <w:rsid w:val="003B3F3F"/>
    <w:rsid w:val="003B4B57"/>
    <w:rsid w:val="003B6141"/>
    <w:rsid w:val="003B6F0D"/>
    <w:rsid w:val="003B7916"/>
    <w:rsid w:val="003C0598"/>
    <w:rsid w:val="003C07DE"/>
    <w:rsid w:val="003C2B41"/>
    <w:rsid w:val="003C2DAA"/>
    <w:rsid w:val="003C3B84"/>
    <w:rsid w:val="003C3D9D"/>
    <w:rsid w:val="003C431E"/>
    <w:rsid w:val="003C4CBD"/>
    <w:rsid w:val="003C511B"/>
    <w:rsid w:val="003C6E24"/>
    <w:rsid w:val="003D001B"/>
    <w:rsid w:val="003D0EB8"/>
    <w:rsid w:val="003D1AC5"/>
    <w:rsid w:val="003D28EB"/>
    <w:rsid w:val="003D36A0"/>
    <w:rsid w:val="003D6533"/>
    <w:rsid w:val="003D68CF"/>
    <w:rsid w:val="003D7447"/>
    <w:rsid w:val="003D7500"/>
    <w:rsid w:val="003E0340"/>
    <w:rsid w:val="003E37F6"/>
    <w:rsid w:val="003E64BD"/>
    <w:rsid w:val="003F0554"/>
    <w:rsid w:val="003F1B6D"/>
    <w:rsid w:val="003F3A59"/>
    <w:rsid w:val="003F4530"/>
    <w:rsid w:val="003F4D22"/>
    <w:rsid w:val="003F7182"/>
    <w:rsid w:val="003F7A9F"/>
    <w:rsid w:val="00400037"/>
    <w:rsid w:val="00400328"/>
    <w:rsid w:val="00400C21"/>
    <w:rsid w:val="00401076"/>
    <w:rsid w:val="004014C1"/>
    <w:rsid w:val="004027C2"/>
    <w:rsid w:val="00403259"/>
    <w:rsid w:val="004048FC"/>
    <w:rsid w:val="0040490D"/>
    <w:rsid w:val="00405528"/>
    <w:rsid w:val="00405BF6"/>
    <w:rsid w:val="00406DD6"/>
    <w:rsid w:val="004074EE"/>
    <w:rsid w:val="00410251"/>
    <w:rsid w:val="0041184F"/>
    <w:rsid w:val="00415B2E"/>
    <w:rsid w:val="00416163"/>
    <w:rsid w:val="00420177"/>
    <w:rsid w:val="00423337"/>
    <w:rsid w:val="00423636"/>
    <w:rsid w:val="0042376A"/>
    <w:rsid w:val="00425065"/>
    <w:rsid w:val="0042622D"/>
    <w:rsid w:val="0043303E"/>
    <w:rsid w:val="00434191"/>
    <w:rsid w:val="0043433B"/>
    <w:rsid w:val="0043526B"/>
    <w:rsid w:val="00435818"/>
    <w:rsid w:val="00436DC4"/>
    <w:rsid w:val="00437A53"/>
    <w:rsid w:val="004413AB"/>
    <w:rsid w:val="004419A4"/>
    <w:rsid w:val="0044294C"/>
    <w:rsid w:val="0044697C"/>
    <w:rsid w:val="0044766F"/>
    <w:rsid w:val="00450353"/>
    <w:rsid w:val="004508DE"/>
    <w:rsid w:val="0045117A"/>
    <w:rsid w:val="004517C6"/>
    <w:rsid w:val="00452CB3"/>
    <w:rsid w:val="00455161"/>
    <w:rsid w:val="004575E1"/>
    <w:rsid w:val="00457DE6"/>
    <w:rsid w:val="0046052A"/>
    <w:rsid w:val="00460F8B"/>
    <w:rsid w:val="004611E2"/>
    <w:rsid w:val="00464A24"/>
    <w:rsid w:val="00464BE3"/>
    <w:rsid w:val="00464F29"/>
    <w:rsid w:val="00465085"/>
    <w:rsid w:val="004706D4"/>
    <w:rsid w:val="0047108A"/>
    <w:rsid w:val="00471689"/>
    <w:rsid w:val="0047170E"/>
    <w:rsid w:val="0047335C"/>
    <w:rsid w:val="00473B9C"/>
    <w:rsid w:val="004740D4"/>
    <w:rsid w:val="004757B8"/>
    <w:rsid w:val="00475FFA"/>
    <w:rsid w:val="0047767D"/>
    <w:rsid w:val="00481C0B"/>
    <w:rsid w:val="0048210A"/>
    <w:rsid w:val="00482561"/>
    <w:rsid w:val="0048318B"/>
    <w:rsid w:val="0048372E"/>
    <w:rsid w:val="004846A9"/>
    <w:rsid w:val="00484BEE"/>
    <w:rsid w:val="00486590"/>
    <w:rsid w:val="004865E1"/>
    <w:rsid w:val="00486A33"/>
    <w:rsid w:val="00487E66"/>
    <w:rsid w:val="004904C5"/>
    <w:rsid w:val="0049258F"/>
    <w:rsid w:val="00492AB7"/>
    <w:rsid w:val="00493B7C"/>
    <w:rsid w:val="004967F1"/>
    <w:rsid w:val="00496F0E"/>
    <w:rsid w:val="004A037D"/>
    <w:rsid w:val="004A1BD3"/>
    <w:rsid w:val="004A42C3"/>
    <w:rsid w:val="004A46F5"/>
    <w:rsid w:val="004A4DA3"/>
    <w:rsid w:val="004A514C"/>
    <w:rsid w:val="004B026C"/>
    <w:rsid w:val="004B2F71"/>
    <w:rsid w:val="004B3919"/>
    <w:rsid w:val="004B4869"/>
    <w:rsid w:val="004B4A42"/>
    <w:rsid w:val="004B4F46"/>
    <w:rsid w:val="004B6410"/>
    <w:rsid w:val="004B72C4"/>
    <w:rsid w:val="004B7F56"/>
    <w:rsid w:val="004C0CB6"/>
    <w:rsid w:val="004C1FD8"/>
    <w:rsid w:val="004C2C4F"/>
    <w:rsid w:val="004C2EA7"/>
    <w:rsid w:val="004C3732"/>
    <w:rsid w:val="004C40B0"/>
    <w:rsid w:val="004C4931"/>
    <w:rsid w:val="004C5382"/>
    <w:rsid w:val="004C7112"/>
    <w:rsid w:val="004D00B4"/>
    <w:rsid w:val="004D0A7D"/>
    <w:rsid w:val="004D1515"/>
    <w:rsid w:val="004D25D3"/>
    <w:rsid w:val="004D301E"/>
    <w:rsid w:val="004D3704"/>
    <w:rsid w:val="004D4884"/>
    <w:rsid w:val="004D6512"/>
    <w:rsid w:val="004D7F2F"/>
    <w:rsid w:val="004E0695"/>
    <w:rsid w:val="004E1B62"/>
    <w:rsid w:val="004E1FD4"/>
    <w:rsid w:val="004E225B"/>
    <w:rsid w:val="004E2D2B"/>
    <w:rsid w:val="004E43F0"/>
    <w:rsid w:val="004E4A3E"/>
    <w:rsid w:val="004E6B2D"/>
    <w:rsid w:val="004E6FE4"/>
    <w:rsid w:val="004F0573"/>
    <w:rsid w:val="004F3A39"/>
    <w:rsid w:val="004F4734"/>
    <w:rsid w:val="004F4F33"/>
    <w:rsid w:val="004F5435"/>
    <w:rsid w:val="004F56A0"/>
    <w:rsid w:val="004F6148"/>
    <w:rsid w:val="004F6183"/>
    <w:rsid w:val="004F784C"/>
    <w:rsid w:val="00501D70"/>
    <w:rsid w:val="00502530"/>
    <w:rsid w:val="005028FD"/>
    <w:rsid w:val="00502F54"/>
    <w:rsid w:val="005033F6"/>
    <w:rsid w:val="0050507D"/>
    <w:rsid w:val="005065FB"/>
    <w:rsid w:val="005077E8"/>
    <w:rsid w:val="00510654"/>
    <w:rsid w:val="005106ED"/>
    <w:rsid w:val="00510CE0"/>
    <w:rsid w:val="005139FF"/>
    <w:rsid w:val="00513F44"/>
    <w:rsid w:val="00514E70"/>
    <w:rsid w:val="005170D6"/>
    <w:rsid w:val="0052237D"/>
    <w:rsid w:val="00524641"/>
    <w:rsid w:val="0052471A"/>
    <w:rsid w:val="005253A5"/>
    <w:rsid w:val="005255DA"/>
    <w:rsid w:val="0052597D"/>
    <w:rsid w:val="00526995"/>
    <w:rsid w:val="00527353"/>
    <w:rsid w:val="00527428"/>
    <w:rsid w:val="005303AA"/>
    <w:rsid w:val="00530946"/>
    <w:rsid w:val="005326B3"/>
    <w:rsid w:val="0054084B"/>
    <w:rsid w:val="005415EF"/>
    <w:rsid w:val="00544050"/>
    <w:rsid w:val="0054602E"/>
    <w:rsid w:val="00547F8F"/>
    <w:rsid w:val="00547FF4"/>
    <w:rsid w:val="00552822"/>
    <w:rsid w:val="00554976"/>
    <w:rsid w:val="005556C7"/>
    <w:rsid w:val="00555BF1"/>
    <w:rsid w:val="0055694A"/>
    <w:rsid w:val="00563E53"/>
    <w:rsid w:val="005676F7"/>
    <w:rsid w:val="00567884"/>
    <w:rsid w:val="0057184F"/>
    <w:rsid w:val="00571AE8"/>
    <w:rsid w:val="00572A54"/>
    <w:rsid w:val="00572CF4"/>
    <w:rsid w:val="0057318E"/>
    <w:rsid w:val="005736A4"/>
    <w:rsid w:val="00573C20"/>
    <w:rsid w:val="0057414F"/>
    <w:rsid w:val="0057420C"/>
    <w:rsid w:val="00574A95"/>
    <w:rsid w:val="005750FE"/>
    <w:rsid w:val="005757CC"/>
    <w:rsid w:val="005771D3"/>
    <w:rsid w:val="00577500"/>
    <w:rsid w:val="00581511"/>
    <w:rsid w:val="00582F6F"/>
    <w:rsid w:val="00583074"/>
    <w:rsid w:val="00585626"/>
    <w:rsid w:val="00586582"/>
    <w:rsid w:val="00587319"/>
    <w:rsid w:val="0059158D"/>
    <w:rsid w:val="00591811"/>
    <w:rsid w:val="005922F4"/>
    <w:rsid w:val="00592C93"/>
    <w:rsid w:val="005952D2"/>
    <w:rsid w:val="00596711"/>
    <w:rsid w:val="00596F6D"/>
    <w:rsid w:val="00597098"/>
    <w:rsid w:val="005A07E7"/>
    <w:rsid w:val="005A1A42"/>
    <w:rsid w:val="005A2165"/>
    <w:rsid w:val="005A2486"/>
    <w:rsid w:val="005A3F10"/>
    <w:rsid w:val="005A6967"/>
    <w:rsid w:val="005B14B4"/>
    <w:rsid w:val="005B1787"/>
    <w:rsid w:val="005B234A"/>
    <w:rsid w:val="005B2E31"/>
    <w:rsid w:val="005B4B59"/>
    <w:rsid w:val="005C0B1B"/>
    <w:rsid w:val="005C0C00"/>
    <w:rsid w:val="005C230E"/>
    <w:rsid w:val="005C3EF1"/>
    <w:rsid w:val="005C3F68"/>
    <w:rsid w:val="005C3F74"/>
    <w:rsid w:val="005C44CF"/>
    <w:rsid w:val="005C4820"/>
    <w:rsid w:val="005C4BF2"/>
    <w:rsid w:val="005C5D6F"/>
    <w:rsid w:val="005C5FA5"/>
    <w:rsid w:val="005D10A4"/>
    <w:rsid w:val="005D1B95"/>
    <w:rsid w:val="005D47F5"/>
    <w:rsid w:val="005D4B8D"/>
    <w:rsid w:val="005D609B"/>
    <w:rsid w:val="005D6D31"/>
    <w:rsid w:val="005D751D"/>
    <w:rsid w:val="005D777E"/>
    <w:rsid w:val="005E21F0"/>
    <w:rsid w:val="005E3072"/>
    <w:rsid w:val="005E3D8D"/>
    <w:rsid w:val="005E4F95"/>
    <w:rsid w:val="005E52C6"/>
    <w:rsid w:val="005E5ACB"/>
    <w:rsid w:val="005E76E0"/>
    <w:rsid w:val="005E7C37"/>
    <w:rsid w:val="005F14C8"/>
    <w:rsid w:val="005F1711"/>
    <w:rsid w:val="005F31ED"/>
    <w:rsid w:val="005F5D74"/>
    <w:rsid w:val="005F685C"/>
    <w:rsid w:val="005F695F"/>
    <w:rsid w:val="005F74DE"/>
    <w:rsid w:val="0060176E"/>
    <w:rsid w:val="00602C52"/>
    <w:rsid w:val="00603F87"/>
    <w:rsid w:val="00605BB7"/>
    <w:rsid w:val="00606677"/>
    <w:rsid w:val="006066F0"/>
    <w:rsid w:val="006072D5"/>
    <w:rsid w:val="006105E5"/>
    <w:rsid w:val="00610708"/>
    <w:rsid w:val="00610965"/>
    <w:rsid w:val="00615B16"/>
    <w:rsid w:val="006160C4"/>
    <w:rsid w:val="00620265"/>
    <w:rsid w:val="0062401E"/>
    <w:rsid w:val="00624395"/>
    <w:rsid w:val="00625E79"/>
    <w:rsid w:val="00626073"/>
    <w:rsid w:val="00626D2C"/>
    <w:rsid w:val="006275E9"/>
    <w:rsid w:val="0063005E"/>
    <w:rsid w:val="00632653"/>
    <w:rsid w:val="00634BB2"/>
    <w:rsid w:val="006410F6"/>
    <w:rsid w:val="00641D2C"/>
    <w:rsid w:val="006427CC"/>
    <w:rsid w:val="00642938"/>
    <w:rsid w:val="006436FE"/>
    <w:rsid w:val="00643875"/>
    <w:rsid w:val="006461FE"/>
    <w:rsid w:val="00651B23"/>
    <w:rsid w:val="006526BF"/>
    <w:rsid w:val="00652C75"/>
    <w:rsid w:val="00653F05"/>
    <w:rsid w:val="006560C9"/>
    <w:rsid w:val="00656E1E"/>
    <w:rsid w:val="00657EBF"/>
    <w:rsid w:val="00660662"/>
    <w:rsid w:val="00661555"/>
    <w:rsid w:val="006624F7"/>
    <w:rsid w:val="00663E48"/>
    <w:rsid w:val="00663FE4"/>
    <w:rsid w:val="0066780F"/>
    <w:rsid w:val="006702FC"/>
    <w:rsid w:val="006716BD"/>
    <w:rsid w:val="006752D7"/>
    <w:rsid w:val="00675C89"/>
    <w:rsid w:val="0067726C"/>
    <w:rsid w:val="0067786C"/>
    <w:rsid w:val="00680794"/>
    <w:rsid w:val="00680C08"/>
    <w:rsid w:val="00681A5D"/>
    <w:rsid w:val="00683330"/>
    <w:rsid w:val="0068353D"/>
    <w:rsid w:val="0068369B"/>
    <w:rsid w:val="00683E5E"/>
    <w:rsid w:val="00684850"/>
    <w:rsid w:val="006874B9"/>
    <w:rsid w:val="00687E00"/>
    <w:rsid w:val="00690451"/>
    <w:rsid w:val="00690A05"/>
    <w:rsid w:val="00691573"/>
    <w:rsid w:val="0069297D"/>
    <w:rsid w:val="00692B32"/>
    <w:rsid w:val="00692C51"/>
    <w:rsid w:val="006959F9"/>
    <w:rsid w:val="006969E1"/>
    <w:rsid w:val="00696C55"/>
    <w:rsid w:val="0069745B"/>
    <w:rsid w:val="00697A0B"/>
    <w:rsid w:val="006A0F1C"/>
    <w:rsid w:val="006A159E"/>
    <w:rsid w:val="006A2182"/>
    <w:rsid w:val="006A244B"/>
    <w:rsid w:val="006A3E02"/>
    <w:rsid w:val="006A41BB"/>
    <w:rsid w:val="006A5DC0"/>
    <w:rsid w:val="006A6CCF"/>
    <w:rsid w:val="006B018B"/>
    <w:rsid w:val="006B0FE0"/>
    <w:rsid w:val="006B229F"/>
    <w:rsid w:val="006B2954"/>
    <w:rsid w:val="006B70F6"/>
    <w:rsid w:val="006C2073"/>
    <w:rsid w:val="006C3129"/>
    <w:rsid w:val="006C4190"/>
    <w:rsid w:val="006D13AF"/>
    <w:rsid w:val="006D235C"/>
    <w:rsid w:val="006D422B"/>
    <w:rsid w:val="006D5832"/>
    <w:rsid w:val="006D6A23"/>
    <w:rsid w:val="006E073A"/>
    <w:rsid w:val="006E27AB"/>
    <w:rsid w:val="006E3360"/>
    <w:rsid w:val="006E3C34"/>
    <w:rsid w:val="006E4D96"/>
    <w:rsid w:val="006E5AB1"/>
    <w:rsid w:val="006E7D57"/>
    <w:rsid w:val="006F0F87"/>
    <w:rsid w:val="006F12EA"/>
    <w:rsid w:val="006F2B9F"/>
    <w:rsid w:val="006F2C11"/>
    <w:rsid w:val="006F3791"/>
    <w:rsid w:val="006F4946"/>
    <w:rsid w:val="006F542E"/>
    <w:rsid w:val="006F5C86"/>
    <w:rsid w:val="006F5EF0"/>
    <w:rsid w:val="00701273"/>
    <w:rsid w:val="00701B95"/>
    <w:rsid w:val="007037C1"/>
    <w:rsid w:val="00704B88"/>
    <w:rsid w:val="007054B2"/>
    <w:rsid w:val="00705E1E"/>
    <w:rsid w:val="00707453"/>
    <w:rsid w:val="00707454"/>
    <w:rsid w:val="007076E7"/>
    <w:rsid w:val="00707EFC"/>
    <w:rsid w:val="007106A8"/>
    <w:rsid w:val="0071261E"/>
    <w:rsid w:val="007143F9"/>
    <w:rsid w:val="007158A2"/>
    <w:rsid w:val="007163E7"/>
    <w:rsid w:val="007167F9"/>
    <w:rsid w:val="00722E58"/>
    <w:rsid w:val="007238B5"/>
    <w:rsid w:val="007245DF"/>
    <w:rsid w:val="00724D42"/>
    <w:rsid w:val="007253CE"/>
    <w:rsid w:val="00727E0A"/>
    <w:rsid w:val="007312CE"/>
    <w:rsid w:val="0073256C"/>
    <w:rsid w:val="00732807"/>
    <w:rsid w:val="00732AC7"/>
    <w:rsid w:val="00734AFB"/>
    <w:rsid w:val="0073781D"/>
    <w:rsid w:val="00741487"/>
    <w:rsid w:val="0074207D"/>
    <w:rsid w:val="00744908"/>
    <w:rsid w:val="00744F7B"/>
    <w:rsid w:val="00746814"/>
    <w:rsid w:val="0075294E"/>
    <w:rsid w:val="0075354B"/>
    <w:rsid w:val="00754676"/>
    <w:rsid w:val="0075734B"/>
    <w:rsid w:val="0075796E"/>
    <w:rsid w:val="007606D2"/>
    <w:rsid w:val="0076081B"/>
    <w:rsid w:val="00765C91"/>
    <w:rsid w:val="00770322"/>
    <w:rsid w:val="0077041A"/>
    <w:rsid w:val="007744C5"/>
    <w:rsid w:val="00774807"/>
    <w:rsid w:val="00774EDF"/>
    <w:rsid w:val="00774F38"/>
    <w:rsid w:val="007759A4"/>
    <w:rsid w:val="00775CA2"/>
    <w:rsid w:val="00776349"/>
    <w:rsid w:val="007767C8"/>
    <w:rsid w:val="00782565"/>
    <w:rsid w:val="00782B77"/>
    <w:rsid w:val="007832C3"/>
    <w:rsid w:val="0078397F"/>
    <w:rsid w:val="00784BA1"/>
    <w:rsid w:val="00786652"/>
    <w:rsid w:val="00791131"/>
    <w:rsid w:val="00791D04"/>
    <w:rsid w:val="00792360"/>
    <w:rsid w:val="00793969"/>
    <w:rsid w:val="00793CF8"/>
    <w:rsid w:val="00794216"/>
    <w:rsid w:val="007A0AD5"/>
    <w:rsid w:val="007A11CB"/>
    <w:rsid w:val="007A1308"/>
    <w:rsid w:val="007A20B3"/>
    <w:rsid w:val="007A32F4"/>
    <w:rsid w:val="007A3513"/>
    <w:rsid w:val="007A3F0A"/>
    <w:rsid w:val="007A4324"/>
    <w:rsid w:val="007A56A3"/>
    <w:rsid w:val="007A583F"/>
    <w:rsid w:val="007A66D2"/>
    <w:rsid w:val="007A70C2"/>
    <w:rsid w:val="007B1992"/>
    <w:rsid w:val="007B21B4"/>
    <w:rsid w:val="007B2C7B"/>
    <w:rsid w:val="007B3004"/>
    <w:rsid w:val="007B3008"/>
    <w:rsid w:val="007B5C5F"/>
    <w:rsid w:val="007B727B"/>
    <w:rsid w:val="007C0481"/>
    <w:rsid w:val="007C0E07"/>
    <w:rsid w:val="007C1001"/>
    <w:rsid w:val="007C13D4"/>
    <w:rsid w:val="007C2F89"/>
    <w:rsid w:val="007C52FD"/>
    <w:rsid w:val="007C6619"/>
    <w:rsid w:val="007D36BC"/>
    <w:rsid w:val="007D646F"/>
    <w:rsid w:val="007E05DB"/>
    <w:rsid w:val="007E10E4"/>
    <w:rsid w:val="007E230B"/>
    <w:rsid w:val="007E404C"/>
    <w:rsid w:val="007E5DEA"/>
    <w:rsid w:val="007E7B10"/>
    <w:rsid w:val="007F0342"/>
    <w:rsid w:val="007F21B8"/>
    <w:rsid w:val="007F2BEA"/>
    <w:rsid w:val="007F2E51"/>
    <w:rsid w:val="007F3240"/>
    <w:rsid w:val="007F508F"/>
    <w:rsid w:val="0080002B"/>
    <w:rsid w:val="00800DD1"/>
    <w:rsid w:val="008016A9"/>
    <w:rsid w:val="00802997"/>
    <w:rsid w:val="00802BBA"/>
    <w:rsid w:val="00802FEA"/>
    <w:rsid w:val="0080300D"/>
    <w:rsid w:val="008032FF"/>
    <w:rsid w:val="00803657"/>
    <w:rsid w:val="008043DF"/>
    <w:rsid w:val="008047E8"/>
    <w:rsid w:val="00805801"/>
    <w:rsid w:val="00806F63"/>
    <w:rsid w:val="008073D1"/>
    <w:rsid w:val="0081573E"/>
    <w:rsid w:val="00816B44"/>
    <w:rsid w:val="0082039F"/>
    <w:rsid w:val="00820785"/>
    <w:rsid w:val="00820B27"/>
    <w:rsid w:val="008217B2"/>
    <w:rsid w:val="008219D2"/>
    <w:rsid w:val="00821EE4"/>
    <w:rsid w:val="0082756E"/>
    <w:rsid w:val="00827877"/>
    <w:rsid w:val="008301B4"/>
    <w:rsid w:val="00830CDC"/>
    <w:rsid w:val="00831A84"/>
    <w:rsid w:val="008324E1"/>
    <w:rsid w:val="008326BB"/>
    <w:rsid w:val="00833097"/>
    <w:rsid w:val="00834403"/>
    <w:rsid w:val="008347DD"/>
    <w:rsid w:val="0084211D"/>
    <w:rsid w:val="00842384"/>
    <w:rsid w:val="00843246"/>
    <w:rsid w:val="008448F5"/>
    <w:rsid w:val="008456AB"/>
    <w:rsid w:val="00846291"/>
    <w:rsid w:val="00847037"/>
    <w:rsid w:val="008517B6"/>
    <w:rsid w:val="00854A3F"/>
    <w:rsid w:val="00861595"/>
    <w:rsid w:val="00862A5F"/>
    <w:rsid w:val="0086466F"/>
    <w:rsid w:val="00866AB4"/>
    <w:rsid w:val="00866C33"/>
    <w:rsid w:val="00866DCE"/>
    <w:rsid w:val="00870CCC"/>
    <w:rsid w:val="00871E5C"/>
    <w:rsid w:val="008720DE"/>
    <w:rsid w:val="008724E9"/>
    <w:rsid w:val="00873283"/>
    <w:rsid w:val="00873B39"/>
    <w:rsid w:val="00873F77"/>
    <w:rsid w:val="00874BF2"/>
    <w:rsid w:val="00875B19"/>
    <w:rsid w:val="00876608"/>
    <w:rsid w:val="00876DE2"/>
    <w:rsid w:val="00880653"/>
    <w:rsid w:val="00880C29"/>
    <w:rsid w:val="00880D96"/>
    <w:rsid w:val="0088147C"/>
    <w:rsid w:val="008843DA"/>
    <w:rsid w:val="00884978"/>
    <w:rsid w:val="008857F3"/>
    <w:rsid w:val="00886F7F"/>
    <w:rsid w:val="008904F2"/>
    <w:rsid w:val="00892999"/>
    <w:rsid w:val="0089405D"/>
    <w:rsid w:val="00896D24"/>
    <w:rsid w:val="00897877"/>
    <w:rsid w:val="008A1EAA"/>
    <w:rsid w:val="008A22BC"/>
    <w:rsid w:val="008B3465"/>
    <w:rsid w:val="008C10FE"/>
    <w:rsid w:val="008C12B5"/>
    <w:rsid w:val="008C237D"/>
    <w:rsid w:val="008C2951"/>
    <w:rsid w:val="008C3891"/>
    <w:rsid w:val="008C3A3C"/>
    <w:rsid w:val="008C62D9"/>
    <w:rsid w:val="008C693A"/>
    <w:rsid w:val="008D16E4"/>
    <w:rsid w:val="008D17A4"/>
    <w:rsid w:val="008D23A8"/>
    <w:rsid w:val="008D3747"/>
    <w:rsid w:val="008D3971"/>
    <w:rsid w:val="008D4E04"/>
    <w:rsid w:val="008D5A44"/>
    <w:rsid w:val="008D5CA9"/>
    <w:rsid w:val="008D5CCD"/>
    <w:rsid w:val="008D6E73"/>
    <w:rsid w:val="008D73AE"/>
    <w:rsid w:val="008D7DC1"/>
    <w:rsid w:val="008E0805"/>
    <w:rsid w:val="008E0985"/>
    <w:rsid w:val="008E0C42"/>
    <w:rsid w:val="008E1787"/>
    <w:rsid w:val="008E4594"/>
    <w:rsid w:val="008E472A"/>
    <w:rsid w:val="008E4D76"/>
    <w:rsid w:val="008E5C7E"/>
    <w:rsid w:val="008E7535"/>
    <w:rsid w:val="008E788B"/>
    <w:rsid w:val="008F01C7"/>
    <w:rsid w:val="008F0D27"/>
    <w:rsid w:val="008F33F2"/>
    <w:rsid w:val="008F3838"/>
    <w:rsid w:val="008F4AE1"/>
    <w:rsid w:val="008F4C44"/>
    <w:rsid w:val="008F4E38"/>
    <w:rsid w:val="008F5C84"/>
    <w:rsid w:val="008F6046"/>
    <w:rsid w:val="008F6273"/>
    <w:rsid w:val="008F75CC"/>
    <w:rsid w:val="00900753"/>
    <w:rsid w:val="00900B71"/>
    <w:rsid w:val="00900FD9"/>
    <w:rsid w:val="00902417"/>
    <w:rsid w:val="00902A1A"/>
    <w:rsid w:val="00904074"/>
    <w:rsid w:val="00904A2D"/>
    <w:rsid w:val="00904E2E"/>
    <w:rsid w:val="009071FC"/>
    <w:rsid w:val="00907A0B"/>
    <w:rsid w:val="00907D59"/>
    <w:rsid w:val="00910FC9"/>
    <w:rsid w:val="00910FE2"/>
    <w:rsid w:val="0091329B"/>
    <w:rsid w:val="00913AF7"/>
    <w:rsid w:val="009148B9"/>
    <w:rsid w:val="00915410"/>
    <w:rsid w:val="009168A9"/>
    <w:rsid w:val="00917DDA"/>
    <w:rsid w:val="00920525"/>
    <w:rsid w:val="00923F8E"/>
    <w:rsid w:val="009249C9"/>
    <w:rsid w:val="00924EA6"/>
    <w:rsid w:val="00925189"/>
    <w:rsid w:val="00925F7B"/>
    <w:rsid w:val="00926822"/>
    <w:rsid w:val="009271FC"/>
    <w:rsid w:val="009318CD"/>
    <w:rsid w:val="00932D9A"/>
    <w:rsid w:val="009331B5"/>
    <w:rsid w:val="009345A1"/>
    <w:rsid w:val="00935B4E"/>
    <w:rsid w:val="009368DD"/>
    <w:rsid w:val="00940D95"/>
    <w:rsid w:val="009413B4"/>
    <w:rsid w:val="0094506D"/>
    <w:rsid w:val="009464D5"/>
    <w:rsid w:val="009474A7"/>
    <w:rsid w:val="0095221B"/>
    <w:rsid w:val="00952935"/>
    <w:rsid w:val="009538CE"/>
    <w:rsid w:val="00953B77"/>
    <w:rsid w:val="009559E4"/>
    <w:rsid w:val="009612E9"/>
    <w:rsid w:val="00961BDE"/>
    <w:rsid w:val="00961CA1"/>
    <w:rsid w:val="00962D83"/>
    <w:rsid w:val="00962F02"/>
    <w:rsid w:val="00964199"/>
    <w:rsid w:val="00964598"/>
    <w:rsid w:val="0096464C"/>
    <w:rsid w:val="0096639F"/>
    <w:rsid w:val="00966C9F"/>
    <w:rsid w:val="00971753"/>
    <w:rsid w:val="0097590C"/>
    <w:rsid w:val="00975FD6"/>
    <w:rsid w:val="00981966"/>
    <w:rsid w:val="00983326"/>
    <w:rsid w:val="009838B4"/>
    <w:rsid w:val="00983B08"/>
    <w:rsid w:val="009843C4"/>
    <w:rsid w:val="009847D1"/>
    <w:rsid w:val="00984B55"/>
    <w:rsid w:val="00985970"/>
    <w:rsid w:val="00985CEE"/>
    <w:rsid w:val="00985E21"/>
    <w:rsid w:val="009874DF"/>
    <w:rsid w:val="00987C51"/>
    <w:rsid w:val="009903E2"/>
    <w:rsid w:val="00991B43"/>
    <w:rsid w:val="00994EF3"/>
    <w:rsid w:val="009953D7"/>
    <w:rsid w:val="00995A8D"/>
    <w:rsid w:val="009967A9"/>
    <w:rsid w:val="009A0AEF"/>
    <w:rsid w:val="009A0C6D"/>
    <w:rsid w:val="009A1DE8"/>
    <w:rsid w:val="009A3318"/>
    <w:rsid w:val="009A3F4D"/>
    <w:rsid w:val="009A46B6"/>
    <w:rsid w:val="009A675F"/>
    <w:rsid w:val="009A7AFF"/>
    <w:rsid w:val="009A7BCF"/>
    <w:rsid w:val="009B0542"/>
    <w:rsid w:val="009B068F"/>
    <w:rsid w:val="009B0DDF"/>
    <w:rsid w:val="009B2F57"/>
    <w:rsid w:val="009B3324"/>
    <w:rsid w:val="009B429E"/>
    <w:rsid w:val="009B5588"/>
    <w:rsid w:val="009B60D8"/>
    <w:rsid w:val="009B625B"/>
    <w:rsid w:val="009C1B63"/>
    <w:rsid w:val="009C1EEB"/>
    <w:rsid w:val="009C1FF6"/>
    <w:rsid w:val="009C3A22"/>
    <w:rsid w:val="009C75CB"/>
    <w:rsid w:val="009D0935"/>
    <w:rsid w:val="009D216E"/>
    <w:rsid w:val="009D239B"/>
    <w:rsid w:val="009D267E"/>
    <w:rsid w:val="009D3EA9"/>
    <w:rsid w:val="009D4901"/>
    <w:rsid w:val="009D5BCD"/>
    <w:rsid w:val="009E36C1"/>
    <w:rsid w:val="009E3E4B"/>
    <w:rsid w:val="009E4A71"/>
    <w:rsid w:val="009E4AFF"/>
    <w:rsid w:val="009E4D07"/>
    <w:rsid w:val="009F0050"/>
    <w:rsid w:val="009F3077"/>
    <w:rsid w:val="009F3E6A"/>
    <w:rsid w:val="009F40BE"/>
    <w:rsid w:val="009F5029"/>
    <w:rsid w:val="009F56A8"/>
    <w:rsid w:val="009F750F"/>
    <w:rsid w:val="009F75A3"/>
    <w:rsid w:val="00A003B9"/>
    <w:rsid w:val="00A0173D"/>
    <w:rsid w:val="00A07F43"/>
    <w:rsid w:val="00A1017C"/>
    <w:rsid w:val="00A1182F"/>
    <w:rsid w:val="00A149F3"/>
    <w:rsid w:val="00A17F86"/>
    <w:rsid w:val="00A2077A"/>
    <w:rsid w:val="00A21768"/>
    <w:rsid w:val="00A24CEA"/>
    <w:rsid w:val="00A31DDF"/>
    <w:rsid w:val="00A32828"/>
    <w:rsid w:val="00A32FC8"/>
    <w:rsid w:val="00A3513A"/>
    <w:rsid w:val="00A36FB8"/>
    <w:rsid w:val="00A40C36"/>
    <w:rsid w:val="00A44571"/>
    <w:rsid w:val="00A44B2D"/>
    <w:rsid w:val="00A45CE2"/>
    <w:rsid w:val="00A46F83"/>
    <w:rsid w:val="00A479BA"/>
    <w:rsid w:val="00A52C79"/>
    <w:rsid w:val="00A5376A"/>
    <w:rsid w:val="00A5544A"/>
    <w:rsid w:val="00A554BD"/>
    <w:rsid w:val="00A55946"/>
    <w:rsid w:val="00A61568"/>
    <w:rsid w:val="00A6181E"/>
    <w:rsid w:val="00A62E7B"/>
    <w:rsid w:val="00A63491"/>
    <w:rsid w:val="00A64400"/>
    <w:rsid w:val="00A64716"/>
    <w:rsid w:val="00A65B26"/>
    <w:rsid w:val="00A66F1A"/>
    <w:rsid w:val="00A6795E"/>
    <w:rsid w:val="00A71FCC"/>
    <w:rsid w:val="00A73683"/>
    <w:rsid w:val="00A73A68"/>
    <w:rsid w:val="00A73B91"/>
    <w:rsid w:val="00A75F88"/>
    <w:rsid w:val="00A80D98"/>
    <w:rsid w:val="00A812B4"/>
    <w:rsid w:val="00A831BF"/>
    <w:rsid w:val="00A87E37"/>
    <w:rsid w:val="00A87F0E"/>
    <w:rsid w:val="00A90453"/>
    <w:rsid w:val="00A90FD0"/>
    <w:rsid w:val="00A9162C"/>
    <w:rsid w:val="00A94E91"/>
    <w:rsid w:val="00A96573"/>
    <w:rsid w:val="00AA010A"/>
    <w:rsid w:val="00AA2538"/>
    <w:rsid w:val="00AA317A"/>
    <w:rsid w:val="00AA33CD"/>
    <w:rsid w:val="00AA3B56"/>
    <w:rsid w:val="00AA4E1C"/>
    <w:rsid w:val="00AA583C"/>
    <w:rsid w:val="00AA74F1"/>
    <w:rsid w:val="00AA7A7B"/>
    <w:rsid w:val="00AB0C89"/>
    <w:rsid w:val="00AB1204"/>
    <w:rsid w:val="00AB1FE9"/>
    <w:rsid w:val="00AB4594"/>
    <w:rsid w:val="00AB4EEF"/>
    <w:rsid w:val="00AB50B8"/>
    <w:rsid w:val="00AB7547"/>
    <w:rsid w:val="00AC0404"/>
    <w:rsid w:val="00AC042D"/>
    <w:rsid w:val="00AC0636"/>
    <w:rsid w:val="00AC089F"/>
    <w:rsid w:val="00AC1242"/>
    <w:rsid w:val="00AC13EE"/>
    <w:rsid w:val="00AC282D"/>
    <w:rsid w:val="00AC4A07"/>
    <w:rsid w:val="00AC54D9"/>
    <w:rsid w:val="00AC6214"/>
    <w:rsid w:val="00AC780E"/>
    <w:rsid w:val="00AD0701"/>
    <w:rsid w:val="00AD0972"/>
    <w:rsid w:val="00AD299B"/>
    <w:rsid w:val="00AD34A8"/>
    <w:rsid w:val="00AD36DF"/>
    <w:rsid w:val="00AD7533"/>
    <w:rsid w:val="00AD7CF3"/>
    <w:rsid w:val="00AE16A0"/>
    <w:rsid w:val="00AE1936"/>
    <w:rsid w:val="00AE1A6E"/>
    <w:rsid w:val="00AE2494"/>
    <w:rsid w:val="00AE2E7A"/>
    <w:rsid w:val="00AE386B"/>
    <w:rsid w:val="00AE5E29"/>
    <w:rsid w:val="00AF0177"/>
    <w:rsid w:val="00AF1C40"/>
    <w:rsid w:val="00AF2BAD"/>
    <w:rsid w:val="00AF6389"/>
    <w:rsid w:val="00AF67AF"/>
    <w:rsid w:val="00AF68C4"/>
    <w:rsid w:val="00AF7120"/>
    <w:rsid w:val="00B01469"/>
    <w:rsid w:val="00B01803"/>
    <w:rsid w:val="00B01B08"/>
    <w:rsid w:val="00B01BAE"/>
    <w:rsid w:val="00B05A99"/>
    <w:rsid w:val="00B072C8"/>
    <w:rsid w:val="00B1005B"/>
    <w:rsid w:val="00B10C90"/>
    <w:rsid w:val="00B111ED"/>
    <w:rsid w:val="00B118F2"/>
    <w:rsid w:val="00B11A43"/>
    <w:rsid w:val="00B12DFD"/>
    <w:rsid w:val="00B1647C"/>
    <w:rsid w:val="00B16BD6"/>
    <w:rsid w:val="00B17ABC"/>
    <w:rsid w:val="00B17BCF"/>
    <w:rsid w:val="00B2173A"/>
    <w:rsid w:val="00B21AB5"/>
    <w:rsid w:val="00B2440A"/>
    <w:rsid w:val="00B26163"/>
    <w:rsid w:val="00B27062"/>
    <w:rsid w:val="00B300B2"/>
    <w:rsid w:val="00B30927"/>
    <w:rsid w:val="00B31A16"/>
    <w:rsid w:val="00B32C31"/>
    <w:rsid w:val="00B32D74"/>
    <w:rsid w:val="00B3398D"/>
    <w:rsid w:val="00B33A9E"/>
    <w:rsid w:val="00B33D77"/>
    <w:rsid w:val="00B3560B"/>
    <w:rsid w:val="00B35E64"/>
    <w:rsid w:val="00B365F4"/>
    <w:rsid w:val="00B40599"/>
    <w:rsid w:val="00B41CE1"/>
    <w:rsid w:val="00B44146"/>
    <w:rsid w:val="00B446CC"/>
    <w:rsid w:val="00B44707"/>
    <w:rsid w:val="00B51B41"/>
    <w:rsid w:val="00B530C6"/>
    <w:rsid w:val="00B54284"/>
    <w:rsid w:val="00B566F5"/>
    <w:rsid w:val="00B56BC0"/>
    <w:rsid w:val="00B56D46"/>
    <w:rsid w:val="00B6013A"/>
    <w:rsid w:val="00B60B0D"/>
    <w:rsid w:val="00B60E7D"/>
    <w:rsid w:val="00B6266D"/>
    <w:rsid w:val="00B63C52"/>
    <w:rsid w:val="00B702E6"/>
    <w:rsid w:val="00B70740"/>
    <w:rsid w:val="00B70C7F"/>
    <w:rsid w:val="00B719CA"/>
    <w:rsid w:val="00B724CB"/>
    <w:rsid w:val="00B728B6"/>
    <w:rsid w:val="00B73271"/>
    <w:rsid w:val="00B75B58"/>
    <w:rsid w:val="00B76E9B"/>
    <w:rsid w:val="00B82413"/>
    <w:rsid w:val="00B82F77"/>
    <w:rsid w:val="00B82F9C"/>
    <w:rsid w:val="00B838D6"/>
    <w:rsid w:val="00B8473C"/>
    <w:rsid w:val="00B84A37"/>
    <w:rsid w:val="00B86094"/>
    <w:rsid w:val="00B877C9"/>
    <w:rsid w:val="00B90902"/>
    <w:rsid w:val="00B91231"/>
    <w:rsid w:val="00B93C55"/>
    <w:rsid w:val="00B946ED"/>
    <w:rsid w:val="00B94A4F"/>
    <w:rsid w:val="00B94E3F"/>
    <w:rsid w:val="00B96967"/>
    <w:rsid w:val="00B978E8"/>
    <w:rsid w:val="00BA03DE"/>
    <w:rsid w:val="00BA0D0E"/>
    <w:rsid w:val="00BA1F36"/>
    <w:rsid w:val="00BA2173"/>
    <w:rsid w:val="00BA35E9"/>
    <w:rsid w:val="00BA3857"/>
    <w:rsid w:val="00BA3B20"/>
    <w:rsid w:val="00BA6953"/>
    <w:rsid w:val="00BA6A41"/>
    <w:rsid w:val="00BA73CC"/>
    <w:rsid w:val="00BB0305"/>
    <w:rsid w:val="00BB7371"/>
    <w:rsid w:val="00BB7815"/>
    <w:rsid w:val="00BC11B6"/>
    <w:rsid w:val="00BC16D0"/>
    <w:rsid w:val="00BC270E"/>
    <w:rsid w:val="00BC2EF1"/>
    <w:rsid w:val="00BC321E"/>
    <w:rsid w:val="00BC3EE9"/>
    <w:rsid w:val="00BC664F"/>
    <w:rsid w:val="00BC665C"/>
    <w:rsid w:val="00BC67AB"/>
    <w:rsid w:val="00BC6E83"/>
    <w:rsid w:val="00BD31D7"/>
    <w:rsid w:val="00BE073D"/>
    <w:rsid w:val="00BE0962"/>
    <w:rsid w:val="00BE2312"/>
    <w:rsid w:val="00BE310B"/>
    <w:rsid w:val="00BE3238"/>
    <w:rsid w:val="00BE3C7A"/>
    <w:rsid w:val="00BE3E57"/>
    <w:rsid w:val="00BE4D19"/>
    <w:rsid w:val="00BE6A72"/>
    <w:rsid w:val="00BE6EE5"/>
    <w:rsid w:val="00BE7E7B"/>
    <w:rsid w:val="00BF0C3C"/>
    <w:rsid w:val="00BF2EF5"/>
    <w:rsid w:val="00BF3FD6"/>
    <w:rsid w:val="00BF4DE6"/>
    <w:rsid w:val="00C01EE5"/>
    <w:rsid w:val="00C02EFB"/>
    <w:rsid w:val="00C03035"/>
    <w:rsid w:val="00C030BF"/>
    <w:rsid w:val="00C04D9A"/>
    <w:rsid w:val="00C0552D"/>
    <w:rsid w:val="00C058CF"/>
    <w:rsid w:val="00C05ECC"/>
    <w:rsid w:val="00C061F6"/>
    <w:rsid w:val="00C064AD"/>
    <w:rsid w:val="00C07FA2"/>
    <w:rsid w:val="00C10A9A"/>
    <w:rsid w:val="00C12BE7"/>
    <w:rsid w:val="00C15955"/>
    <w:rsid w:val="00C15BC1"/>
    <w:rsid w:val="00C16846"/>
    <w:rsid w:val="00C17E42"/>
    <w:rsid w:val="00C2218D"/>
    <w:rsid w:val="00C23536"/>
    <w:rsid w:val="00C23CCF"/>
    <w:rsid w:val="00C24815"/>
    <w:rsid w:val="00C25850"/>
    <w:rsid w:val="00C25938"/>
    <w:rsid w:val="00C25C71"/>
    <w:rsid w:val="00C263AB"/>
    <w:rsid w:val="00C26ABA"/>
    <w:rsid w:val="00C2718D"/>
    <w:rsid w:val="00C31829"/>
    <w:rsid w:val="00C32565"/>
    <w:rsid w:val="00C34BDC"/>
    <w:rsid w:val="00C35DC4"/>
    <w:rsid w:val="00C40A82"/>
    <w:rsid w:val="00C42714"/>
    <w:rsid w:val="00C4386D"/>
    <w:rsid w:val="00C4403F"/>
    <w:rsid w:val="00C466D5"/>
    <w:rsid w:val="00C519B0"/>
    <w:rsid w:val="00C526E8"/>
    <w:rsid w:val="00C532DD"/>
    <w:rsid w:val="00C53C2B"/>
    <w:rsid w:val="00C53E5C"/>
    <w:rsid w:val="00C549A4"/>
    <w:rsid w:val="00C55893"/>
    <w:rsid w:val="00C558A3"/>
    <w:rsid w:val="00C55CF3"/>
    <w:rsid w:val="00C56FA6"/>
    <w:rsid w:val="00C63DDF"/>
    <w:rsid w:val="00C64061"/>
    <w:rsid w:val="00C65416"/>
    <w:rsid w:val="00C66E57"/>
    <w:rsid w:val="00C7481B"/>
    <w:rsid w:val="00C76CDC"/>
    <w:rsid w:val="00C76D6E"/>
    <w:rsid w:val="00C77A38"/>
    <w:rsid w:val="00C77A77"/>
    <w:rsid w:val="00C77B2B"/>
    <w:rsid w:val="00C81C12"/>
    <w:rsid w:val="00C820F3"/>
    <w:rsid w:val="00C82D6E"/>
    <w:rsid w:val="00C83C47"/>
    <w:rsid w:val="00C84569"/>
    <w:rsid w:val="00C84D34"/>
    <w:rsid w:val="00C8637F"/>
    <w:rsid w:val="00C8673E"/>
    <w:rsid w:val="00C87F4D"/>
    <w:rsid w:val="00C91BA2"/>
    <w:rsid w:val="00C9466B"/>
    <w:rsid w:val="00C94BD9"/>
    <w:rsid w:val="00C96552"/>
    <w:rsid w:val="00C972FD"/>
    <w:rsid w:val="00CA32DD"/>
    <w:rsid w:val="00CA40D8"/>
    <w:rsid w:val="00CA7174"/>
    <w:rsid w:val="00CB1832"/>
    <w:rsid w:val="00CB1D18"/>
    <w:rsid w:val="00CB658C"/>
    <w:rsid w:val="00CB7C67"/>
    <w:rsid w:val="00CC0624"/>
    <w:rsid w:val="00CC610C"/>
    <w:rsid w:val="00CC627F"/>
    <w:rsid w:val="00CC63F0"/>
    <w:rsid w:val="00CC6610"/>
    <w:rsid w:val="00CD1617"/>
    <w:rsid w:val="00CD2A26"/>
    <w:rsid w:val="00CD2E83"/>
    <w:rsid w:val="00CD3AE7"/>
    <w:rsid w:val="00CD51AB"/>
    <w:rsid w:val="00CD552F"/>
    <w:rsid w:val="00CD77F3"/>
    <w:rsid w:val="00CE267D"/>
    <w:rsid w:val="00CE2BF4"/>
    <w:rsid w:val="00CE3C2B"/>
    <w:rsid w:val="00CE59B9"/>
    <w:rsid w:val="00CE715F"/>
    <w:rsid w:val="00CE7FF8"/>
    <w:rsid w:val="00CF0043"/>
    <w:rsid w:val="00CF034F"/>
    <w:rsid w:val="00CF0917"/>
    <w:rsid w:val="00CF0B24"/>
    <w:rsid w:val="00CF1592"/>
    <w:rsid w:val="00CF18CC"/>
    <w:rsid w:val="00CF33A0"/>
    <w:rsid w:val="00CF4F36"/>
    <w:rsid w:val="00CF638B"/>
    <w:rsid w:val="00CF75B3"/>
    <w:rsid w:val="00CF7FF7"/>
    <w:rsid w:val="00D021BE"/>
    <w:rsid w:val="00D02D5C"/>
    <w:rsid w:val="00D02D9D"/>
    <w:rsid w:val="00D04BE0"/>
    <w:rsid w:val="00D0697A"/>
    <w:rsid w:val="00D07868"/>
    <w:rsid w:val="00D079D3"/>
    <w:rsid w:val="00D079FA"/>
    <w:rsid w:val="00D11CA5"/>
    <w:rsid w:val="00D11ECA"/>
    <w:rsid w:val="00D12AB1"/>
    <w:rsid w:val="00D13103"/>
    <w:rsid w:val="00D13F05"/>
    <w:rsid w:val="00D14AFE"/>
    <w:rsid w:val="00D172D9"/>
    <w:rsid w:val="00D174B7"/>
    <w:rsid w:val="00D20C23"/>
    <w:rsid w:val="00D21A13"/>
    <w:rsid w:val="00D22083"/>
    <w:rsid w:val="00D22B1D"/>
    <w:rsid w:val="00D23EBF"/>
    <w:rsid w:val="00D24098"/>
    <w:rsid w:val="00D246C4"/>
    <w:rsid w:val="00D24CDC"/>
    <w:rsid w:val="00D2571A"/>
    <w:rsid w:val="00D25A0B"/>
    <w:rsid w:val="00D309AA"/>
    <w:rsid w:val="00D34BEB"/>
    <w:rsid w:val="00D34CCC"/>
    <w:rsid w:val="00D35B05"/>
    <w:rsid w:val="00D37ECD"/>
    <w:rsid w:val="00D408B0"/>
    <w:rsid w:val="00D40A1C"/>
    <w:rsid w:val="00D417E8"/>
    <w:rsid w:val="00D4186B"/>
    <w:rsid w:val="00D41D8F"/>
    <w:rsid w:val="00D42ED2"/>
    <w:rsid w:val="00D43484"/>
    <w:rsid w:val="00D45C81"/>
    <w:rsid w:val="00D46592"/>
    <w:rsid w:val="00D466C8"/>
    <w:rsid w:val="00D46819"/>
    <w:rsid w:val="00D4695B"/>
    <w:rsid w:val="00D46A2B"/>
    <w:rsid w:val="00D4706C"/>
    <w:rsid w:val="00D51B35"/>
    <w:rsid w:val="00D52578"/>
    <w:rsid w:val="00D5348C"/>
    <w:rsid w:val="00D54E43"/>
    <w:rsid w:val="00D57693"/>
    <w:rsid w:val="00D57E81"/>
    <w:rsid w:val="00D658FB"/>
    <w:rsid w:val="00D6593E"/>
    <w:rsid w:val="00D65979"/>
    <w:rsid w:val="00D65EBE"/>
    <w:rsid w:val="00D6632A"/>
    <w:rsid w:val="00D66B51"/>
    <w:rsid w:val="00D67636"/>
    <w:rsid w:val="00D67A51"/>
    <w:rsid w:val="00D67C23"/>
    <w:rsid w:val="00D748FC"/>
    <w:rsid w:val="00D77C70"/>
    <w:rsid w:val="00D82DFF"/>
    <w:rsid w:val="00D8323A"/>
    <w:rsid w:val="00D83ABB"/>
    <w:rsid w:val="00D845C9"/>
    <w:rsid w:val="00D85179"/>
    <w:rsid w:val="00D902D5"/>
    <w:rsid w:val="00D905F6"/>
    <w:rsid w:val="00D93ED7"/>
    <w:rsid w:val="00DA0CBC"/>
    <w:rsid w:val="00DA1CDE"/>
    <w:rsid w:val="00DA20A1"/>
    <w:rsid w:val="00DA2868"/>
    <w:rsid w:val="00DA5E83"/>
    <w:rsid w:val="00DA7B67"/>
    <w:rsid w:val="00DB0DE7"/>
    <w:rsid w:val="00DB397E"/>
    <w:rsid w:val="00DB3FDE"/>
    <w:rsid w:val="00DB448D"/>
    <w:rsid w:val="00DB51D2"/>
    <w:rsid w:val="00DB565B"/>
    <w:rsid w:val="00DB579C"/>
    <w:rsid w:val="00DC2C43"/>
    <w:rsid w:val="00DD15E4"/>
    <w:rsid w:val="00DD339E"/>
    <w:rsid w:val="00DD37FD"/>
    <w:rsid w:val="00DD4AB9"/>
    <w:rsid w:val="00DE113C"/>
    <w:rsid w:val="00DE17DD"/>
    <w:rsid w:val="00DE1859"/>
    <w:rsid w:val="00DE2229"/>
    <w:rsid w:val="00DE387B"/>
    <w:rsid w:val="00DE4DB8"/>
    <w:rsid w:val="00DE555D"/>
    <w:rsid w:val="00DE595E"/>
    <w:rsid w:val="00DE688A"/>
    <w:rsid w:val="00DE6F8F"/>
    <w:rsid w:val="00DE7F03"/>
    <w:rsid w:val="00DF1A26"/>
    <w:rsid w:val="00DF2606"/>
    <w:rsid w:val="00DF311B"/>
    <w:rsid w:val="00DF409C"/>
    <w:rsid w:val="00DF555F"/>
    <w:rsid w:val="00DF6C14"/>
    <w:rsid w:val="00DF7716"/>
    <w:rsid w:val="00DF7CBB"/>
    <w:rsid w:val="00E02709"/>
    <w:rsid w:val="00E02B6D"/>
    <w:rsid w:val="00E040B2"/>
    <w:rsid w:val="00E05D2F"/>
    <w:rsid w:val="00E073F3"/>
    <w:rsid w:val="00E07F0C"/>
    <w:rsid w:val="00E115F3"/>
    <w:rsid w:val="00E11729"/>
    <w:rsid w:val="00E13A96"/>
    <w:rsid w:val="00E172E4"/>
    <w:rsid w:val="00E1772B"/>
    <w:rsid w:val="00E246B5"/>
    <w:rsid w:val="00E24D75"/>
    <w:rsid w:val="00E259C7"/>
    <w:rsid w:val="00E25B31"/>
    <w:rsid w:val="00E26518"/>
    <w:rsid w:val="00E26FC2"/>
    <w:rsid w:val="00E2734B"/>
    <w:rsid w:val="00E32200"/>
    <w:rsid w:val="00E33E8A"/>
    <w:rsid w:val="00E34BC2"/>
    <w:rsid w:val="00E35364"/>
    <w:rsid w:val="00E36B2C"/>
    <w:rsid w:val="00E400DC"/>
    <w:rsid w:val="00E4028B"/>
    <w:rsid w:val="00E42F8E"/>
    <w:rsid w:val="00E44DCF"/>
    <w:rsid w:val="00E47AA5"/>
    <w:rsid w:val="00E47DF8"/>
    <w:rsid w:val="00E5168E"/>
    <w:rsid w:val="00E51F00"/>
    <w:rsid w:val="00E54B09"/>
    <w:rsid w:val="00E55089"/>
    <w:rsid w:val="00E55358"/>
    <w:rsid w:val="00E55916"/>
    <w:rsid w:val="00E55975"/>
    <w:rsid w:val="00E56339"/>
    <w:rsid w:val="00E56B11"/>
    <w:rsid w:val="00E57087"/>
    <w:rsid w:val="00E57398"/>
    <w:rsid w:val="00E60D64"/>
    <w:rsid w:val="00E61980"/>
    <w:rsid w:val="00E629C6"/>
    <w:rsid w:val="00E63315"/>
    <w:rsid w:val="00E6414D"/>
    <w:rsid w:val="00E655BA"/>
    <w:rsid w:val="00E666A6"/>
    <w:rsid w:val="00E712DD"/>
    <w:rsid w:val="00E73161"/>
    <w:rsid w:val="00E740EE"/>
    <w:rsid w:val="00E74BB9"/>
    <w:rsid w:val="00E75577"/>
    <w:rsid w:val="00E76726"/>
    <w:rsid w:val="00E76E5C"/>
    <w:rsid w:val="00E80964"/>
    <w:rsid w:val="00E822AC"/>
    <w:rsid w:val="00E904DF"/>
    <w:rsid w:val="00E905C4"/>
    <w:rsid w:val="00E912D2"/>
    <w:rsid w:val="00E92CE4"/>
    <w:rsid w:val="00E93F1D"/>
    <w:rsid w:val="00E955D6"/>
    <w:rsid w:val="00EA2275"/>
    <w:rsid w:val="00EA337D"/>
    <w:rsid w:val="00EA5649"/>
    <w:rsid w:val="00EA7637"/>
    <w:rsid w:val="00EB0CBC"/>
    <w:rsid w:val="00EB10ED"/>
    <w:rsid w:val="00EB11FE"/>
    <w:rsid w:val="00EB14CD"/>
    <w:rsid w:val="00EB1672"/>
    <w:rsid w:val="00EB1F2D"/>
    <w:rsid w:val="00EB2637"/>
    <w:rsid w:val="00EB2FB0"/>
    <w:rsid w:val="00EB313E"/>
    <w:rsid w:val="00EB3ABF"/>
    <w:rsid w:val="00EB4EC9"/>
    <w:rsid w:val="00EB536A"/>
    <w:rsid w:val="00EB5E35"/>
    <w:rsid w:val="00EB5FE8"/>
    <w:rsid w:val="00EB78DA"/>
    <w:rsid w:val="00EB7EE2"/>
    <w:rsid w:val="00EC1144"/>
    <w:rsid w:val="00EC1739"/>
    <w:rsid w:val="00EC1B57"/>
    <w:rsid w:val="00EC286B"/>
    <w:rsid w:val="00EC2C35"/>
    <w:rsid w:val="00EC30F5"/>
    <w:rsid w:val="00EC3DE7"/>
    <w:rsid w:val="00EC4A16"/>
    <w:rsid w:val="00EC5055"/>
    <w:rsid w:val="00EC5A21"/>
    <w:rsid w:val="00EC63DB"/>
    <w:rsid w:val="00EC6A1D"/>
    <w:rsid w:val="00EC6C71"/>
    <w:rsid w:val="00EC745B"/>
    <w:rsid w:val="00ED134D"/>
    <w:rsid w:val="00ED1737"/>
    <w:rsid w:val="00ED18B2"/>
    <w:rsid w:val="00ED1CB1"/>
    <w:rsid w:val="00ED37F2"/>
    <w:rsid w:val="00ED4604"/>
    <w:rsid w:val="00ED503C"/>
    <w:rsid w:val="00ED58A9"/>
    <w:rsid w:val="00ED5C81"/>
    <w:rsid w:val="00ED64AF"/>
    <w:rsid w:val="00ED6794"/>
    <w:rsid w:val="00EE073F"/>
    <w:rsid w:val="00EE07DD"/>
    <w:rsid w:val="00EE0F91"/>
    <w:rsid w:val="00EE1D16"/>
    <w:rsid w:val="00EE29A1"/>
    <w:rsid w:val="00EE2B3A"/>
    <w:rsid w:val="00EE738D"/>
    <w:rsid w:val="00EF39FB"/>
    <w:rsid w:val="00EF403A"/>
    <w:rsid w:val="00EF40A9"/>
    <w:rsid w:val="00EF4561"/>
    <w:rsid w:val="00EF556E"/>
    <w:rsid w:val="00F00161"/>
    <w:rsid w:val="00F00C28"/>
    <w:rsid w:val="00F01625"/>
    <w:rsid w:val="00F017D6"/>
    <w:rsid w:val="00F01C87"/>
    <w:rsid w:val="00F01CD1"/>
    <w:rsid w:val="00F05020"/>
    <w:rsid w:val="00F07FF3"/>
    <w:rsid w:val="00F11734"/>
    <w:rsid w:val="00F119B6"/>
    <w:rsid w:val="00F11F7F"/>
    <w:rsid w:val="00F12EA3"/>
    <w:rsid w:val="00F13B1B"/>
    <w:rsid w:val="00F146C1"/>
    <w:rsid w:val="00F16943"/>
    <w:rsid w:val="00F16C05"/>
    <w:rsid w:val="00F1799B"/>
    <w:rsid w:val="00F20D8A"/>
    <w:rsid w:val="00F22296"/>
    <w:rsid w:val="00F27AEA"/>
    <w:rsid w:val="00F30D4C"/>
    <w:rsid w:val="00F33E87"/>
    <w:rsid w:val="00F352FB"/>
    <w:rsid w:val="00F3637E"/>
    <w:rsid w:val="00F373CB"/>
    <w:rsid w:val="00F42A1E"/>
    <w:rsid w:val="00F443E0"/>
    <w:rsid w:val="00F45015"/>
    <w:rsid w:val="00F45111"/>
    <w:rsid w:val="00F467C5"/>
    <w:rsid w:val="00F51B04"/>
    <w:rsid w:val="00F55164"/>
    <w:rsid w:val="00F55E82"/>
    <w:rsid w:val="00F56FC6"/>
    <w:rsid w:val="00F62888"/>
    <w:rsid w:val="00F63BB7"/>
    <w:rsid w:val="00F6438D"/>
    <w:rsid w:val="00F65117"/>
    <w:rsid w:val="00F65531"/>
    <w:rsid w:val="00F66557"/>
    <w:rsid w:val="00F70683"/>
    <w:rsid w:val="00F70E35"/>
    <w:rsid w:val="00F7119D"/>
    <w:rsid w:val="00F7352C"/>
    <w:rsid w:val="00F739D6"/>
    <w:rsid w:val="00F7591B"/>
    <w:rsid w:val="00F77B1D"/>
    <w:rsid w:val="00F80330"/>
    <w:rsid w:val="00F80B06"/>
    <w:rsid w:val="00F82178"/>
    <w:rsid w:val="00F8498D"/>
    <w:rsid w:val="00F85F6A"/>
    <w:rsid w:val="00F87A41"/>
    <w:rsid w:val="00F9019C"/>
    <w:rsid w:val="00F9044F"/>
    <w:rsid w:val="00F91447"/>
    <w:rsid w:val="00F92EF3"/>
    <w:rsid w:val="00F93113"/>
    <w:rsid w:val="00F93AC3"/>
    <w:rsid w:val="00F93D87"/>
    <w:rsid w:val="00F9439F"/>
    <w:rsid w:val="00F95D26"/>
    <w:rsid w:val="00F965F5"/>
    <w:rsid w:val="00F96C45"/>
    <w:rsid w:val="00F96E27"/>
    <w:rsid w:val="00FA35EE"/>
    <w:rsid w:val="00FA5205"/>
    <w:rsid w:val="00FA5858"/>
    <w:rsid w:val="00FA5DA2"/>
    <w:rsid w:val="00FB095D"/>
    <w:rsid w:val="00FB1E03"/>
    <w:rsid w:val="00FB27F0"/>
    <w:rsid w:val="00FB2ABC"/>
    <w:rsid w:val="00FB2C15"/>
    <w:rsid w:val="00FB3EB8"/>
    <w:rsid w:val="00FB544C"/>
    <w:rsid w:val="00FB5AFE"/>
    <w:rsid w:val="00FB62EE"/>
    <w:rsid w:val="00FB63D9"/>
    <w:rsid w:val="00FB6F69"/>
    <w:rsid w:val="00FC00CA"/>
    <w:rsid w:val="00FC1EE9"/>
    <w:rsid w:val="00FC22A5"/>
    <w:rsid w:val="00FC3BA5"/>
    <w:rsid w:val="00FC3D4D"/>
    <w:rsid w:val="00FC420F"/>
    <w:rsid w:val="00FC4A15"/>
    <w:rsid w:val="00FC50CA"/>
    <w:rsid w:val="00FD163B"/>
    <w:rsid w:val="00FD30D2"/>
    <w:rsid w:val="00FD448F"/>
    <w:rsid w:val="00FD55CF"/>
    <w:rsid w:val="00FD719A"/>
    <w:rsid w:val="00FD7758"/>
    <w:rsid w:val="00FE1523"/>
    <w:rsid w:val="00FE2D3D"/>
    <w:rsid w:val="00FE4A58"/>
    <w:rsid w:val="00FE5501"/>
    <w:rsid w:val="00FE5B22"/>
    <w:rsid w:val="00FE6583"/>
    <w:rsid w:val="00FF1F71"/>
    <w:rsid w:val="00FF34B6"/>
    <w:rsid w:val="00FF3934"/>
    <w:rsid w:val="00FF5524"/>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4949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5DB"/>
    <w:rPr>
      <w:sz w:val="24"/>
      <w:szCs w:val="24"/>
    </w:rPr>
  </w:style>
  <w:style w:type="paragraph" w:styleId="Heading1">
    <w:name w:val="heading 1"/>
    <w:basedOn w:val="Normal"/>
    <w:next w:val="Normal"/>
    <w:link w:val="Heading1Char"/>
    <w:qFormat/>
    <w:rsid w:val="00BA1F36"/>
    <w:pPr>
      <w:keepNext/>
      <w:numPr>
        <w:numId w:val="8"/>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384C99"/>
    <w:pPr>
      <w:keepNext/>
      <w:numPr>
        <w:ilvl w:val="1"/>
        <w:numId w:val="2"/>
      </w:numPr>
      <w:spacing w:before="240" w:after="120"/>
      <w:ind w:left="0" w:firstLine="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384C99"/>
    <w:pPr>
      <w:keepNext/>
      <w:numPr>
        <w:ilvl w:val="2"/>
        <w:numId w:val="2"/>
      </w:numPr>
      <w:spacing w:before="120" w:after="120" w:line="276" w:lineRule="auto"/>
      <w:ind w:left="720"/>
      <w:outlineLvl w:val="2"/>
    </w:pPr>
    <w:rPr>
      <w:rFonts w:cs="Arial"/>
      <w:b/>
      <w:bCs/>
      <w:sz w:val="28"/>
      <w:szCs w:val="26"/>
    </w:rPr>
  </w:style>
  <w:style w:type="paragraph" w:styleId="Heading4">
    <w:name w:val="heading 4"/>
    <w:aliases w:val="Heading"/>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384C99"/>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384C99"/>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3"/>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0"/>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character" w:customStyle="1" w:styleId="HeaderChar">
    <w:name w:val="Header Char"/>
    <w:basedOn w:val="DefaultParagraphFont"/>
    <w:link w:val="Header"/>
    <w:uiPriority w:val="99"/>
    <w:rsid w:val="007839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8-09-06" portionMarking="false" caveat="false" tool="AACG" toolVersion="201810">
  <class:ClassificationMarking type="USClassificationMarking" value="UNCLASSIFIED"/>
  <class:ClassifiedBy>1062205-1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73A54-394D-467D-8FB4-B670B2B5AD67}">
  <ds:schemaRefs>
    <ds:schemaRef ds:uri="urn:us:gov:cia:enterprise:schema:Classification:2.3"/>
  </ds:schemaRefs>
</ds:datastoreItem>
</file>

<file path=customXml/itemProps2.xml><?xml version="1.0" encoding="utf-8"?>
<ds:datastoreItem xmlns:ds="http://schemas.openxmlformats.org/officeDocument/2006/customXml" ds:itemID="{D79CC74D-D7EC-4D8C-BFF9-6A8C0B29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11819</Words>
  <Characters>80144</Characters>
  <Application>Microsoft Office Word</Application>
  <DocSecurity>0</DocSecurity>
  <Lines>667</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91780</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2019-11-07T12:40:00Z</dcterms:created>
  <dcterms:modified xsi:type="dcterms:W3CDTF">2019-11-07T14:26:00Z</dcterms:modified>
</cp:coreProperties>
</file>